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6A1" w:rsidRPr="00FB66A1" w:rsidRDefault="00FB66A1" w:rsidP="00FB66A1">
      <w:pPr>
        <w:spacing w:before="100" w:beforeAutospacing="1" w:after="100" w:afterAutospacing="1" w:line="240" w:lineRule="auto"/>
        <w:rPr>
          <w:rFonts w:ascii="Times New Roman" w:eastAsia="Times New Roman" w:hAnsi="Times New Roman" w:cs="Times New Roman"/>
          <w:sz w:val="24"/>
          <w:szCs w:val="24"/>
          <w:lang w:val="en-US" w:eastAsia="en-IN"/>
        </w:rPr>
      </w:pPr>
      <w:r w:rsidRPr="00FB66A1">
        <w:rPr>
          <w:rFonts w:ascii="Times New Roman" w:eastAsia="Times New Roman" w:hAnsi="Times New Roman" w:cs="Times New Roman"/>
          <w:sz w:val="24"/>
          <w:szCs w:val="24"/>
          <w:lang w:eastAsia="en-IN"/>
        </w:rPr>
        <w:pict/>
      </w:r>
      <w:r w:rsidRPr="00FB66A1">
        <w:rPr>
          <w:rFonts w:ascii="Times New Roman" w:eastAsia="Times New Roman" w:hAnsi="Times New Roman" w:cs="Times New Roman"/>
          <w:sz w:val="24"/>
          <w:szCs w:val="24"/>
          <w:lang w:eastAsia="en-IN"/>
        </w:rPr>
        <w:pict/>
      </w:r>
      <w:r>
        <w:rPr>
          <w:rFonts w:ascii="Times New Roman" w:eastAsia="Times New Roman" w:hAnsi="Times New Roman" w:cs="Times New Roman"/>
          <w:noProof/>
          <w:color w:val="0000FF"/>
          <w:sz w:val="24"/>
          <w:szCs w:val="24"/>
          <w:lang w:eastAsia="en-IN"/>
        </w:rPr>
        <w:drawing>
          <wp:inline distT="0" distB="0" distL="0" distR="0">
            <wp:extent cx="1901825" cy="951230"/>
            <wp:effectExtent l="0" t="0" r="3175" b="1270"/>
            <wp:docPr id="9" name="Picture 9" descr="The Geek Stuf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eek Stuf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951230"/>
                    </a:xfrm>
                    <a:prstGeom prst="rect">
                      <a:avLst/>
                    </a:prstGeom>
                    <a:noFill/>
                    <a:ln>
                      <a:noFill/>
                    </a:ln>
                  </pic:spPr>
                </pic:pic>
              </a:graphicData>
            </a:graphic>
          </wp:inline>
        </w:drawing>
      </w:r>
    </w:p>
    <w:p w:rsidR="00FB66A1" w:rsidRPr="00FB66A1" w:rsidRDefault="00FB66A1" w:rsidP="00FB66A1">
      <w:pPr>
        <w:spacing w:after="0" w:line="240" w:lineRule="auto"/>
        <w:rPr>
          <w:ins w:id="0" w:author="Unknown"/>
          <w:rFonts w:ascii="Times New Roman" w:eastAsia="Times New Roman" w:hAnsi="Times New Roman" w:cs="Times New Roman"/>
          <w:sz w:val="24"/>
          <w:szCs w:val="24"/>
          <w:lang w:val="en-US" w:eastAsia="en-IN"/>
        </w:rPr>
      </w:pPr>
      <w:ins w:id="1" w:author="Unknown">
        <w:r w:rsidRPr="00FB66A1">
          <w:rPr>
            <w:rFonts w:ascii="Times New Roman" w:eastAsia="Times New Roman" w:hAnsi="Times New Roman" w:cs="Times New Roman"/>
            <w:sz w:val="24"/>
            <w:szCs w:val="24"/>
            <w:lang w:val="en-US" w:eastAsia="en-IN"/>
          </w:rPr>
          <w:pict/>
        </w:r>
      </w:ins>
      <w:r w:rsidRPr="00FB66A1">
        <w:rPr>
          <w:rFonts w:ascii="Times New Roman" w:eastAsia="Times New Roman" w:hAnsi="Times New Roman" w:cs="Times New Roman"/>
          <w:sz w:val="24"/>
          <w:szCs w:val="24"/>
          <w:lang w:val="en-US" w:eastAsia="en-IN"/>
        </w:rPr>
        <w:pict/>
      </w:r>
      <w:ins w:id="2" w:author="Unknown">
        <w:r w:rsidRPr="00FB66A1">
          <w:rPr>
            <w:rFonts w:ascii="Times New Roman" w:eastAsia="Times New Roman" w:hAnsi="Times New Roman" w:cs="Times New Roman"/>
            <w:sz w:val="24"/>
            <w:szCs w:val="24"/>
            <w:lang w:val="en-US" w:eastAsia="en-IN"/>
          </w:rPr>
          <w:t>≡ Menu</w:t>
        </w:r>
      </w:ins>
    </w:p>
    <w:p w:rsidR="00FB66A1" w:rsidRPr="00FB66A1" w:rsidRDefault="00FB66A1" w:rsidP="00FB66A1">
      <w:pPr>
        <w:numPr>
          <w:ilvl w:val="0"/>
          <w:numId w:val="1"/>
        </w:numPr>
        <w:spacing w:before="100" w:beforeAutospacing="1" w:after="100" w:afterAutospacing="1" w:line="240" w:lineRule="auto"/>
        <w:rPr>
          <w:ins w:id="3" w:author="Unknown"/>
          <w:rFonts w:ascii="Times New Roman" w:eastAsia="Times New Roman" w:hAnsi="Times New Roman" w:cs="Times New Roman"/>
          <w:sz w:val="24"/>
          <w:szCs w:val="24"/>
          <w:lang w:val="en-US" w:eastAsia="en-IN"/>
        </w:rPr>
      </w:pPr>
      <w:ins w:id="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Home</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
        </w:numPr>
        <w:spacing w:before="100" w:beforeAutospacing="1" w:after="100" w:afterAutospacing="1" w:line="240" w:lineRule="auto"/>
        <w:rPr>
          <w:ins w:id="5" w:author="Unknown"/>
          <w:rFonts w:ascii="Times New Roman" w:eastAsia="Times New Roman" w:hAnsi="Times New Roman" w:cs="Times New Roman"/>
          <w:sz w:val="24"/>
          <w:szCs w:val="24"/>
          <w:lang w:val="en-US" w:eastAsia="en-IN"/>
        </w:rPr>
      </w:pPr>
      <w:ins w:id="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"https://www.thegeekstuff.com/linux-101-hacks-ebook/"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Free eBook</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
        </w:numPr>
        <w:spacing w:before="100" w:beforeAutospacing="1" w:after="100" w:afterAutospacing="1" w:line="240" w:lineRule="auto"/>
        <w:rPr>
          <w:ins w:id="7" w:author="Unknown"/>
          <w:rFonts w:ascii="Times New Roman" w:eastAsia="Times New Roman" w:hAnsi="Times New Roman" w:cs="Times New Roman"/>
          <w:sz w:val="24"/>
          <w:szCs w:val="24"/>
          <w:lang w:val="en-US" w:eastAsia="en-IN"/>
        </w:rPr>
      </w:pPr>
      <w:ins w:id="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"https://www.thegeekstuff.com/best-of-the-blog/"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Start Here</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
        </w:numPr>
        <w:spacing w:before="100" w:beforeAutospacing="1" w:after="100" w:afterAutospacing="1" w:line="240" w:lineRule="auto"/>
        <w:rPr>
          <w:ins w:id="9" w:author="Unknown"/>
          <w:rFonts w:ascii="Times New Roman" w:eastAsia="Times New Roman" w:hAnsi="Times New Roman" w:cs="Times New Roman"/>
          <w:sz w:val="24"/>
          <w:szCs w:val="24"/>
          <w:lang w:val="en-US" w:eastAsia="en-IN"/>
        </w:rPr>
      </w:pPr>
      <w:ins w:id="1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"https://www.thegeekstuff.com/contact/"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Contact</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
        </w:numPr>
        <w:spacing w:before="100" w:beforeAutospacing="1" w:after="100" w:afterAutospacing="1" w:line="240" w:lineRule="auto"/>
        <w:rPr>
          <w:ins w:id="11" w:author="Unknown"/>
          <w:rFonts w:ascii="Times New Roman" w:eastAsia="Times New Roman" w:hAnsi="Times New Roman" w:cs="Times New Roman"/>
          <w:sz w:val="24"/>
          <w:szCs w:val="24"/>
          <w:lang w:val="en-US" w:eastAsia="en-IN"/>
        </w:rPr>
      </w:pPr>
      <w:ins w:id="1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"https://www.thegeekstuff.com/about/"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About</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spacing w:before="100" w:beforeAutospacing="1" w:after="100" w:afterAutospacing="1" w:line="240" w:lineRule="auto"/>
        <w:outlineLvl w:val="0"/>
        <w:rPr>
          <w:ins w:id="13" w:author="Unknown"/>
          <w:rFonts w:ascii="Times New Roman" w:eastAsia="Times New Roman" w:hAnsi="Times New Roman" w:cs="Times New Roman"/>
          <w:b/>
          <w:bCs/>
          <w:kern w:val="36"/>
          <w:sz w:val="48"/>
          <w:szCs w:val="48"/>
          <w:lang w:val="en-US" w:eastAsia="en-IN"/>
        </w:rPr>
      </w:pPr>
      <w:ins w:id="14" w:author="Unknown">
        <w:r w:rsidRPr="00FB66A1">
          <w:rPr>
            <w:rFonts w:ascii="Times New Roman" w:eastAsia="Times New Roman" w:hAnsi="Times New Roman" w:cs="Times New Roman"/>
            <w:b/>
            <w:bCs/>
            <w:kern w:val="36"/>
            <w:sz w:val="48"/>
            <w:szCs w:val="48"/>
            <w:lang w:val="en-US" w:eastAsia="en-IN"/>
          </w:rPr>
          <w:t>6 Stages of Linux Boot Process (Startup Sequence)</w:t>
        </w:r>
      </w:ins>
    </w:p>
    <w:p w:rsidR="00FB66A1" w:rsidRPr="00FB66A1" w:rsidRDefault="00FB66A1" w:rsidP="00FB66A1">
      <w:pPr>
        <w:spacing w:after="0" w:line="240" w:lineRule="auto"/>
        <w:rPr>
          <w:ins w:id="15" w:author="Unknown"/>
          <w:rFonts w:ascii="Times New Roman" w:eastAsia="Times New Roman" w:hAnsi="Times New Roman" w:cs="Times New Roman"/>
          <w:sz w:val="24"/>
          <w:szCs w:val="24"/>
          <w:lang w:val="en-US" w:eastAsia="en-IN"/>
        </w:rPr>
      </w:pPr>
      <w:proofErr w:type="gramStart"/>
      <w:ins w:id="16" w:author="Unknown">
        <w:r w:rsidRPr="00FB66A1">
          <w:rPr>
            <w:rFonts w:ascii="Times New Roman" w:eastAsia="Times New Roman" w:hAnsi="Times New Roman" w:cs="Times New Roman"/>
            <w:sz w:val="24"/>
            <w:szCs w:val="24"/>
            <w:lang w:val="en-US" w:eastAsia="en-IN"/>
          </w:rPr>
          <w:t>by</w:t>
        </w:r>
        <w:proofErr w:type="gramEnd"/>
        <w:r w:rsidRPr="00FB66A1">
          <w:rPr>
            <w:rFonts w:ascii="Times New Roman" w:eastAsia="Times New Roman" w:hAnsi="Times New Roman" w:cs="Times New Roman"/>
            <w:sz w:val="24"/>
            <w:szCs w:val="24"/>
            <w:lang w:val="en-US" w:eastAsia="en-IN"/>
          </w:rPr>
          <w:t xml:space="preserve"> Ramesh </w:t>
        </w:r>
        <w:proofErr w:type="spellStart"/>
        <w:r w:rsidRPr="00FB66A1">
          <w:rPr>
            <w:rFonts w:ascii="Times New Roman" w:eastAsia="Times New Roman" w:hAnsi="Times New Roman" w:cs="Times New Roman"/>
            <w:sz w:val="24"/>
            <w:szCs w:val="24"/>
            <w:lang w:val="en-US" w:eastAsia="en-IN"/>
          </w:rPr>
          <w:t>Natarajan</w:t>
        </w:r>
        <w:proofErr w:type="spellEnd"/>
        <w:r w:rsidRPr="00FB66A1">
          <w:rPr>
            <w:rFonts w:ascii="Times New Roman" w:eastAsia="Times New Roman" w:hAnsi="Times New Roman" w:cs="Times New Roman"/>
            <w:sz w:val="24"/>
            <w:szCs w:val="24"/>
            <w:lang w:val="en-US" w:eastAsia="en-IN"/>
          </w:rPr>
          <w:t xml:space="preserve"> on February 7, 2011 </w:t>
        </w:r>
      </w:ins>
    </w:p>
    <w:p w:rsidR="00FB66A1" w:rsidRPr="00FB66A1" w:rsidRDefault="00FB66A1" w:rsidP="00FB66A1">
      <w:pPr>
        <w:spacing w:before="100" w:beforeAutospacing="1" w:after="100" w:afterAutospacing="1" w:line="240" w:lineRule="auto"/>
        <w:rPr>
          <w:ins w:id="17" w:author="Unknown"/>
          <w:rFonts w:ascii="Times New Roman" w:eastAsia="Times New Roman" w:hAnsi="Times New Roman" w:cs="Times New Roman"/>
          <w:sz w:val="24"/>
          <w:szCs w:val="24"/>
          <w:lang w:val="en-US" w:eastAsia="en-IN"/>
        </w:rPr>
      </w:pPr>
      <w:ins w:id="18" w:author="Unknown">
        <w:r w:rsidRPr="00FB66A1">
          <w:rPr>
            <w:rFonts w:ascii="Times New Roman" w:eastAsia="Times New Roman" w:hAnsi="Times New Roman" w:cs="Times New Roman"/>
            <w:sz w:val="24"/>
            <w:szCs w:val="24"/>
            <w:lang w:val="en-US" w:eastAsia="en-IN"/>
          </w:rPr>
          <w:pict/>
        </w:r>
        <w:r w:rsidRPr="00FB66A1">
          <w:rPr>
            <w:rFonts w:ascii="Times New Roman" w:eastAsia="Times New Roman" w:hAnsi="Times New Roman" w:cs="Times New Roman"/>
            <w:sz w:val="24"/>
            <w:szCs w:val="24"/>
            <w:lang w:val="en-US" w:eastAsia="en-IN"/>
          </w:rPr>
          <w:t>Press the power button on your system, and after few moments you see the Linux login prompt.</w:t>
        </w:r>
      </w:ins>
    </w:p>
    <w:p w:rsidR="00FB66A1" w:rsidRPr="00FB66A1" w:rsidRDefault="00FB66A1" w:rsidP="00FB66A1">
      <w:pPr>
        <w:spacing w:before="100" w:beforeAutospacing="1" w:after="100" w:afterAutospacing="1" w:line="240" w:lineRule="auto"/>
        <w:rPr>
          <w:ins w:id="19" w:author="Unknown"/>
          <w:rFonts w:ascii="Times New Roman" w:eastAsia="Times New Roman" w:hAnsi="Times New Roman" w:cs="Times New Roman"/>
          <w:sz w:val="24"/>
          <w:szCs w:val="24"/>
          <w:lang w:val="en-US" w:eastAsia="en-IN"/>
        </w:rPr>
      </w:pPr>
      <w:ins w:id="20" w:author="Unknown">
        <w:r w:rsidRPr="00FB66A1">
          <w:rPr>
            <w:rFonts w:ascii="Times New Roman" w:eastAsia="Times New Roman" w:hAnsi="Times New Roman" w:cs="Times New Roman"/>
            <w:sz w:val="24"/>
            <w:szCs w:val="24"/>
            <w:lang w:val="en-US" w:eastAsia="en-IN"/>
          </w:rPr>
          <w:t>Have you ever wondered what happens behind the scenes from the time you press the power button until the Linux login prompt appears?</w:t>
        </w:r>
      </w:ins>
    </w:p>
    <w:p w:rsidR="00FB66A1" w:rsidRPr="00FB66A1" w:rsidRDefault="00FB66A1" w:rsidP="00FB66A1">
      <w:pPr>
        <w:spacing w:before="100" w:beforeAutospacing="1" w:after="100" w:afterAutospacing="1" w:line="240" w:lineRule="auto"/>
        <w:rPr>
          <w:ins w:id="21" w:author="Unknown"/>
          <w:rFonts w:ascii="Times New Roman" w:eastAsia="Times New Roman" w:hAnsi="Times New Roman" w:cs="Times New Roman"/>
          <w:sz w:val="24"/>
          <w:szCs w:val="24"/>
          <w:lang w:val="en-US" w:eastAsia="en-IN"/>
        </w:rPr>
      </w:pPr>
      <w:ins w:id="22" w:author="Unknown">
        <w:r w:rsidRPr="00FB66A1">
          <w:rPr>
            <w:rFonts w:ascii="Times New Roman" w:eastAsia="Times New Roman" w:hAnsi="Times New Roman" w:cs="Times New Roman"/>
            <w:sz w:val="24"/>
            <w:szCs w:val="24"/>
            <w:lang w:val="en-US" w:eastAsia="en-IN"/>
          </w:rPr>
          <w:t>The following are the 6 high level stages of a typical Linux boot process.</w:t>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br/>
        </w:r>
      </w:ins>
      <w:r>
        <w:rPr>
          <w:rFonts w:ascii="Times New Roman" w:eastAsia="Times New Roman" w:hAnsi="Times New Roman" w:cs="Times New Roman"/>
          <w:noProof/>
          <w:sz w:val="24"/>
          <w:szCs w:val="24"/>
          <w:lang w:eastAsia="en-IN"/>
        </w:rPr>
        <w:drawing>
          <wp:inline distT="0" distB="0" distL="0" distR="0">
            <wp:extent cx="3489325" cy="3372485"/>
            <wp:effectExtent l="0" t="0" r="0" b="0"/>
            <wp:docPr id="8" name="Picture 8" descr="https://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thegeekstuff.com/wp-content/uploads/2011/02/linux-boot-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325" cy="3372485"/>
                    </a:xfrm>
                    <a:prstGeom prst="rect">
                      <a:avLst/>
                    </a:prstGeom>
                    <a:noFill/>
                    <a:ln>
                      <a:noFill/>
                    </a:ln>
                  </pic:spPr>
                </pic:pic>
              </a:graphicData>
            </a:graphic>
          </wp:inline>
        </w:drawing>
      </w:r>
    </w:p>
    <w:p w:rsidR="00FB66A1" w:rsidRPr="00FB66A1" w:rsidRDefault="00FB66A1" w:rsidP="00FB66A1">
      <w:pPr>
        <w:spacing w:before="100" w:beforeAutospacing="1" w:after="100" w:afterAutospacing="1" w:line="240" w:lineRule="auto"/>
        <w:outlineLvl w:val="2"/>
        <w:rPr>
          <w:ins w:id="23" w:author="Unknown"/>
          <w:rFonts w:ascii="Times New Roman" w:eastAsia="Times New Roman" w:hAnsi="Times New Roman" w:cs="Times New Roman"/>
          <w:b/>
          <w:bCs/>
          <w:sz w:val="27"/>
          <w:szCs w:val="27"/>
          <w:lang w:val="en-US" w:eastAsia="en-IN"/>
        </w:rPr>
      </w:pPr>
      <w:ins w:id="24" w:author="Unknown">
        <w:r w:rsidRPr="00FB66A1">
          <w:rPr>
            <w:rFonts w:ascii="Times New Roman" w:eastAsia="Times New Roman" w:hAnsi="Times New Roman" w:cs="Times New Roman"/>
            <w:b/>
            <w:bCs/>
            <w:sz w:val="27"/>
            <w:szCs w:val="27"/>
            <w:lang w:val="en-US" w:eastAsia="en-IN"/>
          </w:rPr>
          <w:t>1. BIOS</w:t>
        </w:r>
      </w:ins>
    </w:p>
    <w:p w:rsidR="00FB66A1" w:rsidRPr="00FB66A1" w:rsidRDefault="00FB66A1" w:rsidP="00FB66A1">
      <w:pPr>
        <w:numPr>
          <w:ilvl w:val="0"/>
          <w:numId w:val="2"/>
        </w:numPr>
        <w:spacing w:before="100" w:beforeAutospacing="1" w:after="100" w:afterAutospacing="1" w:line="240" w:lineRule="auto"/>
        <w:rPr>
          <w:ins w:id="25" w:author="Unknown"/>
          <w:rFonts w:ascii="Times New Roman" w:eastAsia="Times New Roman" w:hAnsi="Times New Roman" w:cs="Times New Roman"/>
          <w:sz w:val="24"/>
          <w:szCs w:val="24"/>
          <w:lang w:val="en-US" w:eastAsia="en-IN"/>
        </w:rPr>
      </w:pPr>
      <w:ins w:id="26" w:author="Unknown">
        <w:r w:rsidRPr="00FB66A1">
          <w:rPr>
            <w:rFonts w:ascii="Times New Roman" w:eastAsia="Times New Roman" w:hAnsi="Times New Roman" w:cs="Times New Roman"/>
            <w:sz w:val="24"/>
            <w:szCs w:val="24"/>
            <w:lang w:val="en-US" w:eastAsia="en-IN"/>
          </w:rPr>
          <w:t xml:space="preserve">BIOS stands for Basic </w:t>
        </w:r>
        <w:proofErr w:type="spellStart"/>
        <w:r w:rsidRPr="00FB66A1">
          <w:rPr>
            <w:rFonts w:ascii="Times New Roman" w:eastAsia="Times New Roman" w:hAnsi="Times New Roman" w:cs="Times New Roman"/>
            <w:sz w:val="24"/>
            <w:szCs w:val="24"/>
            <w:lang w:val="en-US" w:eastAsia="en-IN"/>
          </w:rPr>
          <w:t>Input/Output</w:t>
        </w:r>
        <w:proofErr w:type="spellEnd"/>
        <w:r w:rsidRPr="00FB66A1">
          <w:rPr>
            <w:rFonts w:ascii="Times New Roman" w:eastAsia="Times New Roman" w:hAnsi="Times New Roman" w:cs="Times New Roman"/>
            <w:sz w:val="24"/>
            <w:szCs w:val="24"/>
            <w:lang w:val="en-US" w:eastAsia="en-IN"/>
          </w:rPr>
          <w:t xml:space="preserve"> System</w:t>
        </w:r>
      </w:ins>
    </w:p>
    <w:p w:rsidR="00FB66A1" w:rsidRPr="00FB66A1" w:rsidRDefault="00FB66A1" w:rsidP="00FB66A1">
      <w:pPr>
        <w:numPr>
          <w:ilvl w:val="0"/>
          <w:numId w:val="2"/>
        </w:numPr>
        <w:spacing w:before="100" w:beforeAutospacing="1" w:after="100" w:afterAutospacing="1" w:line="240" w:lineRule="auto"/>
        <w:rPr>
          <w:ins w:id="27" w:author="Unknown"/>
          <w:rFonts w:ascii="Times New Roman" w:eastAsia="Times New Roman" w:hAnsi="Times New Roman" w:cs="Times New Roman"/>
          <w:sz w:val="24"/>
          <w:szCs w:val="24"/>
          <w:lang w:val="en-US" w:eastAsia="en-IN"/>
        </w:rPr>
      </w:pPr>
      <w:ins w:id="28" w:author="Unknown">
        <w:r w:rsidRPr="00FB66A1">
          <w:rPr>
            <w:rFonts w:ascii="Times New Roman" w:eastAsia="Times New Roman" w:hAnsi="Times New Roman" w:cs="Times New Roman"/>
            <w:sz w:val="24"/>
            <w:szCs w:val="24"/>
            <w:lang w:val="en-US" w:eastAsia="en-IN"/>
          </w:rPr>
          <w:t>Performs some system integrity checks</w:t>
        </w:r>
      </w:ins>
    </w:p>
    <w:p w:rsidR="00FB66A1" w:rsidRPr="00FB66A1" w:rsidRDefault="00FB66A1" w:rsidP="00FB66A1">
      <w:pPr>
        <w:numPr>
          <w:ilvl w:val="0"/>
          <w:numId w:val="2"/>
        </w:numPr>
        <w:spacing w:before="100" w:beforeAutospacing="1" w:after="100" w:afterAutospacing="1" w:line="240" w:lineRule="auto"/>
        <w:rPr>
          <w:ins w:id="29" w:author="Unknown"/>
          <w:rFonts w:ascii="Times New Roman" w:eastAsia="Times New Roman" w:hAnsi="Times New Roman" w:cs="Times New Roman"/>
          <w:sz w:val="24"/>
          <w:szCs w:val="24"/>
          <w:lang w:val="en-US" w:eastAsia="en-IN"/>
        </w:rPr>
      </w:pPr>
      <w:ins w:id="30" w:author="Unknown">
        <w:r w:rsidRPr="00FB66A1">
          <w:rPr>
            <w:rFonts w:ascii="Times New Roman" w:eastAsia="Times New Roman" w:hAnsi="Times New Roman" w:cs="Times New Roman"/>
            <w:sz w:val="24"/>
            <w:szCs w:val="24"/>
            <w:lang w:val="en-US" w:eastAsia="en-IN"/>
          </w:rPr>
          <w:t>Searches, loads, and executes the boot loader program.</w:t>
        </w:r>
      </w:ins>
    </w:p>
    <w:p w:rsidR="00FB66A1" w:rsidRPr="00FB66A1" w:rsidRDefault="00FB66A1" w:rsidP="00FB66A1">
      <w:pPr>
        <w:numPr>
          <w:ilvl w:val="0"/>
          <w:numId w:val="2"/>
        </w:numPr>
        <w:spacing w:before="100" w:beforeAutospacing="1" w:after="100" w:afterAutospacing="1" w:line="240" w:lineRule="auto"/>
        <w:rPr>
          <w:ins w:id="31" w:author="Unknown"/>
          <w:rFonts w:ascii="Times New Roman" w:eastAsia="Times New Roman" w:hAnsi="Times New Roman" w:cs="Times New Roman"/>
          <w:sz w:val="24"/>
          <w:szCs w:val="24"/>
          <w:lang w:val="en-US" w:eastAsia="en-IN"/>
        </w:rPr>
      </w:pPr>
      <w:ins w:id="32" w:author="Unknown">
        <w:r w:rsidRPr="00FB66A1">
          <w:rPr>
            <w:rFonts w:ascii="Times New Roman" w:eastAsia="Times New Roman" w:hAnsi="Times New Roman" w:cs="Times New Roman"/>
            <w:sz w:val="24"/>
            <w:szCs w:val="24"/>
            <w:lang w:val="en-US" w:eastAsia="en-IN"/>
          </w:rPr>
          <w:t xml:space="preserve">It looks for boot loader in floppy, </w:t>
        </w:r>
        <w:proofErr w:type="spellStart"/>
        <w:r w:rsidRPr="00FB66A1">
          <w:rPr>
            <w:rFonts w:ascii="Times New Roman" w:eastAsia="Times New Roman" w:hAnsi="Times New Roman" w:cs="Times New Roman"/>
            <w:sz w:val="24"/>
            <w:szCs w:val="24"/>
            <w:lang w:val="en-US" w:eastAsia="en-IN"/>
          </w:rPr>
          <w:t>cd-rom</w:t>
        </w:r>
        <w:proofErr w:type="spellEnd"/>
        <w:r w:rsidRPr="00FB66A1">
          <w:rPr>
            <w:rFonts w:ascii="Times New Roman" w:eastAsia="Times New Roman" w:hAnsi="Times New Roman" w:cs="Times New Roman"/>
            <w:sz w:val="24"/>
            <w:szCs w:val="24"/>
            <w:lang w:val="en-US" w:eastAsia="en-IN"/>
          </w:rPr>
          <w:t>, or hard drive. You can press a key (typically F12 of F2, but it depends on your system) during the BIOS startup to change the boot sequence.</w:t>
        </w:r>
      </w:ins>
    </w:p>
    <w:p w:rsidR="00FB66A1" w:rsidRPr="00FB66A1" w:rsidRDefault="00FB66A1" w:rsidP="00FB66A1">
      <w:pPr>
        <w:numPr>
          <w:ilvl w:val="0"/>
          <w:numId w:val="2"/>
        </w:numPr>
        <w:spacing w:before="100" w:beforeAutospacing="1" w:after="100" w:afterAutospacing="1" w:line="240" w:lineRule="auto"/>
        <w:rPr>
          <w:ins w:id="33" w:author="Unknown"/>
          <w:rFonts w:ascii="Times New Roman" w:eastAsia="Times New Roman" w:hAnsi="Times New Roman" w:cs="Times New Roman"/>
          <w:sz w:val="24"/>
          <w:szCs w:val="24"/>
          <w:lang w:val="en-US" w:eastAsia="en-IN"/>
        </w:rPr>
      </w:pPr>
      <w:ins w:id="34" w:author="Unknown">
        <w:r w:rsidRPr="00FB66A1">
          <w:rPr>
            <w:rFonts w:ascii="Times New Roman" w:eastAsia="Times New Roman" w:hAnsi="Times New Roman" w:cs="Times New Roman"/>
            <w:sz w:val="24"/>
            <w:szCs w:val="24"/>
            <w:lang w:val="en-US" w:eastAsia="en-IN"/>
          </w:rPr>
          <w:t>Once the boot loader program is detected and loaded into the memory, BIOS gives the control to it.</w:t>
        </w:r>
      </w:ins>
    </w:p>
    <w:p w:rsidR="00FB66A1" w:rsidRPr="00FB66A1" w:rsidRDefault="00FB66A1" w:rsidP="00FB66A1">
      <w:pPr>
        <w:numPr>
          <w:ilvl w:val="0"/>
          <w:numId w:val="2"/>
        </w:numPr>
        <w:spacing w:before="100" w:beforeAutospacing="1" w:after="100" w:afterAutospacing="1" w:line="240" w:lineRule="auto"/>
        <w:rPr>
          <w:ins w:id="35" w:author="Unknown"/>
          <w:rFonts w:ascii="Times New Roman" w:eastAsia="Times New Roman" w:hAnsi="Times New Roman" w:cs="Times New Roman"/>
          <w:sz w:val="24"/>
          <w:szCs w:val="24"/>
          <w:lang w:val="en-US" w:eastAsia="en-IN"/>
        </w:rPr>
      </w:pPr>
      <w:ins w:id="36" w:author="Unknown">
        <w:r w:rsidRPr="00FB66A1">
          <w:rPr>
            <w:rFonts w:ascii="Times New Roman" w:eastAsia="Times New Roman" w:hAnsi="Times New Roman" w:cs="Times New Roman"/>
            <w:sz w:val="24"/>
            <w:szCs w:val="24"/>
            <w:lang w:val="en-US" w:eastAsia="en-IN"/>
          </w:rPr>
          <w:t>So, in simple terms BIOS loads and executes the MBR boot loader.</w:t>
        </w:r>
      </w:ins>
    </w:p>
    <w:p w:rsidR="00FB66A1" w:rsidRPr="00FB66A1" w:rsidRDefault="00FB66A1" w:rsidP="00FB66A1">
      <w:pPr>
        <w:spacing w:before="100" w:beforeAutospacing="1" w:after="100" w:afterAutospacing="1" w:line="240" w:lineRule="auto"/>
        <w:outlineLvl w:val="2"/>
        <w:rPr>
          <w:ins w:id="37" w:author="Unknown"/>
          <w:rFonts w:ascii="Times New Roman" w:eastAsia="Times New Roman" w:hAnsi="Times New Roman" w:cs="Times New Roman"/>
          <w:b/>
          <w:bCs/>
          <w:sz w:val="27"/>
          <w:szCs w:val="27"/>
          <w:lang w:val="en-US" w:eastAsia="en-IN"/>
        </w:rPr>
      </w:pPr>
      <w:ins w:id="38" w:author="Unknown">
        <w:r w:rsidRPr="00FB66A1">
          <w:rPr>
            <w:rFonts w:ascii="Times New Roman" w:eastAsia="Times New Roman" w:hAnsi="Times New Roman" w:cs="Times New Roman"/>
            <w:b/>
            <w:bCs/>
            <w:sz w:val="27"/>
            <w:szCs w:val="27"/>
            <w:lang w:val="en-US" w:eastAsia="en-IN"/>
          </w:rPr>
          <w:t>2. MBR</w:t>
        </w:r>
      </w:ins>
    </w:p>
    <w:p w:rsidR="00FB66A1" w:rsidRPr="00FB66A1" w:rsidRDefault="00FB66A1" w:rsidP="00FB66A1">
      <w:pPr>
        <w:numPr>
          <w:ilvl w:val="0"/>
          <w:numId w:val="3"/>
        </w:numPr>
        <w:spacing w:before="100" w:beforeAutospacing="1" w:after="100" w:afterAutospacing="1" w:line="240" w:lineRule="auto"/>
        <w:rPr>
          <w:ins w:id="39" w:author="Unknown"/>
          <w:rFonts w:ascii="Times New Roman" w:eastAsia="Times New Roman" w:hAnsi="Times New Roman" w:cs="Times New Roman"/>
          <w:sz w:val="24"/>
          <w:szCs w:val="24"/>
          <w:lang w:val="en-US" w:eastAsia="en-IN"/>
        </w:rPr>
      </w:pPr>
      <w:ins w:id="40" w:author="Unknown">
        <w:r w:rsidRPr="00FB66A1">
          <w:rPr>
            <w:rFonts w:ascii="Times New Roman" w:eastAsia="Times New Roman" w:hAnsi="Times New Roman" w:cs="Times New Roman"/>
            <w:sz w:val="24"/>
            <w:szCs w:val="24"/>
            <w:lang w:val="en-US" w:eastAsia="en-IN"/>
          </w:rPr>
          <w:t>MBR stands for Master Boot Record.</w:t>
        </w:r>
      </w:ins>
    </w:p>
    <w:p w:rsidR="00FB66A1" w:rsidRPr="00FB66A1" w:rsidRDefault="00FB66A1" w:rsidP="00FB66A1">
      <w:pPr>
        <w:numPr>
          <w:ilvl w:val="0"/>
          <w:numId w:val="3"/>
        </w:numPr>
        <w:spacing w:before="100" w:beforeAutospacing="1" w:after="100" w:afterAutospacing="1" w:line="240" w:lineRule="auto"/>
        <w:rPr>
          <w:ins w:id="41" w:author="Unknown"/>
          <w:rFonts w:ascii="Times New Roman" w:eastAsia="Times New Roman" w:hAnsi="Times New Roman" w:cs="Times New Roman"/>
          <w:sz w:val="24"/>
          <w:szCs w:val="24"/>
          <w:lang w:val="en-US" w:eastAsia="en-IN"/>
        </w:rPr>
      </w:pPr>
      <w:ins w:id="42" w:author="Unknown">
        <w:r w:rsidRPr="00FB66A1">
          <w:rPr>
            <w:rFonts w:ascii="Times New Roman" w:eastAsia="Times New Roman" w:hAnsi="Times New Roman" w:cs="Times New Roman"/>
            <w:sz w:val="24"/>
            <w:szCs w:val="24"/>
            <w:lang w:val="en-US" w:eastAsia="en-IN"/>
          </w:rPr>
          <w:t>It is located in the 1st sector of the bootable disk. Typically /</w:t>
        </w:r>
        <w:proofErr w:type="spellStart"/>
        <w:r w:rsidRPr="00FB66A1">
          <w:rPr>
            <w:rFonts w:ascii="Times New Roman" w:eastAsia="Times New Roman" w:hAnsi="Times New Roman" w:cs="Times New Roman"/>
            <w:sz w:val="24"/>
            <w:szCs w:val="24"/>
            <w:lang w:val="en-US" w:eastAsia="en-IN"/>
          </w:rPr>
          <w:t>dev</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hda</w:t>
        </w:r>
        <w:proofErr w:type="spellEnd"/>
        <w:r w:rsidRPr="00FB66A1">
          <w:rPr>
            <w:rFonts w:ascii="Times New Roman" w:eastAsia="Times New Roman" w:hAnsi="Times New Roman" w:cs="Times New Roman"/>
            <w:sz w:val="24"/>
            <w:szCs w:val="24"/>
            <w:lang w:val="en-US" w:eastAsia="en-IN"/>
          </w:rPr>
          <w:t>, or /</w:t>
        </w:r>
        <w:proofErr w:type="spellStart"/>
        <w:r w:rsidRPr="00FB66A1">
          <w:rPr>
            <w:rFonts w:ascii="Times New Roman" w:eastAsia="Times New Roman" w:hAnsi="Times New Roman" w:cs="Times New Roman"/>
            <w:sz w:val="24"/>
            <w:szCs w:val="24"/>
            <w:lang w:val="en-US" w:eastAsia="en-IN"/>
          </w:rPr>
          <w:t>dev</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sda</w:t>
        </w:r>
        <w:proofErr w:type="spellEnd"/>
      </w:ins>
    </w:p>
    <w:p w:rsidR="00FB66A1" w:rsidRPr="00FB66A1" w:rsidRDefault="00FB66A1" w:rsidP="00FB66A1">
      <w:pPr>
        <w:numPr>
          <w:ilvl w:val="0"/>
          <w:numId w:val="3"/>
        </w:numPr>
        <w:spacing w:before="100" w:beforeAutospacing="1" w:after="100" w:afterAutospacing="1" w:line="240" w:lineRule="auto"/>
        <w:rPr>
          <w:ins w:id="43" w:author="Unknown"/>
          <w:rFonts w:ascii="Times New Roman" w:eastAsia="Times New Roman" w:hAnsi="Times New Roman" w:cs="Times New Roman"/>
          <w:sz w:val="24"/>
          <w:szCs w:val="24"/>
          <w:lang w:val="en-US" w:eastAsia="en-IN"/>
        </w:rPr>
      </w:pPr>
      <w:ins w:id="44" w:author="Unknown">
        <w:r w:rsidRPr="00FB66A1">
          <w:rPr>
            <w:rFonts w:ascii="Times New Roman" w:eastAsia="Times New Roman" w:hAnsi="Times New Roman" w:cs="Times New Roman"/>
            <w:sz w:val="24"/>
            <w:szCs w:val="24"/>
            <w:lang w:val="en-US" w:eastAsia="en-IN"/>
          </w:rPr>
          <w:t xml:space="preserve">MBR is less than 512 bytes in size. This has three components 1) primary boot loader info in 1st 446 bytes 2) partition table info in next 64 bytes 3) </w:t>
        </w:r>
        <w:proofErr w:type="spellStart"/>
        <w:r w:rsidRPr="00FB66A1">
          <w:rPr>
            <w:rFonts w:ascii="Times New Roman" w:eastAsia="Times New Roman" w:hAnsi="Times New Roman" w:cs="Times New Roman"/>
            <w:sz w:val="24"/>
            <w:szCs w:val="24"/>
            <w:lang w:val="en-US" w:eastAsia="en-IN"/>
          </w:rPr>
          <w:t>mbr</w:t>
        </w:r>
        <w:proofErr w:type="spellEnd"/>
        <w:r w:rsidRPr="00FB66A1">
          <w:rPr>
            <w:rFonts w:ascii="Times New Roman" w:eastAsia="Times New Roman" w:hAnsi="Times New Roman" w:cs="Times New Roman"/>
            <w:sz w:val="24"/>
            <w:szCs w:val="24"/>
            <w:lang w:val="en-US" w:eastAsia="en-IN"/>
          </w:rPr>
          <w:t xml:space="preserve"> validation check in last 2 bytes.</w:t>
        </w:r>
      </w:ins>
    </w:p>
    <w:p w:rsidR="00FB66A1" w:rsidRPr="00FB66A1" w:rsidRDefault="00FB66A1" w:rsidP="00FB66A1">
      <w:pPr>
        <w:numPr>
          <w:ilvl w:val="0"/>
          <w:numId w:val="3"/>
        </w:numPr>
        <w:spacing w:before="100" w:beforeAutospacing="1" w:after="100" w:afterAutospacing="1" w:line="240" w:lineRule="auto"/>
        <w:rPr>
          <w:ins w:id="45" w:author="Unknown"/>
          <w:rFonts w:ascii="Times New Roman" w:eastAsia="Times New Roman" w:hAnsi="Times New Roman" w:cs="Times New Roman"/>
          <w:sz w:val="24"/>
          <w:szCs w:val="24"/>
          <w:lang w:val="en-US" w:eastAsia="en-IN"/>
        </w:rPr>
      </w:pPr>
      <w:ins w:id="46" w:author="Unknown">
        <w:r w:rsidRPr="00FB66A1">
          <w:rPr>
            <w:rFonts w:ascii="Times New Roman" w:eastAsia="Times New Roman" w:hAnsi="Times New Roman" w:cs="Times New Roman"/>
            <w:sz w:val="24"/>
            <w:szCs w:val="24"/>
            <w:lang w:val="en-US" w:eastAsia="en-IN"/>
          </w:rPr>
          <w:t>It contains information about GRUB (or LILO in old systems).</w:t>
        </w:r>
      </w:ins>
    </w:p>
    <w:p w:rsidR="00FB66A1" w:rsidRPr="00FB66A1" w:rsidRDefault="00FB66A1" w:rsidP="00FB66A1">
      <w:pPr>
        <w:numPr>
          <w:ilvl w:val="0"/>
          <w:numId w:val="3"/>
        </w:numPr>
        <w:spacing w:before="100" w:beforeAutospacing="1" w:after="100" w:afterAutospacing="1" w:line="240" w:lineRule="auto"/>
        <w:rPr>
          <w:ins w:id="47" w:author="Unknown"/>
          <w:rFonts w:ascii="Times New Roman" w:eastAsia="Times New Roman" w:hAnsi="Times New Roman" w:cs="Times New Roman"/>
          <w:sz w:val="24"/>
          <w:szCs w:val="24"/>
          <w:lang w:val="en-US" w:eastAsia="en-IN"/>
        </w:rPr>
      </w:pPr>
      <w:ins w:id="48" w:author="Unknown">
        <w:r w:rsidRPr="00FB66A1">
          <w:rPr>
            <w:rFonts w:ascii="Times New Roman" w:eastAsia="Times New Roman" w:hAnsi="Times New Roman" w:cs="Times New Roman"/>
            <w:sz w:val="24"/>
            <w:szCs w:val="24"/>
            <w:lang w:val="en-US" w:eastAsia="en-IN"/>
          </w:rPr>
          <w:t>So, in simple terms MBR loads and executes the GRUB boot loader.</w:t>
        </w:r>
      </w:ins>
    </w:p>
    <w:p w:rsidR="00FB66A1" w:rsidRPr="00FB66A1" w:rsidRDefault="00FB66A1" w:rsidP="00FB66A1">
      <w:pPr>
        <w:spacing w:before="100" w:beforeAutospacing="1" w:after="100" w:afterAutospacing="1" w:line="240" w:lineRule="auto"/>
        <w:outlineLvl w:val="2"/>
        <w:rPr>
          <w:ins w:id="49" w:author="Unknown"/>
          <w:rFonts w:ascii="Times New Roman" w:eastAsia="Times New Roman" w:hAnsi="Times New Roman" w:cs="Times New Roman"/>
          <w:b/>
          <w:bCs/>
          <w:sz w:val="27"/>
          <w:szCs w:val="27"/>
          <w:lang w:val="en-US" w:eastAsia="en-IN"/>
        </w:rPr>
      </w:pPr>
      <w:ins w:id="50" w:author="Unknown">
        <w:r w:rsidRPr="00FB66A1">
          <w:rPr>
            <w:rFonts w:ascii="Times New Roman" w:eastAsia="Times New Roman" w:hAnsi="Times New Roman" w:cs="Times New Roman"/>
            <w:b/>
            <w:bCs/>
            <w:sz w:val="27"/>
            <w:szCs w:val="27"/>
            <w:lang w:val="en-US" w:eastAsia="en-IN"/>
          </w:rPr>
          <w:t>3. GRUB</w:t>
        </w:r>
      </w:ins>
    </w:p>
    <w:p w:rsidR="00FB66A1" w:rsidRPr="00FB66A1" w:rsidRDefault="00FB66A1" w:rsidP="00FB66A1">
      <w:pPr>
        <w:numPr>
          <w:ilvl w:val="0"/>
          <w:numId w:val="4"/>
        </w:numPr>
        <w:spacing w:before="100" w:beforeAutospacing="1" w:after="100" w:afterAutospacing="1" w:line="240" w:lineRule="auto"/>
        <w:rPr>
          <w:ins w:id="51" w:author="Unknown"/>
          <w:rFonts w:ascii="Times New Roman" w:eastAsia="Times New Roman" w:hAnsi="Times New Roman" w:cs="Times New Roman"/>
          <w:sz w:val="24"/>
          <w:szCs w:val="24"/>
          <w:lang w:val="en-US" w:eastAsia="en-IN"/>
        </w:rPr>
      </w:pPr>
      <w:ins w:id="52" w:author="Unknown">
        <w:r w:rsidRPr="00FB66A1">
          <w:rPr>
            <w:rFonts w:ascii="Times New Roman" w:eastAsia="Times New Roman" w:hAnsi="Times New Roman" w:cs="Times New Roman"/>
            <w:sz w:val="24"/>
            <w:szCs w:val="24"/>
            <w:lang w:val="en-US" w:eastAsia="en-IN"/>
          </w:rPr>
          <w:t xml:space="preserve">GRUB stands for Grand Unified </w:t>
        </w:r>
        <w:proofErr w:type="spellStart"/>
        <w:r w:rsidRPr="00FB66A1">
          <w:rPr>
            <w:rFonts w:ascii="Times New Roman" w:eastAsia="Times New Roman" w:hAnsi="Times New Roman" w:cs="Times New Roman"/>
            <w:sz w:val="24"/>
            <w:szCs w:val="24"/>
            <w:lang w:val="en-US" w:eastAsia="en-IN"/>
          </w:rPr>
          <w:t>Bootloader</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numPr>
          <w:ilvl w:val="0"/>
          <w:numId w:val="4"/>
        </w:numPr>
        <w:spacing w:before="100" w:beforeAutospacing="1" w:after="100" w:afterAutospacing="1" w:line="240" w:lineRule="auto"/>
        <w:rPr>
          <w:ins w:id="53" w:author="Unknown"/>
          <w:rFonts w:ascii="Times New Roman" w:eastAsia="Times New Roman" w:hAnsi="Times New Roman" w:cs="Times New Roman"/>
          <w:sz w:val="24"/>
          <w:szCs w:val="24"/>
          <w:lang w:val="en-US" w:eastAsia="en-IN"/>
        </w:rPr>
      </w:pPr>
      <w:ins w:id="54" w:author="Unknown">
        <w:r w:rsidRPr="00FB66A1">
          <w:rPr>
            <w:rFonts w:ascii="Times New Roman" w:eastAsia="Times New Roman" w:hAnsi="Times New Roman" w:cs="Times New Roman"/>
            <w:sz w:val="24"/>
            <w:szCs w:val="24"/>
            <w:lang w:val="en-US" w:eastAsia="en-IN"/>
          </w:rPr>
          <w:t>If you have multiple kernel images installed on your system, you can choose which one to be executed.</w:t>
        </w:r>
      </w:ins>
    </w:p>
    <w:p w:rsidR="00FB66A1" w:rsidRPr="00FB66A1" w:rsidRDefault="00FB66A1" w:rsidP="00FB66A1">
      <w:pPr>
        <w:numPr>
          <w:ilvl w:val="0"/>
          <w:numId w:val="4"/>
        </w:numPr>
        <w:spacing w:before="100" w:beforeAutospacing="1" w:after="100" w:afterAutospacing="1" w:line="240" w:lineRule="auto"/>
        <w:rPr>
          <w:ins w:id="55" w:author="Unknown"/>
          <w:rFonts w:ascii="Times New Roman" w:eastAsia="Times New Roman" w:hAnsi="Times New Roman" w:cs="Times New Roman"/>
          <w:sz w:val="24"/>
          <w:szCs w:val="24"/>
          <w:lang w:val="en-US" w:eastAsia="en-IN"/>
        </w:rPr>
      </w:pPr>
      <w:ins w:id="56" w:author="Unknown">
        <w:r w:rsidRPr="00FB66A1">
          <w:rPr>
            <w:rFonts w:ascii="Times New Roman" w:eastAsia="Times New Roman" w:hAnsi="Times New Roman" w:cs="Times New Roman"/>
            <w:sz w:val="24"/>
            <w:szCs w:val="24"/>
            <w:lang w:val="en-US" w:eastAsia="en-IN"/>
          </w:rPr>
          <w:t xml:space="preserve">GRUB displays a splash screen, waits for few seconds, if you don’t enter </w:t>
        </w:r>
        <w:proofErr w:type="gramStart"/>
        <w:r w:rsidRPr="00FB66A1">
          <w:rPr>
            <w:rFonts w:ascii="Times New Roman" w:eastAsia="Times New Roman" w:hAnsi="Times New Roman" w:cs="Times New Roman"/>
            <w:sz w:val="24"/>
            <w:szCs w:val="24"/>
            <w:lang w:val="en-US" w:eastAsia="en-IN"/>
          </w:rPr>
          <w:t>anything,</w:t>
        </w:r>
        <w:proofErr w:type="gramEnd"/>
        <w:r w:rsidRPr="00FB66A1">
          <w:rPr>
            <w:rFonts w:ascii="Times New Roman" w:eastAsia="Times New Roman" w:hAnsi="Times New Roman" w:cs="Times New Roman"/>
            <w:sz w:val="24"/>
            <w:szCs w:val="24"/>
            <w:lang w:val="en-US" w:eastAsia="en-IN"/>
          </w:rPr>
          <w:t xml:space="preserve"> it loads the default kernel image as specified in the grub configuration file.</w:t>
        </w:r>
      </w:ins>
    </w:p>
    <w:p w:rsidR="00FB66A1" w:rsidRPr="00FB66A1" w:rsidRDefault="00FB66A1" w:rsidP="00FB66A1">
      <w:pPr>
        <w:numPr>
          <w:ilvl w:val="0"/>
          <w:numId w:val="4"/>
        </w:numPr>
        <w:spacing w:before="100" w:beforeAutospacing="1" w:after="100" w:afterAutospacing="1" w:line="240" w:lineRule="auto"/>
        <w:rPr>
          <w:ins w:id="57" w:author="Unknown"/>
          <w:rFonts w:ascii="Times New Roman" w:eastAsia="Times New Roman" w:hAnsi="Times New Roman" w:cs="Times New Roman"/>
          <w:sz w:val="24"/>
          <w:szCs w:val="24"/>
          <w:lang w:val="en-US" w:eastAsia="en-IN"/>
        </w:rPr>
      </w:pPr>
      <w:ins w:id="58" w:author="Unknown">
        <w:r w:rsidRPr="00FB66A1">
          <w:rPr>
            <w:rFonts w:ascii="Times New Roman" w:eastAsia="Times New Roman" w:hAnsi="Times New Roman" w:cs="Times New Roman"/>
            <w:sz w:val="24"/>
            <w:szCs w:val="24"/>
            <w:lang w:val="en-US" w:eastAsia="en-IN"/>
          </w:rPr>
          <w:t xml:space="preserve">GRUB has the knowledge of the </w:t>
        </w:r>
        <w:proofErr w:type="spellStart"/>
        <w:r w:rsidRPr="00FB66A1">
          <w:rPr>
            <w:rFonts w:ascii="Times New Roman" w:eastAsia="Times New Roman" w:hAnsi="Times New Roman" w:cs="Times New Roman"/>
            <w:sz w:val="24"/>
            <w:szCs w:val="24"/>
            <w:lang w:val="en-US" w:eastAsia="en-IN"/>
          </w:rPr>
          <w:t>filesystem</w:t>
        </w:r>
        <w:proofErr w:type="spellEnd"/>
        <w:r w:rsidRPr="00FB66A1">
          <w:rPr>
            <w:rFonts w:ascii="Times New Roman" w:eastAsia="Times New Roman" w:hAnsi="Times New Roman" w:cs="Times New Roman"/>
            <w:sz w:val="24"/>
            <w:szCs w:val="24"/>
            <w:lang w:val="en-US" w:eastAsia="en-IN"/>
          </w:rPr>
          <w:t xml:space="preserve"> (the older Linux loader LILO didn’t understand </w:t>
        </w:r>
        <w:proofErr w:type="spellStart"/>
        <w:r w:rsidRPr="00FB66A1">
          <w:rPr>
            <w:rFonts w:ascii="Times New Roman" w:eastAsia="Times New Roman" w:hAnsi="Times New Roman" w:cs="Times New Roman"/>
            <w:sz w:val="24"/>
            <w:szCs w:val="24"/>
            <w:lang w:val="en-US" w:eastAsia="en-IN"/>
          </w:rPr>
          <w:t>filesystem</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numPr>
          <w:ilvl w:val="0"/>
          <w:numId w:val="4"/>
        </w:numPr>
        <w:spacing w:before="100" w:beforeAutospacing="1" w:after="100" w:afterAutospacing="1" w:line="240" w:lineRule="auto"/>
        <w:rPr>
          <w:ins w:id="59" w:author="Unknown"/>
          <w:rFonts w:ascii="Times New Roman" w:eastAsia="Times New Roman" w:hAnsi="Times New Roman" w:cs="Times New Roman"/>
          <w:sz w:val="24"/>
          <w:szCs w:val="24"/>
          <w:lang w:val="en-US" w:eastAsia="en-IN"/>
        </w:rPr>
      </w:pPr>
      <w:ins w:id="60" w:author="Unknown">
        <w:r w:rsidRPr="00FB66A1">
          <w:rPr>
            <w:rFonts w:ascii="Times New Roman" w:eastAsia="Times New Roman" w:hAnsi="Times New Roman" w:cs="Times New Roman"/>
            <w:sz w:val="24"/>
            <w:szCs w:val="24"/>
            <w:lang w:val="en-US" w:eastAsia="en-IN"/>
          </w:rPr>
          <w:t>Grub configuration file is /boot/grub/</w:t>
        </w:r>
        <w:proofErr w:type="spellStart"/>
        <w:r w:rsidRPr="00FB66A1">
          <w:rPr>
            <w:rFonts w:ascii="Times New Roman" w:eastAsia="Times New Roman" w:hAnsi="Times New Roman" w:cs="Times New Roman"/>
            <w:sz w:val="24"/>
            <w:szCs w:val="24"/>
            <w:lang w:val="en-US" w:eastAsia="en-IN"/>
          </w:rPr>
          <w:t>grub.conf</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grub.conf</w:t>
        </w:r>
        <w:proofErr w:type="spellEnd"/>
        <w:r w:rsidRPr="00FB66A1">
          <w:rPr>
            <w:rFonts w:ascii="Times New Roman" w:eastAsia="Times New Roman" w:hAnsi="Times New Roman" w:cs="Times New Roman"/>
            <w:sz w:val="24"/>
            <w:szCs w:val="24"/>
            <w:lang w:val="en-US" w:eastAsia="en-IN"/>
          </w:rPr>
          <w:t xml:space="preserve"> is a link to this). The following is sample </w:t>
        </w:r>
        <w:proofErr w:type="spellStart"/>
        <w:r w:rsidRPr="00FB66A1">
          <w:rPr>
            <w:rFonts w:ascii="Times New Roman" w:eastAsia="Times New Roman" w:hAnsi="Times New Roman" w:cs="Times New Roman"/>
            <w:sz w:val="24"/>
            <w:szCs w:val="24"/>
            <w:lang w:val="en-US" w:eastAsia="en-IN"/>
          </w:rPr>
          <w:t>grub.conf</w:t>
        </w:r>
        <w:proofErr w:type="spellEnd"/>
        <w:r w:rsidRPr="00FB66A1">
          <w:rPr>
            <w:rFonts w:ascii="Times New Roman" w:eastAsia="Times New Roman" w:hAnsi="Times New Roman" w:cs="Times New Roman"/>
            <w:sz w:val="24"/>
            <w:szCs w:val="24"/>
            <w:lang w:val="en-US" w:eastAsia="en-IN"/>
          </w:rPr>
          <w:t xml:space="preserve"> of </w:t>
        </w:r>
        <w:proofErr w:type="spellStart"/>
        <w:r w:rsidRPr="00FB66A1">
          <w:rPr>
            <w:rFonts w:ascii="Times New Roman" w:eastAsia="Times New Roman" w:hAnsi="Times New Roman" w:cs="Times New Roman"/>
            <w:sz w:val="24"/>
            <w:szCs w:val="24"/>
            <w:lang w:val="en-US" w:eastAsia="en-IN"/>
          </w:rPr>
          <w:t>CentOS</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61" w:author="Unknown"/>
          <w:rFonts w:ascii="Courier New" w:eastAsia="Times New Roman" w:hAnsi="Courier New" w:cs="Courier New"/>
          <w:sz w:val="20"/>
          <w:szCs w:val="20"/>
          <w:lang w:val="en-US" w:eastAsia="en-IN"/>
        </w:rPr>
      </w:pPr>
      <w:ins w:id="62" w:author="Unknown">
        <w:r w:rsidRPr="00FB66A1">
          <w:rPr>
            <w:rFonts w:ascii="Courier New" w:eastAsia="Times New Roman" w:hAnsi="Courier New" w:cs="Courier New"/>
            <w:sz w:val="20"/>
            <w:szCs w:val="20"/>
            <w:lang w:val="en-US" w:eastAsia="en-IN"/>
          </w:rPr>
          <w:t>#boot=/</w:t>
        </w:r>
        <w:proofErr w:type="spellStart"/>
        <w:r w:rsidRPr="00FB66A1">
          <w:rPr>
            <w:rFonts w:ascii="Courier New" w:eastAsia="Times New Roman" w:hAnsi="Courier New" w:cs="Courier New"/>
            <w:sz w:val="20"/>
            <w:szCs w:val="20"/>
            <w:lang w:val="en-US" w:eastAsia="en-IN"/>
          </w:rPr>
          <w:t>dev</w:t>
        </w:r>
        <w:proofErr w:type="spellEnd"/>
        <w:r w:rsidRPr="00FB66A1">
          <w:rPr>
            <w:rFonts w:ascii="Courier New" w:eastAsia="Times New Roman" w:hAnsi="Courier New" w:cs="Courier New"/>
            <w:sz w:val="20"/>
            <w:szCs w:val="20"/>
            <w:lang w:val="en-US" w:eastAsia="en-IN"/>
          </w:rPr>
          <w:t>/</w:t>
        </w:r>
        <w:proofErr w:type="spellStart"/>
        <w:r w:rsidRPr="00FB66A1">
          <w:rPr>
            <w:rFonts w:ascii="Courier New" w:eastAsia="Times New Roman" w:hAnsi="Courier New" w:cs="Courier New"/>
            <w:sz w:val="20"/>
            <w:szCs w:val="20"/>
            <w:lang w:val="en-US" w:eastAsia="en-IN"/>
          </w:rPr>
          <w:t>sda</w:t>
        </w:r>
        <w:proofErr w:type="spellEnd"/>
      </w:ins>
    </w:p>
    <w:p w:rsidR="00FB66A1" w:rsidRPr="00FB66A1" w:rsidRDefault="00FB66A1" w:rsidP="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63" w:author="Unknown"/>
          <w:rFonts w:ascii="Courier New" w:eastAsia="Times New Roman" w:hAnsi="Courier New" w:cs="Courier New"/>
          <w:sz w:val="20"/>
          <w:szCs w:val="20"/>
          <w:lang w:val="en-US" w:eastAsia="en-IN"/>
        </w:rPr>
      </w:pPr>
      <w:proofErr w:type="gramStart"/>
      <w:ins w:id="64" w:author="Unknown">
        <w:r w:rsidRPr="00FB66A1">
          <w:rPr>
            <w:rFonts w:ascii="Courier New" w:eastAsia="Times New Roman" w:hAnsi="Courier New" w:cs="Courier New"/>
            <w:sz w:val="20"/>
            <w:szCs w:val="20"/>
            <w:lang w:val="en-US" w:eastAsia="en-IN"/>
          </w:rPr>
          <w:t>default=</w:t>
        </w:r>
        <w:proofErr w:type="gramEnd"/>
        <w:r w:rsidRPr="00FB66A1">
          <w:rPr>
            <w:rFonts w:ascii="Courier New" w:eastAsia="Times New Roman" w:hAnsi="Courier New" w:cs="Courier New"/>
            <w:sz w:val="20"/>
            <w:szCs w:val="20"/>
            <w:lang w:val="en-US" w:eastAsia="en-IN"/>
          </w:rPr>
          <w:t>0</w:t>
        </w:r>
      </w:ins>
    </w:p>
    <w:p w:rsidR="00FB66A1" w:rsidRPr="00FB66A1" w:rsidRDefault="00FB66A1" w:rsidP="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65" w:author="Unknown"/>
          <w:rFonts w:ascii="Courier New" w:eastAsia="Times New Roman" w:hAnsi="Courier New" w:cs="Courier New"/>
          <w:sz w:val="20"/>
          <w:szCs w:val="20"/>
          <w:lang w:val="en-US" w:eastAsia="en-IN"/>
        </w:rPr>
      </w:pPr>
      <w:proofErr w:type="gramStart"/>
      <w:ins w:id="66" w:author="Unknown">
        <w:r w:rsidRPr="00FB66A1">
          <w:rPr>
            <w:rFonts w:ascii="Courier New" w:eastAsia="Times New Roman" w:hAnsi="Courier New" w:cs="Courier New"/>
            <w:sz w:val="20"/>
            <w:szCs w:val="20"/>
            <w:lang w:val="en-US" w:eastAsia="en-IN"/>
          </w:rPr>
          <w:t>timeout=</w:t>
        </w:r>
        <w:proofErr w:type="gramEnd"/>
        <w:r w:rsidRPr="00FB66A1">
          <w:rPr>
            <w:rFonts w:ascii="Courier New" w:eastAsia="Times New Roman" w:hAnsi="Courier New" w:cs="Courier New"/>
            <w:sz w:val="20"/>
            <w:szCs w:val="20"/>
            <w:lang w:val="en-US" w:eastAsia="en-IN"/>
          </w:rPr>
          <w:t>5</w:t>
        </w:r>
      </w:ins>
    </w:p>
    <w:p w:rsidR="00FB66A1" w:rsidRPr="00FB66A1" w:rsidRDefault="00FB66A1" w:rsidP="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67" w:author="Unknown"/>
          <w:rFonts w:ascii="Courier New" w:eastAsia="Times New Roman" w:hAnsi="Courier New" w:cs="Courier New"/>
          <w:sz w:val="20"/>
          <w:szCs w:val="20"/>
          <w:lang w:val="en-US" w:eastAsia="en-IN"/>
        </w:rPr>
      </w:pPr>
      <w:proofErr w:type="spellStart"/>
      <w:proofErr w:type="gramStart"/>
      <w:ins w:id="68" w:author="Unknown">
        <w:r w:rsidRPr="00FB66A1">
          <w:rPr>
            <w:rFonts w:ascii="Courier New" w:eastAsia="Times New Roman" w:hAnsi="Courier New" w:cs="Courier New"/>
            <w:sz w:val="20"/>
            <w:szCs w:val="20"/>
            <w:lang w:val="en-US" w:eastAsia="en-IN"/>
          </w:rPr>
          <w:t>splashimage</w:t>
        </w:r>
        <w:proofErr w:type="spellEnd"/>
        <w:proofErr w:type="gramEnd"/>
        <w:r w:rsidRPr="00FB66A1">
          <w:rPr>
            <w:rFonts w:ascii="Courier New" w:eastAsia="Times New Roman" w:hAnsi="Courier New" w:cs="Courier New"/>
            <w:sz w:val="20"/>
            <w:szCs w:val="20"/>
            <w:lang w:val="en-US" w:eastAsia="en-IN"/>
          </w:rPr>
          <w:t>=(hd0,0)/boot/grub/splash.xpm.gz</w:t>
        </w:r>
      </w:ins>
    </w:p>
    <w:p w:rsidR="00FB66A1" w:rsidRPr="00FB66A1" w:rsidRDefault="00FB66A1" w:rsidP="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69" w:author="Unknown"/>
          <w:rFonts w:ascii="Courier New" w:eastAsia="Times New Roman" w:hAnsi="Courier New" w:cs="Courier New"/>
          <w:sz w:val="20"/>
          <w:szCs w:val="20"/>
          <w:lang w:val="en-US" w:eastAsia="en-IN"/>
        </w:rPr>
      </w:pPr>
      <w:proofErr w:type="spellStart"/>
      <w:proofErr w:type="gramStart"/>
      <w:ins w:id="70" w:author="Unknown">
        <w:r w:rsidRPr="00FB66A1">
          <w:rPr>
            <w:rFonts w:ascii="Courier New" w:eastAsia="Times New Roman" w:hAnsi="Courier New" w:cs="Courier New"/>
            <w:sz w:val="20"/>
            <w:szCs w:val="20"/>
            <w:lang w:val="en-US" w:eastAsia="en-IN"/>
          </w:rPr>
          <w:t>hiddenmenu</w:t>
        </w:r>
        <w:proofErr w:type="spellEnd"/>
        <w:proofErr w:type="gramEnd"/>
      </w:ins>
    </w:p>
    <w:p w:rsidR="00FB66A1" w:rsidRPr="00FB66A1" w:rsidRDefault="00FB66A1" w:rsidP="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71" w:author="Unknown"/>
          <w:rFonts w:ascii="Courier New" w:eastAsia="Times New Roman" w:hAnsi="Courier New" w:cs="Courier New"/>
          <w:sz w:val="20"/>
          <w:szCs w:val="20"/>
          <w:lang w:val="en-US" w:eastAsia="en-IN"/>
        </w:rPr>
      </w:pPr>
      <w:proofErr w:type="gramStart"/>
      <w:ins w:id="72" w:author="Unknown">
        <w:r w:rsidRPr="00FB66A1">
          <w:rPr>
            <w:rFonts w:ascii="Courier New" w:eastAsia="Times New Roman" w:hAnsi="Courier New" w:cs="Courier New"/>
            <w:sz w:val="20"/>
            <w:szCs w:val="20"/>
            <w:lang w:val="en-US" w:eastAsia="en-IN"/>
          </w:rPr>
          <w:t>title</w:t>
        </w:r>
        <w:proofErr w:type="gramEnd"/>
        <w:r w:rsidRPr="00FB66A1">
          <w:rPr>
            <w:rFonts w:ascii="Courier New" w:eastAsia="Times New Roman" w:hAnsi="Courier New" w:cs="Courier New"/>
            <w:sz w:val="20"/>
            <w:szCs w:val="20"/>
            <w:lang w:val="en-US" w:eastAsia="en-IN"/>
          </w:rPr>
          <w:t xml:space="preserve"> </w:t>
        </w:r>
        <w:proofErr w:type="spellStart"/>
        <w:r w:rsidRPr="00FB66A1">
          <w:rPr>
            <w:rFonts w:ascii="Courier New" w:eastAsia="Times New Roman" w:hAnsi="Courier New" w:cs="Courier New"/>
            <w:sz w:val="20"/>
            <w:szCs w:val="20"/>
            <w:lang w:val="en-US" w:eastAsia="en-IN"/>
          </w:rPr>
          <w:t>CentOS</w:t>
        </w:r>
        <w:proofErr w:type="spellEnd"/>
        <w:r w:rsidRPr="00FB66A1">
          <w:rPr>
            <w:rFonts w:ascii="Courier New" w:eastAsia="Times New Roman" w:hAnsi="Courier New" w:cs="Courier New"/>
            <w:sz w:val="20"/>
            <w:szCs w:val="20"/>
            <w:lang w:val="en-US" w:eastAsia="en-IN"/>
          </w:rPr>
          <w:t xml:space="preserve"> (2.6.18-194.el5PAE)</w:t>
        </w:r>
      </w:ins>
    </w:p>
    <w:p w:rsidR="00FB66A1" w:rsidRPr="00FB66A1" w:rsidRDefault="00FB66A1" w:rsidP="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73" w:author="Unknown"/>
          <w:rFonts w:ascii="Courier New" w:eastAsia="Times New Roman" w:hAnsi="Courier New" w:cs="Courier New"/>
          <w:sz w:val="20"/>
          <w:szCs w:val="20"/>
          <w:lang w:val="en-US" w:eastAsia="en-IN"/>
        </w:rPr>
      </w:pPr>
      <w:ins w:id="74" w:author="Unknown">
        <w:r w:rsidRPr="00FB66A1">
          <w:rPr>
            <w:rFonts w:ascii="Courier New" w:eastAsia="Times New Roman" w:hAnsi="Courier New" w:cs="Courier New"/>
            <w:sz w:val="20"/>
            <w:szCs w:val="20"/>
            <w:lang w:val="en-US" w:eastAsia="en-IN"/>
          </w:rPr>
          <w:t xml:space="preserve">          </w:t>
        </w:r>
        <w:proofErr w:type="gramStart"/>
        <w:r w:rsidRPr="00FB66A1">
          <w:rPr>
            <w:rFonts w:ascii="Courier New" w:eastAsia="Times New Roman" w:hAnsi="Courier New" w:cs="Courier New"/>
            <w:sz w:val="20"/>
            <w:szCs w:val="20"/>
            <w:lang w:val="en-US" w:eastAsia="en-IN"/>
          </w:rPr>
          <w:t>root</w:t>
        </w:r>
        <w:proofErr w:type="gramEnd"/>
        <w:r w:rsidRPr="00FB66A1">
          <w:rPr>
            <w:rFonts w:ascii="Courier New" w:eastAsia="Times New Roman" w:hAnsi="Courier New" w:cs="Courier New"/>
            <w:sz w:val="20"/>
            <w:szCs w:val="20"/>
            <w:lang w:val="en-US" w:eastAsia="en-IN"/>
          </w:rPr>
          <w:t xml:space="preserve"> (hd0,0)</w:t>
        </w:r>
      </w:ins>
    </w:p>
    <w:p w:rsidR="00FB66A1" w:rsidRPr="00FB66A1" w:rsidRDefault="00FB66A1" w:rsidP="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75" w:author="Unknown"/>
          <w:rFonts w:ascii="Courier New" w:eastAsia="Times New Roman" w:hAnsi="Courier New" w:cs="Courier New"/>
          <w:sz w:val="20"/>
          <w:szCs w:val="20"/>
          <w:lang w:val="en-US" w:eastAsia="en-IN"/>
        </w:rPr>
      </w:pPr>
      <w:ins w:id="76" w:author="Unknown">
        <w:r w:rsidRPr="00FB66A1">
          <w:rPr>
            <w:rFonts w:ascii="Courier New" w:eastAsia="Times New Roman" w:hAnsi="Courier New" w:cs="Courier New"/>
            <w:sz w:val="20"/>
            <w:szCs w:val="20"/>
            <w:lang w:val="en-US" w:eastAsia="en-IN"/>
          </w:rPr>
          <w:t xml:space="preserve">          </w:t>
        </w:r>
        <w:proofErr w:type="gramStart"/>
        <w:r w:rsidRPr="00FB66A1">
          <w:rPr>
            <w:rFonts w:ascii="Courier New" w:eastAsia="Times New Roman" w:hAnsi="Courier New" w:cs="Courier New"/>
            <w:sz w:val="20"/>
            <w:szCs w:val="20"/>
            <w:lang w:val="en-US" w:eastAsia="en-IN"/>
          </w:rPr>
          <w:t>kernel</w:t>
        </w:r>
        <w:proofErr w:type="gramEnd"/>
        <w:r w:rsidRPr="00FB66A1">
          <w:rPr>
            <w:rFonts w:ascii="Courier New" w:eastAsia="Times New Roman" w:hAnsi="Courier New" w:cs="Courier New"/>
            <w:sz w:val="20"/>
            <w:szCs w:val="20"/>
            <w:lang w:val="en-US" w:eastAsia="en-IN"/>
          </w:rPr>
          <w:t xml:space="preserve"> /boot/vmlinuz-2.6.18-194.el5PAE </w:t>
        </w:r>
        <w:proofErr w:type="spellStart"/>
        <w:r w:rsidRPr="00FB66A1">
          <w:rPr>
            <w:rFonts w:ascii="Courier New" w:eastAsia="Times New Roman" w:hAnsi="Courier New" w:cs="Courier New"/>
            <w:sz w:val="20"/>
            <w:szCs w:val="20"/>
            <w:lang w:val="en-US" w:eastAsia="en-IN"/>
          </w:rPr>
          <w:t>ro</w:t>
        </w:r>
        <w:proofErr w:type="spellEnd"/>
        <w:r w:rsidRPr="00FB66A1">
          <w:rPr>
            <w:rFonts w:ascii="Courier New" w:eastAsia="Times New Roman" w:hAnsi="Courier New" w:cs="Courier New"/>
            <w:sz w:val="20"/>
            <w:szCs w:val="20"/>
            <w:lang w:val="en-US" w:eastAsia="en-IN"/>
          </w:rPr>
          <w:t xml:space="preserve"> root=LABEL=/</w:t>
        </w:r>
      </w:ins>
    </w:p>
    <w:p w:rsidR="00FB66A1" w:rsidRPr="00FB66A1" w:rsidRDefault="00FB66A1" w:rsidP="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77" w:author="Unknown"/>
          <w:rFonts w:ascii="Courier New" w:eastAsia="Times New Roman" w:hAnsi="Courier New" w:cs="Courier New"/>
          <w:sz w:val="20"/>
          <w:szCs w:val="20"/>
          <w:lang w:val="en-US" w:eastAsia="en-IN"/>
        </w:rPr>
      </w:pPr>
      <w:ins w:id="78" w:author="Unknown">
        <w:r w:rsidRPr="00FB66A1">
          <w:rPr>
            <w:rFonts w:ascii="Courier New" w:eastAsia="Times New Roman" w:hAnsi="Courier New" w:cs="Courier New"/>
            <w:sz w:val="20"/>
            <w:szCs w:val="20"/>
            <w:lang w:val="en-US" w:eastAsia="en-IN"/>
          </w:rPr>
          <w:t xml:space="preserve">          </w:t>
        </w:r>
        <w:proofErr w:type="spellStart"/>
        <w:proofErr w:type="gramStart"/>
        <w:r w:rsidRPr="00FB66A1">
          <w:rPr>
            <w:rFonts w:ascii="Courier New" w:eastAsia="Times New Roman" w:hAnsi="Courier New" w:cs="Courier New"/>
            <w:sz w:val="20"/>
            <w:szCs w:val="20"/>
            <w:lang w:val="en-US" w:eastAsia="en-IN"/>
          </w:rPr>
          <w:t>initrd</w:t>
        </w:r>
        <w:proofErr w:type="spellEnd"/>
        <w:proofErr w:type="gramEnd"/>
        <w:r w:rsidRPr="00FB66A1">
          <w:rPr>
            <w:rFonts w:ascii="Courier New" w:eastAsia="Times New Roman" w:hAnsi="Courier New" w:cs="Courier New"/>
            <w:sz w:val="20"/>
            <w:szCs w:val="20"/>
            <w:lang w:val="en-US" w:eastAsia="en-IN"/>
          </w:rPr>
          <w:t xml:space="preserve"> /boot/initrd-2.6.18-194.el5PAE.img</w:t>
        </w:r>
      </w:ins>
    </w:p>
    <w:p w:rsidR="00FB66A1" w:rsidRPr="00FB66A1" w:rsidRDefault="00FB66A1" w:rsidP="00FB66A1">
      <w:pPr>
        <w:numPr>
          <w:ilvl w:val="0"/>
          <w:numId w:val="4"/>
        </w:numPr>
        <w:spacing w:before="100" w:beforeAutospacing="1" w:after="100" w:afterAutospacing="1" w:line="240" w:lineRule="auto"/>
        <w:rPr>
          <w:ins w:id="79" w:author="Unknown"/>
          <w:rFonts w:ascii="Times New Roman" w:eastAsia="Times New Roman" w:hAnsi="Times New Roman" w:cs="Times New Roman"/>
          <w:sz w:val="24"/>
          <w:szCs w:val="24"/>
          <w:lang w:val="en-US" w:eastAsia="en-IN"/>
        </w:rPr>
      </w:pPr>
      <w:ins w:id="80" w:author="Unknown">
        <w:r w:rsidRPr="00FB66A1">
          <w:rPr>
            <w:rFonts w:ascii="Times New Roman" w:eastAsia="Times New Roman" w:hAnsi="Times New Roman" w:cs="Times New Roman"/>
            <w:sz w:val="24"/>
            <w:szCs w:val="24"/>
            <w:lang w:val="en-US" w:eastAsia="en-IN"/>
          </w:rPr>
          <w:t xml:space="preserve">As you notice from the above info, it contains kernel and </w:t>
        </w:r>
        <w:proofErr w:type="spellStart"/>
        <w:r w:rsidRPr="00FB66A1">
          <w:rPr>
            <w:rFonts w:ascii="Times New Roman" w:eastAsia="Times New Roman" w:hAnsi="Times New Roman" w:cs="Times New Roman"/>
            <w:sz w:val="24"/>
            <w:szCs w:val="24"/>
            <w:lang w:val="en-US" w:eastAsia="en-IN"/>
          </w:rPr>
          <w:t>initrd</w:t>
        </w:r>
        <w:proofErr w:type="spellEnd"/>
        <w:r w:rsidRPr="00FB66A1">
          <w:rPr>
            <w:rFonts w:ascii="Times New Roman" w:eastAsia="Times New Roman" w:hAnsi="Times New Roman" w:cs="Times New Roman"/>
            <w:sz w:val="24"/>
            <w:szCs w:val="24"/>
            <w:lang w:val="en-US" w:eastAsia="en-IN"/>
          </w:rPr>
          <w:t xml:space="preserve"> image.</w:t>
        </w:r>
      </w:ins>
    </w:p>
    <w:p w:rsidR="00FB66A1" w:rsidRPr="00FB66A1" w:rsidRDefault="00FB66A1" w:rsidP="00FB66A1">
      <w:pPr>
        <w:numPr>
          <w:ilvl w:val="0"/>
          <w:numId w:val="4"/>
        </w:numPr>
        <w:spacing w:before="100" w:beforeAutospacing="1" w:after="100" w:afterAutospacing="1" w:line="240" w:lineRule="auto"/>
        <w:rPr>
          <w:ins w:id="81" w:author="Unknown"/>
          <w:rFonts w:ascii="Times New Roman" w:eastAsia="Times New Roman" w:hAnsi="Times New Roman" w:cs="Times New Roman"/>
          <w:sz w:val="24"/>
          <w:szCs w:val="24"/>
          <w:lang w:val="en-US" w:eastAsia="en-IN"/>
        </w:rPr>
      </w:pPr>
      <w:ins w:id="82" w:author="Unknown">
        <w:r w:rsidRPr="00FB66A1">
          <w:rPr>
            <w:rFonts w:ascii="Times New Roman" w:eastAsia="Times New Roman" w:hAnsi="Times New Roman" w:cs="Times New Roman"/>
            <w:sz w:val="24"/>
            <w:szCs w:val="24"/>
            <w:lang w:val="en-US" w:eastAsia="en-IN"/>
          </w:rPr>
          <w:t xml:space="preserve">So, in simple terms GRUB just loads and executes Kernel and </w:t>
        </w:r>
        <w:proofErr w:type="spellStart"/>
        <w:r w:rsidRPr="00FB66A1">
          <w:rPr>
            <w:rFonts w:ascii="Times New Roman" w:eastAsia="Times New Roman" w:hAnsi="Times New Roman" w:cs="Times New Roman"/>
            <w:sz w:val="24"/>
            <w:szCs w:val="24"/>
            <w:lang w:val="en-US" w:eastAsia="en-IN"/>
          </w:rPr>
          <w:t>initrd</w:t>
        </w:r>
        <w:proofErr w:type="spellEnd"/>
        <w:r w:rsidRPr="00FB66A1">
          <w:rPr>
            <w:rFonts w:ascii="Times New Roman" w:eastAsia="Times New Roman" w:hAnsi="Times New Roman" w:cs="Times New Roman"/>
            <w:sz w:val="24"/>
            <w:szCs w:val="24"/>
            <w:lang w:val="en-US" w:eastAsia="en-IN"/>
          </w:rPr>
          <w:t xml:space="preserve"> images.</w:t>
        </w:r>
      </w:ins>
    </w:p>
    <w:p w:rsidR="00FB66A1" w:rsidRPr="00FB66A1" w:rsidRDefault="00FB66A1" w:rsidP="00FB66A1">
      <w:pPr>
        <w:spacing w:before="100" w:beforeAutospacing="1" w:after="100" w:afterAutospacing="1" w:line="240" w:lineRule="auto"/>
        <w:outlineLvl w:val="2"/>
        <w:rPr>
          <w:ins w:id="83" w:author="Unknown"/>
          <w:rFonts w:ascii="Times New Roman" w:eastAsia="Times New Roman" w:hAnsi="Times New Roman" w:cs="Times New Roman"/>
          <w:b/>
          <w:bCs/>
          <w:sz w:val="27"/>
          <w:szCs w:val="27"/>
          <w:lang w:val="en-US" w:eastAsia="en-IN"/>
        </w:rPr>
      </w:pPr>
      <w:ins w:id="84" w:author="Unknown">
        <w:r w:rsidRPr="00FB66A1">
          <w:rPr>
            <w:rFonts w:ascii="Times New Roman" w:eastAsia="Times New Roman" w:hAnsi="Times New Roman" w:cs="Times New Roman"/>
            <w:b/>
            <w:bCs/>
            <w:sz w:val="27"/>
            <w:szCs w:val="27"/>
            <w:lang w:val="en-US" w:eastAsia="en-IN"/>
          </w:rPr>
          <w:t>4. Kernel</w:t>
        </w:r>
      </w:ins>
    </w:p>
    <w:p w:rsidR="00FB66A1" w:rsidRPr="00FB66A1" w:rsidRDefault="00FB66A1" w:rsidP="00FB66A1">
      <w:pPr>
        <w:numPr>
          <w:ilvl w:val="0"/>
          <w:numId w:val="5"/>
        </w:numPr>
        <w:spacing w:before="100" w:beforeAutospacing="1" w:after="100" w:afterAutospacing="1" w:line="240" w:lineRule="auto"/>
        <w:rPr>
          <w:ins w:id="85" w:author="Unknown"/>
          <w:rFonts w:ascii="Times New Roman" w:eastAsia="Times New Roman" w:hAnsi="Times New Roman" w:cs="Times New Roman"/>
          <w:sz w:val="24"/>
          <w:szCs w:val="24"/>
          <w:lang w:val="en-US" w:eastAsia="en-IN"/>
        </w:rPr>
      </w:pPr>
      <w:ins w:id="86" w:author="Unknown">
        <w:r w:rsidRPr="00FB66A1">
          <w:rPr>
            <w:rFonts w:ascii="Times New Roman" w:eastAsia="Times New Roman" w:hAnsi="Times New Roman" w:cs="Times New Roman"/>
            <w:sz w:val="24"/>
            <w:szCs w:val="24"/>
            <w:lang w:val="en-US" w:eastAsia="en-IN"/>
          </w:rPr>
          <w:t xml:space="preserve">Mounts the root file system as specified in the “root=” in </w:t>
        </w:r>
        <w:proofErr w:type="spellStart"/>
        <w:r w:rsidRPr="00FB66A1">
          <w:rPr>
            <w:rFonts w:ascii="Times New Roman" w:eastAsia="Times New Roman" w:hAnsi="Times New Roman" w:cs="Times New Roman"/>
            <w:sz w:val="24"/>
            <w:szCs w:val="24"/>
            <w:lang w:val="en-US" w:eastAsia="en-IN"/>
          </w:rPr>
          <w:t>grub.conf</w:t>
        </w:r>
        <w:proofErr w:type="spellEnd"/>
      </w:ins>
    </w:p>
    <w:p w:rsidR="00FB66A1" w:rsidRPr="00FB66A1" w:rsidRDefault="00FB66A1" w:rsidP="00FB66A1">
      <w:pPr>
        <w:numPr>
          <w:ilvl w:val="0"/>
          <w:numId w:val="5"/>
        </w:numPr>
        <w:spacing w:before="100" w:beforeAutospacing="1" w:after="100" w:afterAutospacing="1" w:line="240" w:lineRule="auto"/>
        <w:rPr>
          <w:ins w:id="87" w:author="Unknown"/>
          <w:rFonts w:ascii="Times New Roman" w:eastAsia="Times New Roman" w:hAnsi="Times New Roman" w:cs="Times New Roman"/>
          <w:sz w:val="24"/>
          <w:szCs w:val="24"/>
          <w:lang w:val="en-US" w:eastAsia="en-IN"/>
        </w:rPr>
      </w:pPr>
      <w:ins w:id="88" w:author="Unknown">
        <w:r w:rsidRPr="00FB66A1">
          <w:rPr>
            <w:rFonts w:ascii="Times New Roman" w:eastAsia="Times New Roman" w:hAnsi="Times New Roman" w:cs="Times New Roman"/>
            <w:sz w:val="24"/>
            <w:szCs w:val="24"/>
            <w:lang w:val="en-US" w:eastAsia="en-IN"/>
          </w:rPr>
          <w:t>Kernel executes the /</w:t>
        </w:r>
        <w:proofErr w:type="spellStart"/>
        <w:r w:rsidRPr="00FB66A1">
          <w:rPr>
            <w:rFonts w:ascii="Times New Roman" w:eastAsia="Times New Roman" w:hAnsi="Times New Roman" w:cs="Times New Roman"/>
            <w:sz w:val="24"/>
            <w:szCs w:val="24"/>
            <w:lang w:val="en-US" w:eastAsia="en-IN"/>
          </w:rPr>
          <w:t>sbin</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program</w:t>
        </w:r>
      </w:ins>
    </w:p>
    <w:p w:rsidR="00FB66A1" w:rsidRPr="00FB66A1" w:rsidRDefault="00FB66A1" w:rsidP="00FB66A1">
      <w:pPr>
        <w:numPr>
          <w:ilvl w:val="0"/>
          <w:numId w:val="5"/>
        </w:numPr>
        <w:spacing w:before="100" w:beforeAutospacing="1" w:after="100" w:afterAutospacing="1" w:line="240" w:lineRule="auto"/>
        <w:rPr>
          <w:ins w:id="89" w:author="Unknown"/>
          <w:rFonts w:ascii="Times New Roman" w:eastAsia="Times New Roman" w:hAnsi="Times New Roman" w:cs="Times New Roman"/>
          <w:sz w:val="24"/>
          <w:szCs w:val="24"/>
          <w:lang w:val="en-US" w:eastAsia="en-IN"/>
        </w:rPr>
      </w:pPr>
      <w:ins w:id="90" w:author="Unknown">
        <w:r w:rsidRPr="00FB66A1">
          <w:rPr>
            <w:rFonts w:ascii="Times New Roman" w:eastAsia="Times New Roman" w:hAnsi="Times New Roman" w:cs="Times New Roman"/>
            <w:sz w:val="24"/>
            <w:szCs w:val="24"/>
            <w:lang w:val="en-US" w:eastAsia="en-IN"/>
          </w:rPr>
          <w:t xml:space="preserve">Since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was the 1st program to be executed by Linux Kernel, it has the process id (PID) of 1. Do a ‘</w:t>
        </w:r>
        <w:proofErr w:type="spellStart"/>
        <w:r w:rsidRPr="00FB66A1">
          <w:rPr>
            <w:rFonts w:ascii="Times New Roman" w:eastAsia="Times New Roman" w:hAnsi="Times New Roman" w:cs="Times New Roman"/>
            <w:sz w:val="24"/>
            <w:szCs w:val="24"/>
            <w:lang w:val="en-US" w:eastAsia="en-IN"/>
          </w:rPr>
          <w:t>ps</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ef</w:t>
        </w:r>
        <w:proofErr w:type="spellEnd"/>
        <w:r w:rsidRPr="00FB66A1">
          <w:rPr>
            <w:rFonts w:ascii="Times New Roman" w:eastAsia="Times New Roman" w:hAnsi="Times New Roman" w:cs="Times New Roman"/>
            <w:sz w:val="24"/>
            <w:szCs w:val="24"/>
            <w:lang w:val="en-US" w:eastAsia="en-IN"/>
          </w:rPr>
          <w:t xml:space="preserve"> | </w:t>
        </w:r>
        <w:proofErr w:type="spellStart"/>
        <w:r w:rsidRPr="00FB66A1">
          <w:rPr>
            <w:rFonts w:ascii="Times New Roman" w:eastAsia="Times New Roman" w:hAnsi="Times New Roman" w:cs="Times New Roman"/>
            <w:sz w:val="24"/>
            <w:szCs w:val="24"/>
            <w:lang w:val="en-US" w:eastAsia="en-IN"/>
          </w:rPr>
          <w:t>grep</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and check the </w:t>
        </w:r>
        <w:proofErr w:type="spellStart"/>
        <w:proofErr w:type="gramStart"/>
        <w:r w:rsidRPr="00FB66A1">
          <w:rPr>
            <w:rFonts w:ascii="Times New Roman" w:eastAsia="Times New Roman" w:hAnsi="Times New Roman" w:cs="Times New Roman"/>
            <w:sz w:val="24"/>
            <w:szCs w:val="24"/>
            <w:lang w:val="en-US" w:eastAsia="en-IN"/>
          </w:rPr>
          <w:t>pid</w:t>
        </w:r>
        <w:proofErr w:type="spellEnd"/>
        <w:proofErr w:type="gramEnd"/>
        <w:r w:rsidRPr="00FB66A1">
          <w:rPr>
            <w:rFonts w:ascii="Times New Roman" w:eastAsia="Times New Roman" w:hAnsi="Times New Roman" w:cs="Times New Roman"/>
            <w:sz w:val="24"/>
            <w:szCs w:val="24"/>
            <w:lang w:val="en-US" w:eastAsia="en-IN"/>
          </w:rPr>
          <w:t>.</w:t>
        </w:r>
      </w:ins>
    </w:p>
    <w:p w:rsidR="00FB66A1" w:rsidRPr="00FB66A1" w:rsidRDefault="00FB66A1" w:rsidP="00FB66A1">
      <w:pPr>
        <w:numPr>
          <w:ilvl w:val="0"/>
          <w:numId w:val="5"/>
        </w:numPr>
        <w:spacing w:before="100" w:beforeAutospacing="1" w:after="100" w:afterAutospacing="1" w:line="240" w:lineRule="auto"/>
        <w:rPr>
          <w:ins w:id="91" w:author="Unknown"/>
          <w:rFonts w:ascii="Times New Roman" w:eastAsia="Times New Roman" w:hAnsi="Times New Roman" w:cs="Times New Roman"/>
          <w:sz w:val="24"/>
          <w:szCs w:val="24"/>
          <w:lang w:val="en-US" w:eastAsia="en-IN"/>
        </w:rPr>
      </w:pPr>
      <w:proofErr w:type="spellStart"/>
      <w:proofErr w:type="gramStart"/>
      <w:ins w:id="92" w:author="Unknown">
        <w:r w:rsidRPr="00FB66A1">
          <w:rPr>
            <w:rFonts w:ascii="Times New Roman" w:eastAsia="Times New Roman" w:hAnsi="Times New Roman" w:cs="Times New Roman"/>
            <w:sz w:val="24"/>
            <w:szCs w:val="24"/>
            <w:lang w:val="en-US" w:eastAsia="en-IN"/>
          </w:rPr>
          <w:t>initrd</w:t>
        </w:r>
        <w:proofErr w:type="spellEnd"/>
        <w:proofErr w:type="gramEnd"/>
        <w:r w:rsidRPr="00FB66A1">
          <w:rPr>
            <w:rFonts w:ascii="Times New Roman" w:eastAsia="Times New Roman" w:hAnsi="Times New Roman" w:cs="Times New Roman"/>
            <w:sz w:val="24"/>
            <w:szCs w:val="24"/>
            <w:lang w:val="en-US" w:eastAsia="en-IN"/>
          </w:rPr>
          <w:t xml:space="preserve"> stands for Initial RAM Disk.</w:t>
        </w:r>
      </w:ins>
    </w:p>
    <w:p w:rsidR="00FB66A1" w:rsidRPr="00FB66A1" w:rsidRDefault="00FB66A1" w:rsidP="00FB66A1">
      <w:pPr>
        <w:numPr>
          <w:ilvl w:val="0"/>
          <w:numId w:val="5"/>
        </w:numPr>
        <w:spacing w:before="100" w:beforeAutospacing="1" w:after="100" w:afterAutospacing="1" w:line="240" w:lineRule="auto"/>
        <w:rPr>
          <w:ins w:id="93" w:author="Unknown"/>
          <w:rFonts w:ascii="Times New Roman" w:eastAsia="Times New Roman" w:hAnsi="Times New Roman" w:cs="Times New Roman"/>
          <w:sz w:val="24"/>
          <w:szCs w:val="24"/>
          <w:lang w:val="en-US" w:eastAsia="en-IN"/>
        </w:rPr>
      </w:pPr>
      <w:proofErr w:type="spellStart"/>
      <w:proofErr w:type="gramStart"/>
      <w:ins w:id="94" w:author="Unknown">
        <w:r w:rsidRPr="00FB66A1">
          <w:rPr>
            <w:rFonts w:ascii="Times New Roman" w:eastAsia="Times New Roman" w:hAnsi="Times New Roman" w:cs="Times New Roman"/>
            <w:sz w:val="24"/>
            <w:szCs w:val="24"/>
            <w:lang w:val="en-US" w:eastAsia="en-IN"/>
          </w:rPr>
          <w:t>initrd</w:t>
        </w:r>
        <w:proofErr w:type="spellEnd"/>
        <w:proofErr w:type="gramEnd"/>
        <w:r w:rsidRPr="00FB66A1">
          <w:rPr>
            <w:rFonts w:ascii="Times New Roman" w:eastAsia="Times New Roman" w:hAnsi="Times New Roman" w:cs="Times New Roman"/>
            <w:sz w:val="24"/>
            <w:szCs w:val="24"/>
            <w:lang w:val="en-US" w:eastAsia="en-IN"/>
          </w:rPr>
          <w:t xml:space="preserve"> is used by kernel as temporary root file system until kernel is booted and the real root file system is mounted. It also contains necessary drivers compiled inside, which helps it to access the hard drive partitions, and other hardware.</w:t>
        </w:r>
      </w:ins>
    </w:p>
    <w:p w:rsidR="00FB66A1" w:rsidRPr="00FB66A1" w:rsidRDefault="00FB66A1" w:rsidP="00FB66A1">
      <w:pPr>
        <w:spacing w:before="100" w:beforeAutospacing="1" w:after="100" w:afterAutospacing="1" w:line="240" w:lineRule="auto"/>
        <w:outlineLvl w:val="2"/>
        <w:rPr>
          <w:ins w:id="95" w:author="Unknown"/>
          <w:rFonts w:ascii="Times New Roman" w:eastAsia="Times New Roman" w:hAnsi="Times New Roman" w:cs="Times New Roman"/>
          <w:b/>
          <w:bCs/>
          <w:sz w:val="27"/>
          <w:szCs w:val="27"/>
          <w:lang w:val="en-US" w:eastAsia="en-IN"/>
        </w:rPr>
      </w:pPr>
      <w:ins w:id="96" w:author="Unknown">
        <w:r w:rsidRPr="00FB66A1">
          <w:rPr>
            <w:rFonts w:ascii="Times New Roman" w:eastAsia="Times New Roman" w:hAnsi="Times New Roman" w:cs="Times New Roman"/>
            <w:b/>
            <w:bCs/>
            <w:sz w:val="27"/>
            <w:szCs w:val="27"/>
            <w:lang w:val="en-US" w:eastAsia="en-IN"/>
          </w:rPr>
          <w:t xml:space="preserve">5. </w:t>
        </w:r>
        <w:proofErr w:type="spellStart"/>
        <w:r w:rsidRPr="00FB66A1">
          <w:rPr>
            <w:rFonts w:ascii="Times New Roman" w:eastAsia="Times New Roman" w:hAnsi="Times New Roman" w:cs="Times New Roman"/>
            <w:b/>
            <w:bCs/>
            <w:sz w:val="27"/>
            <w:szCs w:val="27"/>
            <w:lang w:val="en-US" w:eastAsia="en-IN"/>
          </w:rPr>
          <w:t>Init</w:t>
        </w:r>
        <w:proofErr w:type="spellEnd"/>
      </w:ins>
    </w:p>
    <w:p w:rsidR="00FB66A1" w:rsidRPr="00FB66A1" w:rsidRDefault="00FB66A1" w:rsidP="00FB66A1">
      <w:pPr>
        <w:numPr>
          <w:ilvl w:val="0"/>
          <w:numId w:val="6"/>
        </w:numPr>
        <w:spacing w:before="100" w:beforeAutospacing="1" w:after="100" w:afterAutospacing="1" w:line="240" w:lineRule="auto"/>
        <w:rPr>
          <w:ins w:id="97" w:author="Unknown"/>
          <w:rFonts w:ascii="Times New Roman" w:eastAsia="Times New Roman" w:hAnsi="Times New Roman" w:cs="Times New Roman"/>
          <w:sz w:val="24"/>
          <w:szCs w:val="24"/>
          <w:lang w:val="en-US" w:eastAsia="en-IN"/>
        </w:rPr>
      </w:pPr>
      <w:ins w:id="98" w:author="Unknown">
        <w:r w:rsidRPr="00FB66A1">
          <w:rPr>
            <w:rFonts w:ascii="Times New Roman" w:eastAsia="Times New Roman" w:hAnsi="Times New Roman" w:cs="Times New Roman"/>
            <w:sz w:val="24"/>
            <w:szCs w:val="24"/>
            <w:lang w:val="en-US" w:eastAsia="en-IN"/>
          </w:rPr>
          <w:t>Looks at the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inittab</w:t>
        </w:r>
        <w:proofErr w:type="spellEnd"/>
        <w:r w:rsidRPr="00FB66A1">
          <w:rPr>
            <w:rFonts w:ascii="Times New Roman" w:eastAsia="Times New Roman" w:hAnsi="Times New Roman" w:cs="Times New Roman"/>
            <w:sz w:val="24"/>
            <w:szCs w:val="24"/>
            <w:lang w:val="en-US" w:eastAsia="en-IN"/>
          </w:rPr>
          <w:t xml:space="preserve"> file to decide the Linux run level.</w:t>
        </w:r>
      </w:ins>
    </w:p>
    <w:p w:rsidR="00FB66A1" w:rsidRPr="00FB66A1" w:rsidRDefault="00FB66A1" w:rsidP="00FB66A1">
      <w:pPr>
        <w:numPr>
          <w:ilvl w:val="0"/>
          <w:numId w:val="6"/>
        </w:numPr>
        <w:spacing w:before="100" w:beforeAutospacing="1" w:after="100" w:afterAutospacing="1" w:line="240" w:lineRule="auto"/>
        <w:rPr>
          <w:ins w:id="99" w:author="Unknown"/>
          <w:rFonts w:ascii="Times New Roman" w:eastAsia="Times New Roman" w:hAnsi="Times New Roman" w:cs="Times New Roman"/>
          <w:sz w:val="24"/>
          <w:szCs w:val="24"/>
          <w:lang w:val="en-US" w:eastAsia="en-IN"/>
        </w:rPr>
      </w:pPr>
      <w:ins w:id="100" w:author="Unknown">
        <w:r w:rsidRPr="00FB66A1">
          <w:rPr>
            <w:rFonts w:ascii="Times New Roman" w:eastAsia="Times New Roman" w:hAnsi="Times New Roman" w:cs="Times New Roman"/>
            <w:sz w:val="24"/>
            <w:szCs w:val="24"/>
            <w:lang w:val="en-US" w:eastAsia="en-IN"/>
          </w:rPr>
          <w:t xml:space="preserve">Following are the available run levels </w:t>
        </w:r>
      </w:ins>
    </w:p>
    <w:p w:rsidR="00FB66A1" w:rsidRPr="00FB66A1" w:rsidRDefault="00FB66A1" w:rsidP="00FB66A1">
      <w:pPr>
        <w:numPr>
          <w:ilvl w:val="1"/>
          <w:numId w:val="6"/>
        </w:numPr>
        <w:spacing w:before="100" w:beforeAutospacing="1" w:after="100" w:afterAutospacing="1" w:line="240" w:lineRule="auto"/>
        <w:rPr>
          <w:ins w:id="101" w:author="Unknown"/>
          <w:rFonts w:ascii="Times New Roman" w:eastAsia="Times New Roman" w:hAnsi="Times New Roman" w:cs="Times New Roman"/>
          <w:sz w:val="24"/>
          <w:szCs w:val="24"/>
          <w:lang w:val="en-US" w:eastAsia="en-IN"/>
        </w:rPr>
      </w:pPr>
      <w:ins w:id="102" w:author="Unknown">
        <w:r w:rsidRPr="00FB66A1">
          <w:rPr>
            <w:rFonts w:ascii="Times New Roman" w:eastAsia="Times New Roman" w:hAnsi="Times New Roman" w:cs="Times New Roman"/>
            <w:sz w:val="24"/>
            <w:szCs w:val="24"/>
            <w:lang w:val="en-US" w:eastAsia="en-IN"/>
          </w:rPr>
          <w:t>0 – halt</w:t>
        </w:r>
      </w:ins>
    </w:p>
    <w:p w:rsidR="00FB66A1" w:rsidRPr="00FB66A1" w:rsidRDefault="00FB66A1" w:rsidP="00FB66A1">
      <w:pPr>
        <w:numPr>
          <w:ilvl w:val="1"/>
          <w:numId w:val="6"/>
        </w:numPr>
        <w:spacing w:before="100" w:beforeAutospacing="1" w:after="100" w:afterAutospacing="1" w:line="240" w:lineRule="auto"/>
        <w:rPr>
          <w:ins w:id="103" w:author="Unknown"/>
          <w:rFonts w:ascii="Times New Roman" w:eastAsia="Times New Roman" w:hAnsi="Times New Roman" w:cs="Times New Roman"/>
          <w:sz w:val="24"/>
          <w:szCs w:val="24"/>
          <w:lang w:val="en-US" w:eastAsia="en-IN"/>
        </w:rPr>
      </w:pPr>
      <w:ins w:id="104" w:author="Unknown">
        <w:r w:rsidRPr="00FB66A1">
          <w:rPr>
            <w:rFonts w:ascii="Times New Roman" w:eastAsia="Times New Roman" w:hAnsi="Times New Roman" w:cs="Times New Roman"/>
            <w:sz w:val="24"/>
            <w:szCs w:val="24"/>
            <w:lang w:val="en-US" w:eastAsia="en-IN"/>
          </w:rPr>
          <w:t>1 – Single user mode</w:t>
        </w:r>
      </w:ins>
    </w:p>
    <w:p w:rsidR="00FB66A1" w:rsidRPr="00FB66A1" w:rsidRDefault="00FB66A1" w:rsidP="00FB66A1">
      <w:pPr>
        <w:numPr>
          <w:ilvl w:val="1"/>
          <w:numId w:val="6"/>
        </w:numPr>
        <w:spacing w:before="100" w:beforeAutospacing="1" w:after="100" w:afterAutospacing="1" w:line="240" w:lineRule="auto"/>
        <w:rPr>
          <w:ins w:id="105" w:author="Unknown"/>
          <w:rFonts w:ascii="Times New Roman" w:eastAsia="Times New Roman" w:hAnsi="Times New Roman" w:cs="Times New Roman"/>
          <w:sz w:val="24"/>
          <w:szCs w:val="24"/>
          <w:lang w:val="en-US" w:eastAsia="en-IN"/>
        </w:rPr>
      </w:pPr>
      <w:ins w:id="106" w:author="Unknown">
        <w:r w:rsidRPr="00FB66A1">
          <w:rPr>
            <w:rFonts w:ascii="Times New Roman" w:eastAsia="Times New Roman" w:hAnsi="Times New Roman" w:cs="Times New Roman"/>
            <w:sz w:val="24"/>
            <w:szCs w:val="24"/>
            <w:lang w:val="en-US" w:eastAsia="en-IN"/>
          </w:rPr>
          <w:t>2 – Multiuser, without NFS</w:t>
        </w:r>
      </w:ins>
    </w:p>
    <w:p w:rsidR="00FB66A1" w:rsidRPr="00FB66A1" w:rsidRDefault="00FB66A1" w:rsidP="00FB66A1">
      <w:pPr>
        <w:numPr>
          <w:ilvl w:val="1"/>
          <w:numId w:val="6"/>
        </w:numPr>
        <w:spacing w:before="100" w:beforeAutospacing="1" w:after="100" w:afterAutospacing="1" w:line="240" w:lineRule="auto"/>
        <w:rPr>
          <w:ins w:id="107" w:author="Unknown"/>
          <w:rFonts w:ascii="Times New Roman" w:eastAsia="Times New Roman" w:hAnsi="Times New Roman" w:cs="Times New Roman"/>
          <w:sz w:val="24"/>
          <w:szCs w:val="24"/>
          <w:lang w:val="en-US" w:eastAsia="en-IN"/>
        </w:rPr>
      </w:pPr>
      <w:ins w:id="108" w:author="Unknown">
        <w:r w:rsidRPr="00FB66A1">
          <w:rPr>
            <w:rFonts w:ascii="Times New Roman" w:eastAsia="Times New Roman" w:hAnsi="Times New Roman" w:cs="Times New Roman"/>
            <w:sz w:val="24"/>
            <w:szCs w:val="24"/>
            <w:lang w:val="en-US" w:eastAsia="en-IN"/>
          </w:rPr>
          <w:t>3 – Full multiuser mode</w:t>
        </w:r>
      </w:ins>
    </w:p>
    <w:p w:rsidR="00FB66A1" w:rsidRPr="00FB66A1" w:rsidRDefault="00FB66A1" w:rsidP="00FB66A1">
      <w:pPr>
        <w:numPr>
          <w:ilvl w:val="1"/>
          <w:numId w:val="6"/>
        </w:numPr>
        <w:spacing w:before="100" w:beforeAutospacing="1" w:after="100" w:afterAutospacing="1" w:line="240" w:lineRule="auto"/>
        <w:rPr>
          <w:ins w:id="109" w:author="Unknown"/>
          <w:rFonts w:ascii="Times New Roman" w:eastAsia="Times New Roman" w:hAnsi="Times New Roman" w:cs="Times New Roman"/>
          <w:sz w:val="24"/>
          <w:szCs w:val="24"/>
          <w:lang w:val="en-US" w:eastAsia="en-IN"/>
        </w:rPr>
      </w:pPr>
      <w:ins w:id="110" w:author="Unknown">
        <w:r w:rsidRPr="00FB66A1">
          <w:rPr>
            <w:rFonts w:ascii="Times New Roman" w:eastAsia="Times New Roman" w:hAnsi="Times New Roman" w:cs="Times New Roman"/>
            <w:sz w:val="24"/>
            <w:szCs w:val="24"/>
            <w:lang w:val="en-US" w:eastAsia="en-IN"/>
          </w:rPr>
          <w:t>4 – unused</w:t>
        </w:r>
      </w:ins>
    </w:p>
    <w:p w:rsidR="00FB66A1" w:rsidRPr="00FB66A1" w:rsidRDefault="00FB66A1" w:rsidP="00FB66A1">
      <w:pPr>
        <w:numPr>
          <w:ilvl w:val="1"/>
          <w:numId w:val="6"/>
        </w:numPr>
        <w:spacing w:before="100" w:beforeAutospacing="1" w:after="100" w:afterAutospacing="1" w:line="240" w:lineRule="auto"/>
        <w:rPr>
          <w:ins w:id="111" w:author="Unknown"/>
          <w:rFonts w:ascii="Times New Roman" w:eastAsia="Times New Roman" w:hAnsi="Times New Roman" w:cs="Times New Roman"/>
          <w:sz w:val="24"/>
          <w:szCs w:val="24"/>
          <w:lang w:val="en-US" w:eastAsia="en-IN"/>
        </w:rPr>
      </w:pPr>
      <w:ins w:id="112" w:author="Unknown">
        <w:r w:rsidRPr="00FB66A1">
          <w:rPr>
            <w:rFonts w:ascii="Times New Roman" w:eastAsia="Times New Roman" w:hAnsi="Times New Roman" w:cs="Times New Roman"/>
            <w:sz w:val="24"/>
            <w:szCs w:val="24"/>
            <w:lang w:val="en-US" w:eastAsia="en-IN"/>
          </w:rPr>
          <w:t>5 – X11</w:t>
        </w:r>
      </w:ins>
    </w:p>
    <w:p w:rsidR="00FB66A1" w:rsidRPr="00FB66A1" w:rsidRDefault="00FB66A1" w:rsidP="00FB66A1">
      <w:pPr>
        <w:numPr>
          <w:ilvl w:val="1"/>
          <w:numId w:val="6"/>
        </w:numPr>
        <w:spacing w:before="100" w:beforeAutospacing="1" w:after="100" w:afterAutospacing="1" w:line="240" w:lineRule="auto"/>
        <w:rPr>
          <w:ins w:id="113" w:author="Unknown"/>
          <w:rFonts w:ascii="Times New Roman" w:eastAsia="Times New Roman" w:hAnsi="Times New Roman" w:cs="Times New Roman"/>
          <w:sz w:val="24"/>
          <w:szCs w:val="24"/>
          <w:lang w:val="en-US" w:eastAsia="en-IN"/>
        </w:rPr>
      </w:pPr>
      <w:ins w:id="114" w:author="Unknown">
        <w:r w:rsidRPr="00FB66A1">
          <w:rPr>
            <w:rFonts w:ascii="Times New Roman" w:eastAsia="Times New Roman" w:hAnsi="Times New Roman" w:cs="Times New Roman"/>
            <w:sz w:val="24"/>
            <w:szCs w:val="24"/>
            <w:lang w:val="en-US" w:eastAsia="en-IN"/>
          </w:rPr>
          <w:t>6 – reboot</w:t>
        </w:r>
      </w:ins>
    </w:p>
    <w:p w:rsidR="00FB66A1" w:rsidRPr="00FB66A1" w:rsidRDefault="00FB66A1" w:rsidP="00FB66A1">
      <w:pPr>
        <w:numPr>
          <w:ilvl w:val="0"/>
          <w:numId w:val="6"/>
        </w:numPr>
        <w:spacing w:before="100" w:beforeAutospacing="1" w:after="100" w:afterAutospacing="1" w:line="240" w:lineRule="auto"/>
        <w:rPr>
          <w:ins w:id="115" w:author="Unknown"/>
          <w:rFonts w:ascii="Times New Roman" w:eastAsia="Times New Roman" w:hAnsi="Times New Roman" w:cs="Times New Roman"/>
          <w:sz w:val="24"/>
          <w:szCs w:val="24"/>
          <w:lang w:val="en-US" w:eastAsia="en-IN"/>
        </w:rPr>
      </w:pPr>
      <w:proofErr w:type="spellStart"/>
      <w:ins w:id="116" w:author="Unknown">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identifies the default </w:t>
        </w:r>
        <w:proofErr w:type="spellStart"/>
        <w:r w:rsidRPr="00FB66A1">
          <w:rPr>
            <w:rFonts w:ascii="Times New Roman" w:eastAsia="Times New Roman" w:hAnsi="Times New Roman" w:cs="Times New Roman"/>
            <w:sz w:val="24"/>
            <w:szCs w:val="24"/>
            <w:lang w:val="en-US" w:eastAsia="en-IN"/>
          </w:rPr>
          <w:t>initlevel</w:t>
        </w:r>
        <w:proofErr w:type="spellEnd"/>
        <w:r w:rsidRPr="00FB66A1">
          <w:rPr>
            <w:rFonts w:ascii="Times New Roman" w:eastAsia="Times New Roman" w:hAnsi="Times New Roman" w:cs="Times New Roman"/>
            <w:sz w:val="24"/>
            <w:szCs w:val="24"/>
            <w:lang w:val="en-US" w:eastAsia="en-IN"/>
          </w:rPr>
          <w:t xml:space="preserve"> from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inittab</w:t>
        </w:r>
        <w:proofErr w:type="spellEnd"/>
        <w:r w:rsidRPr="00FB66A1">
          <w:rPr>
            <w:rFonts w:ascii="Times New Roman" w:eastAsia="Times New Roman" w:hAnsi="Times New Roman" w:cs="Times New Roman"/>
            <w:sz w:val="24"/>
            <w:szCs w:val="24"/>
            <w:lang w:val="en-US" w:eastAsia="en-IN"/>
          </w:rPr>
          <w:t xml:space="preserve"> and uses that to load all appropriate </w:t>
        </w:r>
        <w:proofErr w:type="gramStart"/>
        <w:r w:rsidRPr="00FB66A1">
          <w:rPr>
            <w:rFonts w:ascii="Times New Roman" w:eastAsia="Times New Roman" w:hAnsi="Times New Roman" w:cs="Times New Roman"/>
            <w:sz w:val="24"/>
            <w:szCs w:val="24"/>
            <w:lang w:val="en-US" w:eastAsia="en-IN"/>
          </w:rPr>
          <w:t>program</w:t>
        </w:r>
        <w:proofErr w:type="gramEnd"/>
        <w:r w:rsidRPr="00FB66A1">
          <w:rPr>
            <w:rFonts w:ascii="Times New Roman" w:eastAsia="Times New Roman" w:hAnsi="Times New Roman" w:cs="Times New Roman"/>
            <w:sz w:val="24"/>
            <w:szCs w:val="24"/>
            <w:lang w:val="en-US" w:eastAsia="en-IN"/>
          </w:rPr>
          <w:t>.</w:t>
        </w:r>
      </w:ins>
    </w:p>
    <w:p w:rsidR="00FB66A1" w:rsidRPr="00FB66A1" w:rsidRDefault="00FB66A1" w:rsidP="00FB66A1">
      <w:pPr>
        <w:numPr>
          <w:ilvl w:val="0"/>
          <w:numId w:val="6"/>
        </w:numPr>
        <w:spacing w:before="100" w:beforeAutospacing="1" w:after="100" w:afterAutospacing="1" w:line="240" w:lineRule="auto"/>
        <w:rPr>
          <w:ins w:id="117" w:author="Unknown"/>
          <w:rFonts w:ascii="Times New Roman" w:eastAsia="Times New Roman" w:hAnsi="Times New Roman" w:cs="Times New Roman"/>
          <w:sz w:val="24"/>
          <w:szCs w:val="24"/>
          <w:lang w:val="en-US" w:eastAsia="en-IN"/>
        </w:rPr>
      </w:pPr>
      <w:ins w:id="118" w:author="Unknown">
        <w:r w:rsidRPr="00FB66A1">
          <w:rPr>
            <w:rFonts w:ascii="Times New Roman" w:eastAsia="Times New Roman" w:hAnsi="Times New Roman" w:cs="Times New Roman"/>
            <w:sz w:val="24"/>
            <w:szCs w:val="24"/>
            <w:lang w:val="en-US" w:eastAsia="en-IN"/>
          </w:rPr>
          <w:t>Execute ‘</w:t>
        </w:r>
        <w:proofErr w:type="spellStart"/>
        <w:r w:rsidRPr="00FB66A1">
          <w:rPr>
            <w:rFonts w:ascii="Times New Roman" w:eastAsia="Times New Roman" w:hAnsi="Times New Roman" w:cs="Times New Roman"/>
            <w:sz w:val="24"/>
            <w:szCs w:val="24"/>
            <w:lang w:val="en-US" w:eastAsia="en-IN"/>
          </w:rPr>
          <w:t>grep</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initdefault</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inittab</w:t>
        </w:r>
        <w:proofErr w:type="spellEnd"/>
        <w:r w:rsidRPr="00FB66A1">
          <w:rPr>
            <w:rFonts w:ascii="Times New Roman" w:eastAsia="Times New Roman" w:hAnsi="Times New Roman" w:cs="Times New Roman"/>
            <w:sz w:val="24"/>
            <w:szCs w:val="24"/>
            <w:lang w:val="en-US" w:eastAsia="en-IN"/>
          </w:rPr>
          <w:t>’ on your system to identify the default run level</w:t>
        </w:r>
      </w:ins>
    </w:p>
    <w:p w:rsidR="00FB66A1" w:rsidRPr="00FB66A1" w:rsidRDefault="00FB66A1" w:rsidP="00FB66A1">
      <w:pPr>
        <w:numPr>
          <w:ilvl w:val="0"/>
          <w:numId w:val="6"/>
        </w:numPr>
        <w:spacing w:before="100" w:beforeAutospacing="1" w:after="100" w:afterAutospacing="1" w:line="240" w:lineRule="auto"/>
        <w:rPr>
          <w:ins w:id="119" w:author="Unknown"/>
          <w:rFonts w:ascii="Times New Roman" w:eastAsia="Times New Roman" w:hAnsi="Times New Roman" w:cs="Times New Roman"/>
          <w:sz w:val="24"/>
          <w:szCs w:val="24"/>
          <w:lang w:val="en-US" w:eastAsia="en-IN"/>
        </w:rPr>
      </w:pPr>
      <w:ins w:id="120" w:author="Unknown">
        <w:r w:rsidRPr="00FB66A1">
          <w:rPr>
            <w:rFonts w:ascii="Times New Roman" w:eastAsia="Times New Roman" w:hAnsi="Times New Roman" w:cs="Times New Roman"/>
            <w:sz w:val="24"/>
            <w:szCs w:val="24"/>
            <w:lang w:val="en-US" w:eastAsia="en-IN"/>
          </w:rPr>
          <w:t>If you want to get into trouble, you can set the default run level to 0 or 6. Since you know what 0 and 6 means, probably you might not do that.</w:t>
        </w:r>
      </w:ins>
    </w:p>
    <w:p w:rsidR="00FB66A1" w:rsidRPr="00FB66A1" w:rsidRDefault="00FB66A1" w:rsidP="00FB66A1">
      <w:pPr>
        <w:numPr>
          <w:ilvl w:val="0"/>
          <w:numId w:val="6"/>
        </w:numPr>
        <w:spacing w:before="100" w:beforeAutospacing="1" w:after="100" w:afterAutospacing="1" w:line="240" w:lineRule="auto"/>
        <w:rPr>
          <w:ins w:id="121" w:author="Unknown"/>
          <w:rFonts w:ascii="Times New Roman" w:eastAsia="Times New Roman" w:hAnsi="Times New Roman" w:cs="Times New Roman"/>
          <w:sz w:val="24"/>
          <w:szCs w:val="24"/>
          <w:lang w:val="en-US" w:eastAsia="en-IN"/>
        </w:rPr>
      </w:pPr>
      <w:ins w:id="122" w:author="Unknown">
        <w:r w:rsidRPr="00FB66A1">
          <w:rPr>
            <w:rFonts w:ascii="Times New Roman" w:eastAsia="Times New Roman" w:hAnsi="Times New Roman" w:cs="Times New Roman"/>
            <w:sz w:val="24"/>
            <w:szCs w:val="24"/>
            <w:lang w:val="en-US" w:eastAsia="en-IN"/>
          </w:rPr>
          <w:t>Typically you would set the default run level to either 3 or 5.</w:t>
        </w:r>
      </w:ins>
    </w:p>
    <w:p w:rsidR="00FB66A1" w:rsidRPr="00FB66A1" w:rsidRDefault="00FB66A1" w:rsidP="00FB66A1">
      <w:pPr>
        <w:spacing w:before="100" w:beforeAutospacing="1" w:after="100" w:afterAutospacing="1" w:line="240" w:lineRule="auto"/>
        <w:outlineLvl w:val="2"/>
        <w:rPr>
          <w:ins w:id="123" w:author="Unknown"/>
          <w:rFonts w:ascii="Times New Roman" w:eastAsia="Times New Roman" w:hAnsi="Times New Roman" w:cs="Times New Roman"/>
          <w:b/>
          <w:bCs/>
          <w:sz w:val="27"/>
          <w:szCs w:val="27"/>
          <w:lang w:val="en-US" w:eastAsia="en-IN"/>
        </w:rPr>
      </w:pPr>
      <w:ins w:id="124" w:author="Unknown">
        <w:r w:rsidRPr="00FB66A1">
          <w:rPr>
            <w:rFonts w:ascii="Times New Roman" w:eastAsia="Times New Roman" w:hAnsi="Times New Roman" w:cs="Times New Roman"/>
            <w:b/>
            <w:bCs/>
            <w:sz w:val="27"/>
            <w:szCs w:val="27"/>
            <w:lang w:val="en-US" w:eastAsia="en-IN"/>
          </w:rPr>
          <w:t xml:space="preserve">6. </w:t>
        </w:r>
        <w:proofErr w:type="spellStart"/>
        <w:r w:rsidRPr="00FB66A1">
          <w:rPr>
            <w:rFonts w:ascii="Times New Roman" w:eastAsia="Times New Roman" w:hAnsi="Times New Roman" w:cs="Times New Roman"/>
            <w:b/>
            <w:bCs/>
            <w:sz w:val="27"/>
            <w:szCs w:val="27"/>
            <w:lang w:val="en-US" w:eastAsia="en-IN"/>
          </w:rPr>
          <w:t>Runlevel</w:t>
        </w:r>
        <w:proofErr w:type="spellEnd"/>
        <w:r w:rsidRPr="00FB66A1">
          <w:rPr>
            <w:rFonts w:ascii="Times New Roman" w:eastAsia="Times New Roman" w:hAnsi="Times New Roman" w:cs="Times New Roman"/>
            <w:b/>
            <w:bCs/>
            <w:sz w:val="27"/>
            <w:szCs w:val="27"/>
            <w:lang w:val="en-US" w:eastAsia="en-IN"/>
          </w:rPr>
          <w:t xml:space="preserve"> programs</w:t>
        </w:r>
      </w:ins>
    </w:p>
    <w:p w:rsidR="00FB66A1" w:rsidRPr="00FB66A1" w:rsidRDefault="00FB66A1" w:rsidP="00FB66A1">
      <w:pPr>
        <w:numPr>
          <w:ilvl w:val="0"/>
          <w:numId w:val="7"/>
        </w:numPr>
        <w:spacing w:before="100" w:beforeAutospacing="1" w:after="100" w:afterAutospacing="1" w:line="240" w:lineRule="auto"/>
        <w:rPr>
          <w:ins w:id="125" w:author="Unknown"/>
          <w:rFonts w:ascii="Times New Roman" w:eastAsia="Times New Roman" w:hAnsi="Times New Roman" w:cs="Times New Roman"/>
          <w:sz w:val="24"/>
          <w:szCs w:val="24"/>
          <w:lang w:val="en-US" w:eastAsia="en-IN"/>
        </w:rPr>
      </w:pPr>
      <w:ins w:id="126" w:author="Unknown">
        <w:r w:rsidRPr="00FB66A1">
          <w:rPr>
            <w:rFonts w:ascii="Times New Roman" w:eastAsia="Times New Roman" w:hAnsi="Times New Roman" w:cs="Times New Roman"/>
            <w:sz w:val="24"/>
            <w:szCs w:val="24"/>
            <w:lang w:val="en-US" w:eastAsia="en-IN"/>
          </w:rPr>
          <w:t xml:space="preserve">When the Linux system is booting up, you might see various services getting started. For example, it might say “starting </w:t>
        </w:r>
        <w:proofErr w:type="spellStart"/>
        <w:r w:rsidRPr="00FB66A1">
          <w:rPr>
            <w:rFonts w:ascii="Times New Roman" w:eastAsia="Times New Roman" w:hAnsi="Times New Roman" w:cs="Times New Roman"/>
            <w:sz w:val="24"/>
            <w:szCs w:val="24"/>
            <w:lang w:val="en-US" w:eastAsia="en-IN"/>
          </w:rPr>
          <w:t>sendmail</w:t>
        </w:r>
        <w:proofErr w:type="spellEnd"/>
        <w:r w:rsidRPr="00FB66A1">
          <w:rPr>
            <w:rFonts w:ascii="Times New Roman" w:eastAsia="Times New Roman" w:hAnsi="Times New Roman" w:cs="Times New Roman"/>
            <w:sz w:val="24"/>
            <w:szCs w:val="24"/>
            <w:lang w:val="en-US" w:eastAsia="en-IN"/>
          </w:rPr>
          <w:t xml:space="preserve"> …. OK”. Those are the </w:t>
        </w:r>
        <w:proofErr w:type="spellStart"/>
        <w:r w:rsidRPr="00FB66A1">
          <w:rPr>
            <w:rFonts w:ascii="Times New Roman" w:eastAsia="Times New Roman" w:hAnsi="Times New Roman" w:cs="Times New Roman"/>
            <w:sz w:val="24"/>
            <w:szCs w:val="24"/>
            <w:lang w:val="en-US" w:eastAsia="en-IN"/>
          </w:rPr>
          <w:t>runlevel</w:t>
        </w:r>
        <w:proofErr w:type="spellEnd"/>
        <w:r w:rsidRPr="00FB66A1">
          <w:rPr>
            <w:rFonts w:ascii="Times New Roman" w:eastAsia="Times New Roman" w:hAnsi="Times New Roman" w:cs="Times New Roman"/>
            <w:sz w:val="24"/>
            <w:szCs w:val="24"/>
            <w:lang w:val="en-US" w:eastAsia="en-IN"/>
          </w:rPr>
          <w:t xml:space="preserve"> programs, executed from the run level directory as defined by your run level.</w:t>
        </w:r>
      </w:ins>
    </w:p>
    <w:p w:rsidR="00FB66A1" w:rsidRPr="00FB66A1" w:rsidRDefault="00FB66A1" w:rsidP="00FB66A1">
      <w:pPr>
        <w:numPr>
          <w:ilvl w:val="0"/>
          <w:numId w:val="7"/>
        </w:numPr>
        <w:spacing w:before="100" w:beforeAutospacing="1" w:after="100" w:afterAutospacing="1" w:line="240" w:lineRule="auto"/>
        <w:rPr>
          <w:ins w:id="127" w:author="Unknown"/>
          <w:rFonts w:ascii="Times New Roman" w:eastAsia="Times New Roman" w:hAnsi="Times New Roman" w:cs="Times New Roman"/>
          <w:sz w:val="24"/>
          <w:szCs w:val="24"/>
          <w:lang w:val="en-US" w:eastAsia="en-IN"/>
        </w:rPr>
      </w:pPr>
      <w:ins w:id="128" w:author="Unknown">
        <w:r w:rsidRPr="00FB66A1">
          <w:rPr>
            <w:rFonts w:ascii="Times New Roman" w:eastAsia="Times New Roman" w:hAnsi="Times New Roman" w:cs="Times New Roman"/>
            <w:sz w:val="24"/>
            <w:szCs w:val="24"/>
            <w:lang w:val="en-US" w:eastAsia="en-IN"/>
          </w:rPr>
          <w:t xml:space="preserve">Depending on your default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level setting, the system will execute the programs from one of the following directories. </w:t>
        </w:r>
        <w:bookmarkStart w:id="129" w:name="_GoBack"/>
        <w:bookmarkEnd w:id="129"/>
      </w:ins>
    </w:p>
    <w:p w:rsidR="00FB66A1" w:rsidRPr="00FB66A1" w:rsidRDefault="00FB66A1" w:rsidP="00FB66A1">
      <w:pPr>
        <w:numPr>
          <w:ilvl w:val="1"/>
          <w:numId w:val="7"/>
        </w:numPr>
        <w:spacing w:before="100" w:beforeAutospacing="1" w:after="100" w:afterAutospacing="1" w:line="240" w:lineRule="auto"/>
        <w:rPr>
          <w:ins w:id="130" w:author="Unknown"/>
          <w:rFonts w:ascii="Times New Roman" w:eastAsia="Times New Roman" w:hAnsi="Times New Roman" w:cs="Times New Roman"/>
          <w:sz w:val="24"/>
          <w:szCs w:val="24"/>
          <w:lang w:val="en-US" w:eastAsia="en-IN"/>
        </w:rPr>
      </w:pPr>
      <w:ins w:id="131" w:author="Unknown">
        <w:r w:rsidRPr="00FB66A1">
          <w:rPr>
            <w:rFonts w:ascii="Times New Roman" w:eastAsia="Times New Roman" w:hAnsi="Times New Roman" w:cs="Times New Roman"/>
            <w:sz w:val="24"/>
            <w:szCs w:val="24"/>
            <w:lang w:val="en-US" w:eastAsia="en-IN"/>
          </w:rPr>
          <w:t>Run level 0 –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rc.d</w:t>
        </w:r>
        <w:proofErr w:type="spellEnd"/>
        <w:r w:rsidRPr="00FB66A1">
          <w:rPr>
            <w:rFonts w:ascii="Times New Roman" w:eastAsia="Times New Roman" w:hAnsi="Times New Roman" w:cs="Times New Roman"/>
            <w:sz w:val="24"/>
            <w:szCs w:val="24"/>
            <w:lang w:val="en-US" w:eastAsia="en-IN"/>
          </w:rPr>
          <w:t>/rc0.d/</w:t>
        </w:r>
      </w:ins>
    </w:p>
    <w:p w:rsidR="00FB66A1" w:rsidRPr="00FB66A1" w:rsidRDefault="00FB66A1" w:rsidP="00FB66A1">
      <w:pPr>
        <w:numPr>
          <w:ilvl w:val="1"/>
          <w:numId w:val="7"/>
        </w:numPr>
        <w:spacing w:before="100" w:beforeAutospacing="1" w:after="100" w:afterAutospacing="1" w:line="240" w:lineRule="auto"/>
        <w:rPr>
          <w:ins w:id="132" w:author="Unknown"/>
          <w:rFonts w:ascii="Times New Roman" w:eastAsia="Times New Roman" w:hAnsi="Times New Roman" w:cs="Times New Roman"/>
          <w:sz w:val="24"/>
          <w:szCs w:val="24"/>
          <w:lang w:val="en-US" w:eastAsia="en-IN"/>
        </w:rPr>
      </w:pPr>
      <w:ins w:id="133" w:author="Unknown">
        <w:r w:rsidRPr="00FB66A1">
          <w:rPr>
            <w:rFonts w:ascii="Times New Roman" w:eastAsia="Times New Roman" w:hAnsi="Times New Roman" w:cs="Times New Roman"/>
            <w:sz w:val="24"/>
            <w:szCs w:val="24"/>
            <w:lang w:val="en-US" w:eastAsia="en-IN"/>
          </w:rPr>
          <w:t>Run level 1 –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rc.d</w:t>
        </w:r>
        <w:proofErr w:type="spellEnd"/>
        <w:r w:rsidRPr="00FB66A1">
          <w:rPr>
            <w:rFonts w:ascii="Times New Roman" w:eastAsia="Times New Roman" w:hAnsi="Times New Roman" w:cs="Times New Roman"/>
            <w:sz w:val="24"/>
            <w:szCs w:val="24"/>
            <w:lang w:val="en-US" w:eastAsia="en-IN"/>
          </w:rPr>
          <w:t>/rc1.d/</w:t>
        </w:r>
      </w:ins>
    </w:p>
    <w:p w:rsidR="00FB66A1" w:rsidRPr="00FB66A1" w:rsidRDefault="00FB66A1" w:rsidP="00FB66A1">
      <w:pPr>
        <w:numPr>
          <w:ilvl w:val="1"/>
          <w:numId w:val="7"/>
        </w:numPr>
        <w:spacing w:before="100" w:beforeAutospacing="1" w:after="100" w:afterAutospacing="1" w:line="240" w:lineRule="auto"/>
        <w:rPr>
          <w:ins w:id="134" w:author="Unknown"/>
          <w:rFonts w:ascii="Times New Roman" w:eastAsia="Times New Roman" w:hAnsi="Times New Roman" w:cs="Times New Roman"/>
          <w:sz w:val="24"/>
          <w:szCs w:val="24"/>
          <w:lang w:val="en-US" w:eastAsia="en-IN"/>
        </w:rPr>
      </w:pPr>
      <w:ins w:id="135" w:author="Unknown">
        <w:r w:rsidRPr="00FB66A1">
          <w:rPr>
            <w:rFonts w:ascii="Times New Roman" w:eastAsia="Times New Roman" w:hAnsi="Times New Roman" w:cs="Times New Roman"/>
            <w:sz w:val="24"/>
            <w:szCs w:val="24"/>
            <w:lang w:val="en-US" w:eastAsia="en-IN"/>
          </w:rPr>
          <w:t>Run level 2 –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rc.d</w:t>
        </w:r>
        <w:proofErr w:type="spellEnd"/>
        <w:r w:rsidRPr="00FB66A1">
          <w:rPr>
            <w:rFonts w:ascii="Times New Roman" w:eastAsia="Times New Roman" w:hAnsi="Times New Roman" w:cs="Times New Roman"/>
            <w:sz w:val="24"/>
            <w:szCs w:val="24"/>
            <w:lang w:val="en-US" w:eastAsia="en-IN"/>
          </w:rPr>
          <w:t>/rc2.d/</w:t>
        </w:r>
      </w:ins>
    </w:p>
    <w:p w:rsidR="00FB66A1" w:rsidRPr="00FB66A1" w:rsidRDefault="00FB66A1" w:rsidP="00FB66A1">
      <w:pPr>
        <w:numPr>
          <w:ilvl w:val="1"/>
          <w:numId w:val="7"/>
        </w:numPr>
        <w:spacing w:before="100" w:beforeAutospacing="1" w:after="100" w:afterAutospacing="1" w:line="240" w:lineRule="auto"/>
        <w:rPr>
          <w:ins w:id="136" w:author="Unknown"/>
          <w:rFonts w:ascii="Times New Roman" w:eastAsia="Times New Roman" w:hAnsi="Times New Roman" w:cs="Times New Roman"/>
          <w:sz w:val="24"/>
          <w:szCs w:val="24"/>
          <w:lang w:val="en-US" w:eastAsia="en-IN"/>
        </w:rPr>
      </w:pPr>
      <w:ins w:id="137" w:author="Unknown">
        <w:r w:rsidRPr="00FB66A1">
          <w:rPr>
            <w:rFonts w:ascii="Times New Roman" w:eastAsia="Times New Roman" w:hAnsi="Times New Roman" w:cs="Times New Roman"/>
            <w:sz w:val="24"/>
            <w:szCs w:val="24"/>
            <w:lang w:val="en-US" w:eastAsia="en-IN"/>
          </w:rPr>
          <w:t>Run level 3 –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rc.d</w:t>
        </w:r>
        <w:proofErr w:type="spellEnd"/>
        <w:r w:rsidRPr="00FB66A1">
          <w:rPr>
            <w:rFonts w:ascii="Times New Roman" w:eastAsia="Times New Roman" w:hAnsi="Times New Roman" w:cs="Times New Roman"/>
            <w:sz w:val="24"/>
            <w:szCs w:val="24"/>
            <w:lang w:val="en-US" w:eastAsia="en-IN"/>
          </w:rPr>
          <w:t>/rc3.d/</w:t>
        </w:r>
      </w:ins>
    </w:p>
    <w:p w:rsidR="00FB66A1" w:rsidRPr="00FB66A1" w:rsidRDefault="00FB66A1" w:rsidP="00FB66A1">
      <w:pPr>
        <w:numPr>
          <w:ilvl w:val="1"/>
          <w:numId w:val="7"/>
        </w:numPr>
        <w:spacing w:before="100" w:beforeAutospacing="1" w:after="100" w:afterAutospacing="1" w:line="240" w:lineRule="auto"/>
        <w:rPr>
          <w:ins w:id="138" w:author="Unknown"/>
          <w:rFonts w:ascii="Times New Roman" w:eastAsia="Times New Roman" w:hAnsi="Times New Roman" w:cs="Times New Roman"/>
          <w:sz w:val="24"/>
          <w:szCs w:val="24"/>
          <w:lang w:val="en-US" w:eastAsia="en-IN"/>
        </w:rPr>
      </w:pPr>
      <w:ins w:id="139" w:author="Unknown">
        <w:r w:rsidRPr="00FB66A1">
          <w:rPr>
            <w:rFonts w:ascii="Times New Roman" w:eastAsia="Times New Roman" w:hAnsi="Times New Roman" w:cs="Times New Roman"/>
            <w:sz w:val="24"/>
            <w:szCs w:val="24"/>
            <w:lang w:val="en-US" w:eastAsia="en-IN"/>
          </w:rPr>
          <w:t>Run level 4 –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rc.d</w:t>
        </w:r>
        <w:proofErr w:type="spellEnd"/>
        <w:r w:rsidRPr="00FB66A1">
          <w:rPr>
            <w:rFonts w:ascii="Times New Roman" w:eastAsia="Times New Roman" w:hAnsi="Times New Roman" w:cs="Times New Roman"/>
            <w:sz w:val="24"/>
            <w:szCs w:val="24"/>
            <w:lang w:val="en-US" w:eastAsia="en-IN"/>
          </w:rPr>
          <w:t>/rc4.d/</w:t>
        </w:r>
      </w:ins>
    </w:p>
    <w:p w:rsidR="00FB66A1" w:rsidRPr="00FB66A1" w:rsidRDefault="00FB66A1" w:rsidP="00FB66A1">
      <w:pPr>
        <w:numPr>
          <w:ilvl w:val="1"/>
          <w:numId w:val="7"/>
        </w:numPr>
        <w:spacing w:before="100" w:beforeAutospacing="1" w:after="100" w:afterAutospacing="1" w:line="240" w:lineRule="auto"/>
        <w:rPr>
          <w:ins w:id="140" w:author="Unknown"/>
          <w:rFonts w:ascii="Times New Roman" w:eastAsia="Times New Roman" w:hAnsi="Times New Roman" w:cs="Times New Roman"/>
          <w:sz w:val="24"/>
          <w:szCs w:val="24"/>
          <w:lang w:val="en-US" w:eastAsia="en-IN"/>
        </w:rPr>
      </w:pPr>
      <w:ins w:id="141" w:author="Unknown">
        <w:r w:rsidRPr="00FB66A1">
          <w:rPr>
            <w:rFonts w:ascii="Times New Roman" w:eastAsia="Times New Roman" w:hAnsi="Times New Roman" w:cs="Times New Roman"/>
            <w:sz w:val="24"/>
            <w:szCs w:val="24"/>
            <w:lang w:val="en-US" w:eastAsia="en-IN"/>
          </w:rPr>
          <w:t>Run level 5 –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rc.d</w:t>
        </w:r>
        <w:proofErr w:type="spellEnd"/>
        <w:r w:rsidRPr="00FB66A1">
          <w:rPr>
            <w:rFonts w:ascii="Times New Roman" w:eastAsia="Times New Roman" w:hAnsi="Times New Roman" w:cs="Times New Roman"/>
            <w:sz w:val="24"/>
            <w:szCs w:val="24"/>
            <w:lang w:val="en-US" w:eastAsia="en-IN"/>
          </w:rPr>
          <w:t>/rc5.d/</w:t>
        </w:r>
      </w:ins>
    </w:p>
    <w:p w:rsidR="00FB66A1" w:rsidRPr="00FB66A1" w:rsidRDefault="00FB66A1" w:rsidP="00FB66A1">
      <w:pPr>
        <w:numPr>
          <w:ilvl w:val="1"/>
          <w:numId w:val="7"/>
        </w:numPr>
        <w:spacing w:before="100" w:beforeAutospacing="1" w:after="100" w:afterAutospacing="1" w:line="240" w:lineRule="auto"/>
        <w:rPr>
          <w:ins w:id="142" w:author="Unknown"/>
          <w:rFonts w:ascii="Times New Roman" w:eastAsia="Times New Roman" w:hAnsi="Times New Roman" w:cs="Times New Roman"/>
          <w:sz w:val="24"/>
          <w:szCs w:val="24"/>
          <w:lang w:val="en-US" w:eastAsia="en-IN"/>
        </w:rPr>
      </w:pPr>
      <w:ins w:id="143" w:author="Unknown">
        <w:r w:rsidRPr="00FB66A1">
          <w:rPr>
            <w:rFonts w:ascii="Times New Roman" w:eastAsia="Times New Roman" w:hAnsi="Times New Roman" w:cs="Times New Roman"/>
            <w:sz w:val="24"/>
            <w:szCs w:val="24"/>
            <w:lang w:val="en-US" w:eastAsia="en-IN"/>
          </w:rPr>
          <w:t>Run level 6 –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rc.d</w:t>
        </w:r>
        <w:proofErr w:type="spellEnd"/>
        <w:r w:rsidRPr="00FB66A1">
          <w:rPr>
            <w:rFonts w:ascii="Times New Roman" w:eastAsia="Times New Roman" w:hAnsi="Times New Roman" w:cs="Times New Roman"/>
            <w:sz w:val="24"/>
            <w:szCs w:val="24"/>
            <w:lang w:val="en-US" w:eastAsia="en-IN"/>
          </w:rPr>
          <w:t>/rc6.d/</w:t>
        </w:r>
      </w:ins>
    </w:p>
    <w:p w:rsidR="00FB66A1" w:rsidRPr="00FB66A1" w:rsidRDefault="00FB66A1" w:rsidP="00FB66A1">
      <w:pPr>
        <w:numPr>
          <w:ilvl w:val="0"/>
          <w:numId w:val="7"/>
        </w:numPr>
        <w:spacing w:before="100" w:beforeAutospacing="1" w:after="100" w:afterAutospacing="1" w:line="240" w:lineRule="auto"/>
        <w:rPr>
          <w:ins w:id="144" w:author="Unknown"/>
          <w:rFonts w:ascii="Times New Roman" w:eastAsia="Times New Roman" w:hAnsi="Times New Roman" w:cs="Times New Roman"/>
          <w:sz w:val="24"/>
          <w:szCs w:val="24"/>
          <w:lang w:val="en-US" w:eastAsia="en-IN"/>
        </w:rPr>
      </w:pPr>
      <w:ins w:id="145" w:author="Unknown">
        <w:r w:rsidRPr="00FB66A1">
          <w:rPr>
            <w:rFonts w:ascii="Times New Roman" w:eastAsia="Times New Roman" w:hAnsi="Times New Roman" w:cs="Times New Roman"/>
            <w:sz w:val="24"/>
            <w:szCs w:val="24"/>
            <w:lang w:val="en-US" w:eastAsia="en-IN"/>
          </w:rPr>
          <w:t>Please note that there are also symbolic links available for these directory under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 xml:space="preserve"> directly. So,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/rc0.d is linked to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rc.d</w:t>
        </w:r>
        <w:proofErr w:type="spellEnd"/>
        <w:r w:rsidRPr="00FB66A1">
          <w:rPr>
            <w:rFonts w:ascii="Times New Roman" w:eastAsia="Times New Roman" w:hAnsi="Times New Roman" w:cs="Times New Roman"/>
            <w:sz w:val="24"/>
            <w:szCs w:val="24"/>
            <w:lang w:val="en-US" w:eastAsia="en-IN"/>
          </w:rPr>
          <w:t>/rc0.d.</w:t>
        </w:r>
      </w:ins>
    </w:p>
    <w:p w:rsidR="00FB66A1" w:rsidRPr="00FB66A1" w:rsidRDefault="00FB66A1" w:rsidP="00FB66A1">
      <w:pPr>
        <w:numPr>
          <w:ilvl w:val="0"/>
          <w:numId w:val="7"/>
        </w:numPr>
        <w:spacing w:before="100" w:beforeAutospacing="1" w:after="100" w:afterAutospacing="1" w:line="240" w:lineRule="auto"/>
        <w:rPr>
          <w:ins w:id="146" w:author="Unknown"/>
          <w:rFonts w:ascii="Times New Roman" w:eastAsia="Times New Roman" w:hAnsi="Times New Roman" w:cs="Times New Roman"/>
          <w:sz w:val="24"/>
          <w:szCs w:val="24"/>
          <w:lang w:val="en-US" w:eastAsia="en-IN"/>
        </w:rPr>
      </w:pPr>
      <w:ins w:id="147" w:author="Unknown">
        <w:r w:rsidRPr="00FB66A1">
          <w:rPr>
            <w:rFonts w:ascii="Times New Roman" w:eastAsia="Times New Roman" w:hAnsi="Times New Roman" w:cs="Times New Roman"/>
            <w:sz w:val="24"/>
            <w:szCs w:val="24"/>
            <w:lang w:val="en-US" w:eastAsia="en-IN"/>
          </w:rPr>
          <w:t>Under the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rc.d</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rc</w:t>
        </w:r>
        <w:proofErr w:type="spellEnd"/>
        <w:r w:rsidRPr="00FB66A1">
          <w:rPr>
            <w:rFonts w:ascii="Times New Roman" w:eastAsia="Times New Roman" w:hAnsi="Times New Roman" w:cs="Times New Roman"/>
            <w:sz w:val="24"/>
            <w:szCs w:val="24"/>
            <w:lang w:val="en-US" w:eastAsia="en-IN"/>
          </w:rPr>
          <w:t>*.d/ directories, you would see programs that start with S and K.</w:t>
        </w:r>
      </w:ins>
    </w:p>
    <w:p w:rsidR="00FB66A1" w:rsidRPr="00FB66A1" w:rsidRDefault="00FB66A1" w:rsidP="00FB66A1">
      <w:pPr>
        <w:numPr>
          <w:ilvl w:val="0"/>
          <w:numId w:val="7"/>
        </w:numPr>
        <w:spacing w:before="100" w:beforeAutospacing="1" w:after="100" w:afterAutospacing="1" w:line="240" w:lineRule="auto"/>
        <w:rPr>
          <w:ins w:id="148" w:author="Unknown"/>
          <w:rFonts w:ascii="Times New Roman" w:eastAsia="Times New Roman" w:hAnsi="Times New Roman" w:cs="Times New Roman"/>
          <w:sz w:val="24"/>
          <w:szCs w:val="24"/>
          <w:lang w:val="en-US" w:eastAsia="en-IN"/>
        </w:rPr>
      </w:pPr>
      <w:ins w:id="149" w:author="Unknown">
        <w:r w:rsidRPr="00FB66A1">
          <w:rPr>
            <w:rFonts w:ascii="Times New Roman" w:eastAsia="Times New Roman" w:hAnsi="Times New Roman" w:cs="Times New Roman"/>
            <w:sz w:val="24"/>
            <w:szCs w:val="24"/>
            <w:lang w:val="en-US" w:eastAsia="en-IN"/>
          </w:rPr>
          <w:t>Programs starts with S are used during startup. S for startup.</w:t>
        </w:r>
      </w:ins>
    </w:p>
    <w:p w:rsidR="00FB66A1" w:rsidRPr="00FB66A1" w:rsidRDefault="00FB66A1" w:rsidP="00FB66A1">
      <w:pPr>
        <w:numPr>
          <w:ilvl w:val="0"/>
          <w:numId w:val="7"/>
        </w:numPr>
        <w:spacing w:before="100" w:beforeAutospacing="1" w:after="100" w:afterAutospacing="1" w:line="240" w:lineRule="auto"/>
        <w:rPr>
          <w:ins w:id="150" w:author="Unknown"/>
          <w:rFonts w:ascii="Times New Roman" w:eastAsia="Times New Roman" w:hAnsi="Times New Roman" w:cs="Times New Roman"/>
          <w:sz w:val="24"/>
          <w:szCs w:val="24"/>
          <w:lang w:val="en-US" w:eastAsia="en-IN"/>
        </w:rPr>
      </w:pPr>
      <w:ins w:id="151" w:author="Unknown">
        <w:r w:rsidRPr="00FB66A1">
          <w:rPr>
            <w:rFonts w:ascii="Times New Roman" w:eastAsia="Times New Roman" w:hAnsi="Times New Roman" w:cs="Times New Roman"/>
            <w:sz w:val="24"/>
            <w:szCs w:val="24"/>
            <w:lang w:val="en-US" w:eastAsia="en-IN"/>
          </w:rPr>
          <w:t>Programs starts with K are used during shutdown. K for kill.</w:t>
        </w:r>
      </w:ins>
    </w:p>
    <w:p w:rsidR="00FB66A1" w:rsidRPr="00FB66A1" w:rsidRDefault="00FB66A1" w:rsidP="00FB66A1">
      <w:pPr>
        <w:numPr>
          <w:ilvl w:val="0"/>
          <w:numId w:val="7"/>
        </w:numPr>
        <w:spacing w:before="100" w:beforeAutospacing="1" w:after="100" w:afterAutospacing="1" w:line="240" w:lineRule="auto"/>
        <w:rPr>
          <w:ins w:id="152" w:author="Unknown"/>
          <w:rFonts w:ascii="Times New Roman" w:eastAsia="Times New Roman" w:hAnsi="Times New Roman" w:cs="Times New Roman"/>
          <w:sz w:val="24"/>
          <w:szCs w:val="24"/>
          <w:lang w:val="en-US" w:eastAsia="en-IN"/>
        </w:rPr>
      </w:pPr>
      <w:ins w:id="153" w:author="Unknown">
        <w:r w:rsidRPr="00FB66A1">
          <w:rPr>
            <w:rFonts w:ascii="Times New Roman" w:eastAsia="Times New Roman" w:hAnsi="Times New Roman" w:cs="Times New Roman"/>
            <w:sz w:val="24"/>
            <w:szCs w:val="24"/>
            <w:lang w:val="en-US" w:eastAsia="en-IN"/>
          </w:rPr>
          <w:t>There are numbers right next to S and K in the program names. Those are the sequence number in which the programs should be started or killed.</w:t>
        </w:r>
      </w:ins>
    </w:p>
    <w:p w:rsidR="00FB66A1" w:rsidRPr="00FB66A1" w:rsidRDefault="00FB66A1" w:rsidP="00FB66A1">
      <w:pPr>
        <w:numPr>
          <w:ilvl w:val="0"/>
          <w:numId w:val="7"/>
        </w:numPr>
        <w:spacing w:before="100" w:beforeAutospacing="1" w:after="100" w:afterAutospacing="1" w:line="240" w:lineRule="auto"/>
        <w:rPr>
          <w:ins w:id="154" w:author="Unknown"/>
          <w:rFonts w:ascii="Times New Roman" w:eastAsia="Times New Roman" w:hAnsi="Times New Roman" w:cs="Times New Roman"/>
          <w:sz w:val="24"/>
          <w:szCs w:val="24"/>
          <w:lang w:val="en-US" w:eastAsia="en-IN"/>
        </w:rPr>
      </w:pPr>
      <w:ins w:id="155" w:author="Unknown">
        <w:r w:rsidRPr="00FB66A1">
          <w:rPr>
            <w:rFonts w:ascii="Times New Roman" w:eastAsia="Times New Roman" w:hAnsi="Times New Roman" w:cs="Times New Roman"/>
            <w:sz w:val="24"/>
            <w:szCs w:val="24"/>
            <w:lang w:val="en-US" w:eastAsia="en-IN"/>
          </w:rPr>
          <w:t xml:space="preserve">For example, S12syslog is to start the syslog </w:t>
        </w:r>
        <w:proofErr w:type="spellStart"/>
        <w:r w:rsidRPr="00FB66A1">
          <w:rPr>
            <w:rFonts w:ascii="Times New Roman" w:eastAsia="Times New Roman" w:hAnsi="Times New Roman" w:cs="Times New Roman"/>
            <w:sz w:val="24"/>
            <w:szCs w:val="24"/>
            <w:lang w:val="en-US" w:eastAsia="en-IN"/>
          </w:rPr>
          <w:t>deamon</w:t>
        </w:r>
        <w:proofErr w:type="spellEnd"/>
        <w:r w:rsidRPr="00FB66A1">
          <w:rPr>
            <w:rFonts w:ascii="Times New Roman" w:eastAsia="Times New Roman" w:hAnsi="Times New Roman" w:cs="Times New Roman"/>
            <w:sz w:val="24"/>
            <w:szCs w:val="24"/>
            <w:lang w:val="en-US" w:eastAsia="en-IN"/>
          </w:rPr>
          <w:t xml:space="preserve">, which has the sequence number of 12. S80sendmail is to start the </w:t>
        </w:r>
        <w:proofErr w:type="spellStart"/>
        <w:r w:rsidRPr="00FB66A1">
          <w:rPr>
            <w:rFonts w:ascii="Times New Roman" w:eastAsia="Times New Roman" w:hAnsi="Times New Roman" w:cs="Times New Roman"/>
            <w:sz w:val="24"/>
            <w:szCs w:val="24"/>
            <w:lang w:val="en-US" w:eastAsia="en-IN"/>
          </w:rPr>
          <w:t>sendmail</w:t>
        </w:r>
        <w:proofErr w:type="spellEnd"/>
        <w:r w:rsidRPr="00FB66A1">
          <w:rPr>
            <w:rFonts w:ascii="Times New Roman" w:eastAsia="Times New Roman" w:hAnsi="Times New Roman" w:cs="Times New Roman"/>
            <w:sz w:val="24"/>
            <w:szCs w:val="24"/>
            <w:lang w:val="en-US" w:eastAsia="en-IN"/>
          </w:rPr>
          <w:t xml:space="preserve"> daemon, which has the sequence number of 80. So, syslog program will be started before </w:t>
        </w:r>
        <w:proofErr w:type="spellStart"/>
        <w:r w:rsidRPr="00FB66A1">
          <w:rPr>
            <w:rFonts w:ascii="Times New Roman" w:eastAsia="Times New Roman" w:hAnsi="Times New Roman" w:cs="Times New Roman"/>
            <w:sz w:val="24"/>
            <w:szCs w:val="24"/>
            <w:lang w:val="en-US" w:eastAsia="en-IN"/>
          </w:rPr>
          <w:t>sendmail</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100" w:beforeAutospacing="1" w:after="100" w:afterAutospacing="1" w:line="240" w:lineRule="auto"/>
        <w:rPr>
          <w:ins w:id="156" w:author="Unknown"/>
          <w:rFonts w:ascii="Times New Roman" w:eastAsia="Times New Roman" w:hAnsi="Times New Roman" w:cs="Times New Roman"/>
          <w:sz w:val="24"/>
          <w:szCs w:val="24"/>
          <w:lang w:val="en-US" w:eastAsia="en-IN"/>
        </w:rPr>
      </w:pPr>
      <w:ins w:id="157" w:author="Unknown">
        <w:r w:rsidRPr="00FB66A1">
          <w:rPr>
            <w:rFonts w:ascii="Times New Roman" w:eastAsia="Times New Roman" w:hAnsi="Times New Roman" w:cs="Times New Roman"/>
            <w:sz w:val="24"/>
            <w:szCs w:val="24"/>
            <w:lang w:val="en-US" w:eastAsia="en-IN"/>
          </w:rPr>
          <w:t>There you have it. That is what happens during the Linux boot process.</w:t>
        </w:r>
      </w:ins>
    </w:p>
    <w:p w:rsidR="00FB66A1" w:rsidRPr="00FB66A1" w:rsidRDefault="00FB66A1" w:rsidP="00FB66A1">
      <w:pPr>
        <w:shd w:val="clear" w:color="auto" w:fill="F2F0E8"/>
        <w:spacing w:after="45" w:line="240" w:lineRule="auto"/>
        <w:rPr>
          <w:ins w:id="158" w:author="Unknown"/>
          <w:rFonts w:ascii="Times New Roman" w:eastAsia="Times New Roman" w:hAnsi="Times New Roman" w:cs="Times New Roman"/>
          <w:sz w:val="24"/>
          <w:szCs w:val="24"/>
          <w:lang w:val="en-US" w:eastAsia="en-IN"/>
        </w:rPr>
      </w:pPr>
      <w:ins w:id="159" w:author="Unknown">
        <w:r w:rsidRPr="00FB66A1">
          <w:rPr>
            <w:rFonts w:ascii="Times New Roman" w:eastAsia="Times New Roman" w:hAnsi="Times New Roman" w:cs="Times New Roman"/>
            <w:sz w:val="24"/>
            <w:szCs w:val="24"/>
            <w:lang w:val="en-US" w:eastAsia="en-IN"/>
          </w:rPr>
          <w:pict/>
        </w:r>
      </w:ins>
      <w:r w:rsidRPr="00FB66A1">
        <w:rPr>
          <w:rFonts w:ascii="Times New Roman" w:eastAsia="Times New Roman" w:hAnsi="Times New Roman" w:cs="Times New Roman"/>
          <w:sz w:val="24"/>
          <w:szCs w:val="24"/>
          <w:lang w:val="en-US" w:eastAsia="en-IN"/>
        </w:rPr>
        <w:pict/>
      </w:r>
      <w:r w:rsidRPr="00FB66A1">
        <w:rPr>
          <w:rFonts w:ascii="Times New Roman" w:eastAsia="Times New Roman" w:hAnsi="Times New Roman" w:cs="Times New Roman"/>
          <w:sz w:val="24"/>
          <w:szCs w:val="24"/>
          <w:lang w:val="en-US" w:eastAsia="en-IN"/>
        </w:rPr>
        <w:pict/>
      </w:r>
      <w:ins w:id="160" w:author="Unknown">
        <w:r w:rsidRPr="00FB66A1">
          <w:rPr>
            <w:rFonts w:ascii="Times New Roman" w:eastAsia="Times New Roman" w:hAnsi="Times New Roman" w:cs="Times New Roman"/>
            <w:sz w:val="24"/>
            <w:szCs w:val="24"/>
            <w:lang w:val="en-US" w:eastAsia="en-IN"/>
          </w:rPr>
          <w:t>&gt;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"commentform"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Add your comment</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spacing w:before="100" w:beforeAutospacing="1" w:after="100" w:afterAutospacing="1" w:line="240" w:lineRule="auto"/>
        <w:outlineLvl w:val="2"/>
        <w:rPr>
          <w:ins w:id="161" w:author="Unknown"/>
          <w:rFonts w:ascii="Times New Roman" w:eastAsia="Times New Roman" w:hAnsi="Times New Roman" w:cs="Times New Roman"/>
          <w:b/>
          <w:bCs/>
          <w:sz w:val="27"/>
          <w:szCs w:val="27"/>
          <w:lang w:val="en-US" w:eastAsia="en-IN"/>
        </w:rPr>
      </w:pPr>
      <w:ins w:id="162" w:author="Unknown">
        <w:r w:rsidRPr="00FB66A1">
          <w:rPr>
            <w:rFonts w:ascii="Times New Roman" w:eastAsia="Times New Roman" w:hAnsi="Times New Roman" w:cs="Times New Roman"/>
            <w:b/>
            <w:bCs/>
            <w:sz w:val="27"/>
            <w:szCs w:val="27"/>
            <w:lang w:val="en-US" w:eastAsia="en-IN"/>
          </w:rPr>
          <w:t>If you enjoyed this article, you might also like</w:t>
        </w:r>
        <w:proofErr w:type="gramStart"/>
        <w:r w:rsidRPr="00FB66A1">
          <w:rPr>
            <w:rFonts w:ascii="Times New Roman" w:eastAsia="Times New Roman" w:hAnsi="Times New Roman" w:cs="Times New Roman"/>
            <w:b/>
            <w:bCs/>
            <w:sz w:val="27"/>
            <w:szCs w:val="27"/>
            <w:lang w:val="en-US" w:eastAsia="en-IN"/>
          </w:rPr>
          <w:t>..</w:t>
        </w:r>
        <w:proofErr w:type="gramEnd"/>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439"/>
      </w:tblGrid>
      <w:tr w:rsidR="00FB66A1" w:rsidRPr="00FB66A1" w:rsidTr="00FB66A1">
        <w:trPr>
          <w:tblCellSpacing w:w="15" w:type="dxa"/>
        </w:trPr>
        <w:tc>
          <w:tcPr>
            <w:tcW w:w="0" w:type="auto"/>
            <w:hideMark/>
          </w:tcPr>
          <w:p w:rsidR="00FB66A1" w:rsidRPr="00FB66A1" w:rsidRDefault="00FB66A1" w:rsidP="00FB6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FB66A1">
                <w:rPr>
                  <w:rFonts w:ascii="Times New Roman" w:eastAsia="Times New Roman" w:hAnsi="Times New Roman" w:cs="Times New Roman"/>
                  <w:color w:val="0000FF"/>
                  <w:sz w:val="24"/>
                  <w:szCs w:val="24"/>
                  <w:u w:val="single"/>
                  <w:lang w:eastAsia="en-IN"/>
                </w:rPr>
                <w:t xml:space="preserve">50 Linux </w:t>
              </w:r>
              <w:proofErr w:type="spellStart"/>
              <w:r w:rsidRPr="00FB66A1">
                <w:rPr>
                  <w:rFonts w:ascii="Times New Roman" w:eastAsia="Times New Roman" w:hAnsi="Times New Roman" w:cs="Times New Roman"/>
                  <w:color w:val="0000FF"/>
                  <w:sz w:val="24"/>
                  <w:szCs w:val="24"/>
                  <w:u w:val="single"/>
                  <w:lang w:eastAsia="en-IN"/>
                </w:rPr>
                <w:t>Sysadmin</w:t>
              </w:r>
              <w:proofErr w:type="spellEnd"/>
              <w:r w:rsidRPr="00FB66A1">
                <w:rPr>
                  <w:rFonts w:ascii="Times New Roman" w:eastAsia="Times New Roman" w:hAnsi="Times New Roman" w:cs="Times New Roman"/>
                  <w:color w:val="0000FF"/>
                  <w:sz w:val="24"/>
                  <w:szCs w:val="24"/>
                  <w:u w:val="single"/>
                  <w:lang w:eastAsia="en-IN"/>
                </w:rPr>
                <w:t xml:space="preserve"> Tutorials</w:t>
              </w:r>
            </w:hyperlink>
          </w:p>
          <w:p w:rsidR="00FB66A1" w:rsidRPr="00FB66A1" w:rsidRDefault="00FB66A1" w:rsidP="00FB6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FB66A1">
                <w:rPr>
                  <w:rFonts w:ascii="Times New Roman" w:eastAsia="Times New Roman" w:hAnsi="Times New Roman" w:cs="Times New Roman"/>
                  <w:color w:val="0000FF"/>
                  <w:sz w:val="24"/>
                  <w:szCs w:val="24"/>
                  <w:u w:val="single"/>
                  <w:lang w:eastAsia="en-IN"/>
                </w:rPr>
                <w:t>50 Most Frequently Used Linux Commands (With Examples)</w:t>
              </w:r>
            </w:hyperlink>
          </w:p>
          <w:p w:rsidR="00FB66A1" w:rsidRPr="00FB66A1" w:rsidRDefault="00FB66A1" w:rsidP="00FB6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FB66A1">
                <w:rPr>
                  <w:rFonts w:ascii="Times New Roman" w:eastAsia="Times New Roman" w:hAnsi="Times New Roman" w:cs="Times New Roman"/>
                  <w:color w:val="0000FF"/>
                  <w:sz w:val="24"/>
                  <w:szCs w:val="24"/>
                  <w:u w:val="single"/>
                  <w:lang w:eastAsia="en-IN"/>
                </w:rPr>
                <w:t>Top 25 Best Linux Performance Monitoring and Debugging Tools</w:t>
              </w:r>
            </w:hyperlink>
          </w:p>
          <w:p w:rsidR="00FB66A1" w:rsidRPr="00FB66A1" w:rsidRDefault="00FB66A1" w:rsidP="00FB6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FB66A1">
                <w:rPr>
                  <w:rFonts w:ascii="Times New Roman" w:eastAsia="Times New Roman" w:hAnsi="Times New Roman" w:cs="Times New Roman"/>
                  <w:color w:val="0000FF"/>
                  <w:sz w:val="24"/>
                  <w:szCs w:val="24"/>
                  <w:u w:val="single"/>
                  <w:lang w:eastAsia="en-IN"/>
                </w:rPr>
                <w:t>Mommy, I found it! – 15 Practical Linux Find Command Examples</w:t>
              </w:r>
            </w:hyperlink>
          </w:p>
          <w:p w:rsidR="00FB66A1" w:rsidRPr="00FB66A1" w:rsidRDefault="00FB66A1" w:rsidP="00FB66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FB66A1">
                <w:rPr>
                  <w:rFonts w:ascii="Times New Roman" w:eastAsia="Times New Roman" w:hAnsi="Times New Roman" w:cs="Times New Roman"/>
                  <w:color w:val="0000FF"/>
                  <w:sz w:val="24"/>
                  <w:szCs w:val="24"/>
                  <w:u w:val="single"/>
                  <w:lang w:eastAsia="en-IN"/>
                </w:rPr>
                <w:t>Linux 101 Hacks 2nd Edition eBook</w:t>
              </w:r>
            </w:hyperlink>
            <w:r w:rsidRPr="00FB66A1">
              <w:rPr>
                <w:rFonts w:ascii="Times New Roman" w:eastAsia="Times New Roman" w:hAnsi="Times New Roman" w:cs="Times New Roman"/>
                <w:sz w:val="24"/>
                <w:szCs w:val="24"/>
                <w:lang w:eastAsia="en-IN"/>
              </w:rPr>
              <w:t> </w:t>
            </w:r>
            <w:r>
              <w:rPr>
                <w:rFonts w:ascii="Times New Roman" w:eastAsia="Times New Roman" w:hAnsi="Times New Roman" w:cs="Times New Roman"/>
                <w:noProof/>
                <w:sz w:val="24"/>
                <w:szCs w:val="24"/>
                <w:lang w:eastAsia="en-IN"/>
              </w:rPr>
              <w:drawing>
                <wp:inline distT="0" distB="0" distL="0" distR="0">
                  <wp:extent cx="380365" cy="131445"/>
                  <wp:effectExtent l="0" t="0" r="635" b="1905"/>
                  <wp:docPr id="7" name="Picture 7" descr="Linux 101 Hac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 101 Hacks 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65" cy="131445"/>
                          </a:xfrm>
                          <a:prstGeom prst="rect">
                            <a:avLst/>
                          </a:prstGeom>
                          <a:noFill/>
                          <a:ln>
                            <a:noFill/>
                          </a:ln>
                        </pic:spPr>
                      </pic:pic>
                    </a:graphicData>
                  </a:graphic>
                </wp:inline>
              </w:drawing>
            </w:r>
          </w:p>
        </w:tc>
        <w:tc>
          <w:tcPr>
            <w:tcW w:w="0" w:type="auto"/>
            <w:vAlign w:val="center"/>
            <w:hideMark/>
          </w:tcPr>
          <w:p w:rsidR="00FB66A1" w:rsidRPr="00FB66A1" w:rsidRDefault="00FB66A1" w:rsidP="00FB66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proofErr w:type="spellStart"/>
              <w:r w:rsidRPr="00FB66A1">
                <w:rPr>
                  <w:rFonts w:ascii="Times New Roman" w:eastAsia="Times New Roman" w:hAnsi="Times New Roman" w:cs="Times New Roman"/>
                  <w:color w:val="0000FF"/>
                  <w:sz w:val="24"/>
                  <w:szCs w:val="24"/>
                  <w:u w:val="single"/>
                  <w:lang w:eastAsia="en-IN"/>
                </w:rPr>
                <w:t>Awk</w:t>
              </w:r>
              <w:proofErr w:type="spellEnd"/>
              <w:r w:rsidRPr="00FB66A1">
                <w:rPr>
                  <w:rFonts w:ascii="Times New Roman" w:eastAsia="Times New Roman" w:hAnsi="Times New Roman" w:cs="Times New Roman"/>
                  <w:color w:val="0000FF"/>
                  <w:sz w:val="24"/>
                  <w:szCs w:val="24"/>
                  <w:u w:val="single"/>
                  <w:lang w:eastAsia="en-IN"/>
                </w:rPr>
                <w:t xml:space="preserve"> Introduction – 7 </w:t>
              </w:r>
              <w:proofErr w:type="spellStart"/>
              <w:r w:rsidRPr="00FB66A1">
                <w:rPr>
                  <w:rFonts w:ascii="Times New Roman" w:eastAsia="Times New Roman" w:hAnsi="Times New Roman" w:cs="Times New Roman"/>
                  <w:color w:val="0000FF"/>
                  <w:sz w:val="24"/>
                  <w:szCs w:val="24"/>
                  <w:u w:val="single"/>
                  <w:lang w:eastAsia="en-IN"/>
                </w:rPr>
                <w:t>Awk</w:t>
              </w:r>
              <w:proofErr w:type="spellEnd"/>
              <w:r w:rsidRPr="00FB66A1">
                <w:rPr>
                  <w:rFonts w:ascii="Times New Roman" w:eastAsia="Times New Roman" w:hAnsi="Times New Roman" w:cs="Times New Roman"/>
                  <w:color w:val="0000FF"/>
                  <w:sz w:val="24"/>
                  <w:szCs w:val="24"/>
                  <w:u w:val="single"/>
                  <w:lang w:eastAsia="en-IN"/>
                </w:rPr>
                <w:t xml:space="preserve"> Print Examples</w:t>
              </w:r>
            </w:hyperlink>
          </w:p>
          <w:p w:rsidR="00FB66A1" w:rsidRPr="00FB66A1" w:rsidRDefault="00FB66A1" w:rsidP="00FB66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FB66A1">
                <w:rPr>
                  <w:rFonts w:ascii="Times New Roman" w:eastAsia="Times New Roman" w:hAnsi="Times New Roman" w:cs="Times New Roman"/>
                  <w:color w:val="0000FF"/>
                  <w:sz w:val="24"/>
                  <w:szCs w:val="24"/>
                  <w:u w:val="single"/>
                  <w:lang w:eastAsia="en-IN"/>
                </w:rPr>
                <w:t xml:space="preserve">Advanced </w:t>
              </w:r>
              <w:proofErr w:type="spellStart"/>
              <w:r w:rsidRPr="00FB66A1">
                <w:rPr>
                  <w:rFonts w:ascii="Times New Roman" w:eastAsia="Times New Roman" w:hAnsi="Times New Roman" w:cs="Times New Roman"/>
                  <w:color w:val="0000FF"/>
                  <w:sz w:val="24"/>
                  <w:szCs w:val="24"/>
                  <w:u w:val="single"/>
                  <w:lang w:eastAsia="en-IN"/>
                </w:rPr>
                <w:t>Sed</w:t>
              </w:r>
              <w:proofErr w:type="spellEnd"/>
              <w:r w:rsidRPr="00FB66A1">
                <w:rPr>
                  <w:rFonts w:ascii="Times New Roman" w:eastAsia="Times New Roman" w:hAnsi="Times New Roman" w:cs="Times New Roman"/>
                  <w:color w:val="0000FF"/>
                  <w:sz w:val="24"/>
                  <w:szCs w:val="24"/>
                  <w:u w:val="single"/>
                  <w:lang w:eastAsia="en-IN"/>
                </w:rPr>
                <w:t xml:space="preserve"> Substitution Examples</w:t>
              </w:r>
            </w:hyperlink>
          </w:p>
          <w:p w:rsidR="00FB66A1" w:rsidRPr="00FB66A1" w:rsidRDefault="00FB66A1" w:rsidP="00FB66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FB66A1">
                <w:rPr>
                  <w:rFonts w:ascii="Times New Roman" w:eastAsia="Times New Roman" w:hAnsi="Times New Roman" w:cs="Times New Roman"/>
                  <w:color w:val="0000FF"/>
                  <w:sz w:val="24"/>
                  <w:szCs w:val="24"/>
                  <w:u w:val="single"/>
                  <w:lang w:eastAsia="en-IN"/>
                </w:rPr>
                <w:t>8 Essential Vim Editor Navigation Fundamentals</w:t>
              </w:r>
            </w:hyperlink>
          </w:p>
          <w:p w:rsidR="00FB66A1" w:rsidRPr="00FB66A1" w:rsidRDefault="00FB66A1" w:rsidP="00FB66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r w:rsidRPr="00FB66A1">
                <w:rPr>
                  <w:rFonts w:ascii="Times New Roman" w:eastAsia="Times New Roman" w:hAnsi="Times New Roman" w:cs="Times New Roman"/>
                  <w:color w:val="0000FF"/>
                  <w:sz w:val="24"/>
                  <w:szCs w:val="24"/>
                  <w:u w:val="single"/>
                  <w:lang w:eastAsia="en-IN"/>
                </w:rPr>
                <w:t xml:space="preserve">25 Most Frequently Used Linux </w:t>
              </w:r>
              <w:proofErr w:type="spellStart"/>
              <w:r w:rsidRPr="00FB66A1">
                <w:rPr>
                  <w:rFonts w:ascii="Times New Roman" w:eastAsia="Times New Roman" w:hAnsi="Times New Roman" w:cs="Times New Roman"/>
                  <w:color w:val="0000FF"/>
                  <w:sz w:val="24"/>
                  <w:szCs w:val="24"/>
                  <w:u w:val="single"/>
                  <w:lang w:eastAsia="en-IN"/>
                </w:rPr>
                <w:t>IPTables</w:t>
              </w:r>
              <w:proofErr w:type="spellEnd"/>
              <w:r w:rsidRPr="00FB66A1">
                <w:rPr>
                  <w:rFonts w:ascii="Times New Roman" w:eastAsia="Times New Roman" w:hAnsi="Times New Roman" w:cs="Times New Roman"/>
                  <w:color w:val="0000FF"/>
                  <w:sz w:val="24"/>
                  <w:szCs w:val="24"/>
                  <w:u w:val="single"/>
                  <w:lang w:eastAsia="en-IN"/>
                </w:rPr>
                <w:t xml:space="preserve"> Rules Examples</w:t>
              </w:r>
            </w:hyperlink>
          </w:p>
          <w:p w:rsidR="00FB66A1" w:rsidRPr="00FB66A1" w:rsidRDefault="00FB66A1" w:rsidP="00FB66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r w:rsidRPr="00FB66A1">
                <w:rPr>
                  <w:rFonts w:ascii="Times New Roman" w:eastAsia="Times New Roman" w:hAnsi="Times New Roman" w:cs="Times New Roman"/>
                  <w:color w:val="0000FF"/>
                  <w:sz w:val="24"/>
                  <w:szCs w:val="24"/>
                  <w:u w:val="single"/>
                  <w:lang w:eastAsia="en-IN"/>
                </w:rPr>
                <w:t xml:space="preserve">Turbocharge </w:t>
              </w:r>
              <w:proofErr w:type="spellStart"/>
              <w:r w:rsidRPr="00FB66A1">
                <w:rPr>
                  <w:rFonts w:ascii="Times New Roman" w:eastAsia="Times New Roman" w:hAnsi="Times New Roman" w:cs="Times New Roman"/>
                  <w:color w:val="0000FF"/>
                  <w:sz w:val="24"/>
                  <w:szCs w:val="24"/>
                  <w:u w:val="single"/>
                  <w:lang w:eastAsia="en-IN"/>
                </w:rPr>
                <w:t>PuTTY</w:t>
              </w:r>
              <w:proofErr w:type="spellEnd"/>
              <w:r w:rsidRPr="00FB66A1">
                <w:rPr>
                  <w:rFonts w:ascii="Times New Roman" w:eastAsia="Times New Roman" w:hAnsi="Times New Roman" w:cs="Times New Roman"/>
                  <w:color w:val="0000FF"/>
                  <w:sz w:val="24"/>
                  <w:szCs w:val="24"/>
                  <w:u w:val="single"/>
                  <w:lang w:eastAsia="en-IN"/>
                </w:rPr>
                <w:t xml:space="preserve"> with 12 Powerful Add-Ons</w:t>
              </w:r>
            </w:hyperlink>
          </w:p>
        </w:tc>
      </w:tr>
    </w:tbl>
    <w:p w:rsidR="00FB66A1" w:rsidRPr="00FB66A1" w:rsidRDefault="00FB66A1" w:rsidP="00FB66A1">
      <w:pPr>
        <w:spacing w:after="0" w:line="240" w:lineRule="auto"/>
        <w:rPr>
          <w:ins w:id="163" w:author="Unknown"/>
          <w:rFonts w:ascii="Times New Roman" w:eastAsia="Times New Roman" w:hAnsi="Times New Roman" w:cs="Times New Roman"/>
          <w:sz w:val="24"/>
          <w:szCs w:val="24"/>
          <w:lang w:val="en-US"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56"/>
        <w:gridCol w:w="2041"/>
        <w:gridCol w:w="2041"/>
        <w:gridCol w:w="2056"/>
      </w:tblGrid>
      <w:tr w:rsidR="00FB66A1" w:rsidRPr="00FB66A1" w:rsidTr="00FB66A1">
        <w:trPr>
          <w:tblCellSpacing w:w="15" w:type="dxa"/>
          <w:jc w:val="center"/>
        </w:trPr>
        <w:tc>
          <w:tcPr>
            <w:tcW w:w="0" w:type="auto"/>
            <w:vAlign w:val="center"/>
            <w:hideMark/>
          </w:tcPr>
          <w:p w:rsidR="00FB66A1" w:rsidRPr="00FB66A1" w:rsidRDefault="00FB66A1" w:rsidP="00FB66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257935" cy="1770380"/>
                  <wp:effectExtent l="0" t="0" r="0" b="1270"/>
                  <wp:docPr id="6" name="Picture 6" descr="Bash 101 Hacks Boo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h 101 Hacks Boo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7935" cy="1770380"/>
                          </a:xfrm>
                          <a:prstGeom prst="rect">
                            <a:avLst/>
                          </a:prstGeom>
                          <a:noFill/>
                          <a:ln>
                            <a:noFill/>
                          </a:ln>
                        </pic:spPr>
                      </pic:pic>
                    </a:graphicData>
                  </a:graphic>
                </wp:inline>
              </w:drawing>
            </w:r>
          </w:p>
        </w:tc>
        <w:tc>
          <w:tcPr>
            <w:tcW w:w="0" w:type="auto"/>
            <w:vAlign w:val="center"/>
            <w:hideMark/>
          </w:tcPr>
          <w:p w:rsidR="00FB66A1" w:rsidRPr="00FB66A1" w:rsidRDefault="00FB66A1" w:rsidP="00FB66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257935" cy="1770380"/>
                  <wp:effectExtent l="0" t="0" r="0" b="1270"/>
                  <wp:docPr id="5" name="Picture 5" descr="Sed and Awk 101 Hacks Boo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d and Awk 101 Hacks Book">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935" cy="1770380"/>
                          </a:xfrm>
                          <a:prstGeom prst="rect">
                            <a:avLst/>
                          </a:prstGeom>
                          <a:noFill/>
                          <a:ln>
                            <a:noFill/>
                          </a:ln>
                        </pic:spPr>
                      </pic:pic>
                    </a:graphicData>
                  </a:graphic>
                </wp:inline>
              </w:drawing>
            </w:r>
          </w:p>
        </w:tc>
        <w:tc>
          <w:tcPr>
            <w:tcW w:w="0" w:type="auto"/>
            <w:vAlign w:val="center"/>
            <w:hideMark/>
          </w:tcPr>
          <w:p w:rsidR="00FB66A1" w:rsidRPr="00FB66A1" w:rsidRDefault="00FB66A1" w:rsidP="00FB66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257935" cy="1770380"/>
                  <wp:effectExtent l="0" t="0" r="0" b="1270"/>
                  <wp:docPr id="4" name="Picture 4" descr="Nagios Core 3 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gios Core 3 Book">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7935" cy="1770380"/>
                          </a:xfrm>
                          <a:prstGeom prst="rect">
                            <a:avLst/>
                          </a:prstGeom>
                          <a:noFill/>
                          <a:ln>
                            <a:noFill/>
                          </a:ln>
                        </pic:spPr>
                      </pic:pic>
                    </a:graphicData>
                  </a:graphic>
                </wp:inline>
              </w:drawing>
            </w:r>
          </w:p>
        </w:tc>
        <w:tc>
          <w:tcPr>
            <w:tcW w:w="0" w:type="auto"/>
            <w:vAlign w:val="center"/>
            <w:hideMark/>
          </w:tcPr>
          <w:p w:rsidR="00FB66A1" w:rsidRPr="00FB66A1" w:rsidRDefault="00FB66A1" w:rsidP="00FB66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257935" cy="1770380"/>
                  <wp:effectExtent l="0" t="0" r="0" b="1270"/>
                  <wp:docPr id="3" name="Picture 3" descr="Vim 101 Hacks 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m 101 Hacks Book">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57935" cy="1770380"/>
                          </a:xfrm>
                          <a:prstGeom prst="rect">
                            <a:avLst/>
                          </a:prstGeom>
                          <a:noFill/>
                          <a:ln>
                            <a:noFill/>
                          </a:ln>
                        </pic:spPr>
                      </pic:pic>
                    </a:graphicData>
                  </a:graphic>
                </wp:inline>
              </w:drawing>
            </w:r>
          </w:p>
        </w:tc>
      </w:tr>
    </w:tbl>
    <w:p w:rsidR="00FB66A1" w:rsidRPr="00FB66A1" w:rsidRDefault="00FB66A1" w:rsidP="00FB66A1">
      <w:pPr>
        <w:spacing w:after="0" w:line="240" w:lineRule="auto"/>
        <w:rPr>
          <w:ins w:id="164" w:author="Unknown"/>
          <w:rFonts w:ascii="Times New Roman" w:eastAsia="Times New Roman" w:hAnsi="Times New Roman" w:cs="Times New Roman"/>
          <w:sz w:val="24"/>
          <w:szCs w:val="24"/>
          <w:lang w:val="en-US" w:eastAsia="en-IN"/>
        </w:rPr>
      </w:pPr>
    </w:p>
    <w:p w:rsidR="00FB66A1" w:rsidRPr="00FB66A1" w:rsidRDefault="00FB66A1" w:rsidP="00FB66A1">
      <w:pPr>
        <w:spacing w:before="100" w:beforeAutospacing="1" w:after="100" w:afterAutospacing="1" w:line="240" w:lineRule="auto"/>
        <w:rPr>
          <w:ins w:id="165" w:author="Unknown"/>
          <w:rFonts w:ascii="Times New Roman" w:eastAsia="Times New Roman" w:hAnsi="Times New Roman" w:cs="Times New Roman"/>
          <w:sz w:val="24"/>
          <w:szCs w:val="24"/>
          <w:lang w:val="en-US" w:eastAsia="en-IN"/>
        </w:rPr>
      </w:pPr>
      <w:ins w:id="166" w:author="Unknown">
        <w:r w:rsidRPr="00FB66A1">
          <w:rPr>
            <w:rFonts w:ascii="Times New Roman" w:eastAsia="Times New Roman" w:hAnsi="Times New Roman" w:cs="Times New Roman"/>
            <w:sz w:val="24"/>
            <w:szCs w:val="24"/>
            <w:lang w:val="en-US" w:eastAsia="en-IN"/>
          </w:rPr>
          <w:t xml:space="preserve">Tagged as: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"https://www.thegeekstuff.com/tag/debian-boot-process/"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Debian</w:t>
        </w:r>
        <w:proofErr w:type="spellEnd"/>
        <w:r w:rsidRPr="00FB66A1">
          <w:rPr>
            <w:rFonts w:ascii="Times New Roman" w:eastAsia="Times New Roman" w:hAnsi="Times New Roman" w:cs="Times New Roman"/>
            <w:color w:val="0000FF"/>
            <w:sz w:val="24"/>
            <w:szCs w:val="24"/>
            <w:u w:val="single"/>
            <w:lang w:val="en-US" w:eastAsia="en-IN"/>
          </w:rPr>
          <w:t xml:space="preserve"> Boot Process</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"https://www.thegeekstuff.com/tag/fedora-boot-process/"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Fedora Boot Process</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"https://www.thegeekstuff.com/tag/linux-kernel-boot-process/"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Linux Kernel Boot Process</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"https://www.thegeekstuff.com/tag/ubuntu-boot-process/"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Ubuntu Boot Process</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"https://www.thegeekstuff.com/tag/unix-boot-process/"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UNIX Boot Process</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spacing w:before="100" w:beforeAutospacing="1" w:after="100" w:afterAutospacing="1" w:line="240" w:lineRule="auto"/>
        <w:rPr>
          <w:ins w:id="167" w:author="Unknown"/>
          <w:rFonts w:ascii="Times New Roman" w:eastAsia="Times New Roman" w:hAnsi="Times New Roman" w:cs="Times New Roman"/>
          <w:sz w:val="24"/>
          <w:szCs w:val="24"/>
          <w:lang w:val="en-US" w:eastAsia="en-IN"/>
        </w:rPr>
      </w:pPr>
      <w:proofErr w:type="gramStart"/>
      <w:ins w:id="168" w:author="Unknown">
        <w:r w:rsidRPr="00FB66A1">
          <w:rPr>
            <w:rFonts w:ascii="Times New Roman" w:eastAsia="Times New Roman" w:hAnsi="Times New Roman" w:cs="Times New Roman"/>
            <w:sz w:val="24"/>
            <w:szCs w:val="24"/>
            <w:lang w:val="en-US" w:eastAsia="en-IN"/>
          </w:rPr>
          <w:t>{ 171</w:t>
        </w:r>
        <w:proofErr w:type="gramEnd"/>
        <w:r w:rsidRPr="00FB66A1">
          <w:rPr>
            <w:rFonts w:ascii="Times New Roman" w:eastAsia="Times New Roman" w:hAnsi="Times New Roman" w:cs="Times New Roman"/>
            <w:sz w:val="24"/>
            <w:szCs w:val="24"/>
            <w:lang w:val="en-US" w:eastAsia="en-IN"/>
          </w:rPr>
          <w:t xml:space="preserve"> comments…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"commentform"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add one</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69" w:author="Unknown"/>
          <w:rFonts w:ascii="Times New Roman" w:eastAsia="Times New Roman" w:hAnsi="Times New Roman" w:cs="Times New Roman"/>
          <w:sz w:val="24"/>
          <w:szCs w:val="24"/>
          <w:lang w:val="en-US" w:eastAsia="en-IN"/>
        </w:rPr>
      </w:pPr>
      <w:proofErr w:type="spellStart"/>
      <w:ins w:id="170" w:author="Unknown">
        <w:r w:rsidRPr="00FB66A1">
          <w:rPr>
            <w:rFonts w:ascii="Times New Roman" w:eastAsia="Times New Roman" w:hAnsi="Times New Roman" w:cs="Times New Roman"/>
            <w:sz w:val="24"/>
            <w:szCs w:val="24"/>
            <w:lang w:val="en-US" w:eastAsia="en-IN"/>
          </w:rPr>
          <w:t>Pushpraj</w:t>
        </w:r>
        <w:proofErr w:type="spellEnd"/>
        <w:r w:rsidRPr="00FB66A1">
          <w:rPr>
            <w:rFonts w:ascii="Times New Roman" w:eastAsia="Times New Roman" w:hAnsi="Times New Roman" w:cs="Times New Roman"/>
            <w:sz w:val="24"/>
            <w:szCs w:val="24"/>
            <w:lang w:val="en-US" w:eastAsia="en-IN"/>
          </w:rPr>
          <w:t xml:space="preserve"> February 7, 2011, 1:11 am </w:t>
        </w:r>
      </w:ins>
    </w:p>
    <w:p w:rsidR="00FB66A1" w:rsidRPr="00FB66A1" w:rsidRDefault="00FB66A1" w:rsidP="00FB66A1">
      <w:pPr>
        <w:spacing w:before="100" w:beforeAutospacing="1" w:after="100" w:afterAutospacing="1" w:line="240" w:lineRule="auto"/>
        <w:ind w:left="720"/>
        <w:rPr>
          <w:ins w:id="171" w:author="Unknown"/>
          <w:rFonts w:ascii="Times New Roman" w:eastAsia="Times New Roman" w:hAnsi="Times New Roman" w:cs="Times New Roman"/>
          <w:sz w:val="24"/>
          <w:szCs w:val="24"/>
          <w:lang w:val="en-US" w:eastAsia="en-IN"/>
        </w:rPr>
      </w:pPr>
      <w:ins w:id="172" w:author="Unknown">
        <w:r w:rsidRPr="00FB66A1">
          <w:rPr>
            <w:rFonts w:ascii="Times New Roman" w:eastAsia="Times New Roman" w:hAnsi="Times New Roman" w:cs="Times New Roman"/>
            <w:sz w:val="24"/>
            <w:szCs w:val="24"/>
            <w:lang w:val="en-US" w:eastAsia="en-IN"/>
          </w:rPr>
          <w:t>Excellent……!!! 2011 seems to be rocking for TGS viewers….</w:t>
        </w:r>
      </w:ins>
    </w:p>
    <w:p w:rsidR="00FB66A1" w:rsidRPr="00FB66A1" w:rsidRDefault="00FB66A1" w:rsidP="00FB66A1">
      <w:pPr>
        <w:spacing w:beforeAutospacing="1" w:after="0" w:afterAutospacing="1" w:line="240" w:lineRule="auto"/>
        <w:ind w:left="720"/>
        <w:rPr>
          <w:ins w:id="173" w:author="Unknown"/>
          <w:rFonts w:ascii="Times New Roman" w:eastAsia="Times New Roman" w:hAnsi="Times New Roman" w:cs="Times New Roman"/>
          <w:sz w:val="24"/>
          <w:szCs w:val="24"/>
          <w:lang w:val="en-US" w:eastAsia="en-IN"/>
        </w:rPr>
      </w:pPr>
      <w:ins w:id="17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"comment-84534"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75" w:author="Unknown"/>
          <w:rFonts w:ascii="Times New Roman" w:eastAsia="Times New Roman" w:hAnsi="Times New Roman" w:cs="Times New Roman"/>
          <w:sz w:val="24"/>
          <w:szCs w:val="24"/>
          <w:lang w:val="en-US" w:eastAsia="en-IN"/>
        </w:rPr>
      </w:pPr>
      <w:proofErr w:type="spellStart"/>
      <w:ins w:id="176" w:author="Unknown">
        <w:r w:rsidRPr="00FB66A1">
          <w:rPr>
            <w:rFonts w:ascii="Times New Roman" w:eastAsia="Times New Roman" w:hAnsi="Times New Roman" w:cs="Times New Roman"/>
            <w:sz w:val="24"/>
            <w:szCs w:val="24"/>
            <w:lang w:val="en-US" w:eastAsia="en-IN"/>
          </w:rPr>
          <w:t>BalaC</w:t>
        </w:r>
        <w:proofErr w:type="spellEnd"/>
        <w:r w:rsidRPr="00FB66A1">
          <w:rPr>
            <w:rFonts w:ascii="Times New Roman" w:eastAsia="Times New Roman" w:hAnsi="Times New Roman" w:cs="Times New Roman"/>
            <w:sz w:val="24"/>
            <w:szCs w:val="24"/>
            <w:lang w:val="en-US" w:eastAsia="en-IN"/>
          </w:rPr>
          <w:t xml:space="preserve"> February 7, 2011, 2:53 am </w:t>
        </w:r>
      </w:ins>
    </w:p>
    <w:p w:rsidR="00FB66A1" w:rsidRPr="00FB66A1" w:rsidRDefault="00FB66A1" w:rsidP="00FB66A1">
      <w:pPr>
        <w:spacing w:before="100" w:beforeAutospacing="1" w:after="100" w:afterAutospacing="1" w:line="240" w:lineRule="auto"/>
        <w:ind w:left="720"/>
        <w:rPr>
          <w:ins w:id="177" w:author="Unknown"/>
          <w:rFonts w:ascii="Times New Roman" w:eastAsia="Times New Roman" w:hAnsi="Times New Roman" w:cs="Times New Roman"/>
          <w:sz w:val="24"/>
          <w:szCs w:val="24"/>
          <w:lang w:val="en-US" w:eastAsia="en-IN"/>
        </w:rPr>
      </w:pPr>
      <w:ins w:id="178" w:author="Unknown">
        <w:r w:rsidRPr="00FB66A1">
          <w:rPr>
            <w:rFonts w:ascii="Times New Roman" w:eastAsia="Times New Roman" w:hAnsi="Times New Roman" w:cs="Times New Roman"/>
            <w:sz w:val="24"/>
            <w:szCs w:val="24"/>
            <w:lang w:val="en-US" w:eastAsia="en-IN"/>
          </w:rPr>
          <w:t xml:space="preserve">@Ramesh: This is </w:t>
        </w:r>
        <w:proofErr w:type="spellStart"/>
        <w:r w:rsidRPr="00FB66A1">
          <w:rPr>
            <w:rFonts w:ascii="Times New Roman" w:eastAsia="Times New Roman" w:hAnsi="Times New Roman" w:cs="Times New Roman"/>
            <w:sz w:val="24"/>
            <w:szCs w:val="24"/>
            <w:lang w:val="en-US" w:eastAsia="en-IN"/>
          </w:rPr>
          <w:t>offtopic</w:t>
        </w:r>
        <w:proofErr w:type="spellEnd"/>
        <w:r w:rsidRPr="00FB66A1">
          <w:rPr>
            <w:rFonts w:ascii="Times New Roman" w:eastAsia="Times New Roman" w:hAnsi="Times New Roman" w:cs="Times New Roman"/>
            <w:sz w:val="24"/>
            <w:szCs w:val="24"/>
            <w:lang w:val="en-US" w:eastAsia="en-IN"/>
          </w:rPr>
          <w:t xml:space="preserve"> discussion. Could you write </w:t>
        </w:r>
        <w:proofErr w:type="spellStart"/>
        <w:proofErr w:type="gramStart"/>
        <w:r w:rsidRPr="00FB66A1">
          <w:rPr>
            <w:rFonts w:ascii="Times New Roman" w:eastAsia="Times New Roman" w:hAnsi="Times New Roman" w:cs="Times New Roman"/>
            <w:sz w:val="24"/>
            <w:szCs w:val="24"/>
            <w:lang w:val="en-US" w:eastAsia="en-IN"/>
          </w:rPr>
          <w:t>a</w:t>
        </w:r>
        <w:proofErr w:type="spellEnd"/>
        <w:proofErr w:type="gramEnd"/>
        <w:r w:rsidRPr="00FB66A1">
          <w:rPr>
            <w:rFonts w:ascii="Times New Roman" w:eastAsia="Times New Roman" w:hAnsi="Times New Roman" w:cs="Times New Roman"/>
            <w:sz w:val="24"/>
            <w:szCs w:val="24"/>
            <w:lang w:val="en-US" w:eastAsia="en-IN"/>
          </w:rPr>
          <w:t xml:space="preserve"> article on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"http://betterthangrep.com/"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ack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Thanks</w:t>
        </w:r>
      </w:ins>
    </w:p>
    <w:p w:rsidR="00FB66A1" w:rsidRPr="00FB66A1" w:rsidRDefault="00FB66A1" w:rsidP="00FB66A1">
      <w:pPr>
        <w:spacing w:beforeAutospacing="1" w:after="0" w:afterAutospacing="1" w:line="240" w:lineRule="auto"/>
        <w:ind w:left="720"/>
        <w:rPr>
          <w:ins w:id="179" w:author="Unknown"/>
          <w:rFonts w:ascii="Times New Roman" w:eastAsia="Times New Roman" w:hAnsi="Times New Roman" w:cs="Times New Roman"/>
          <w:sz w:val="24"/>
          <w:szCs w:val="24"/>
          <w:lang w:val="en-US" w:eastAsia="en-IN"/>
        </w:rPr>
      </w:pPr>
      <w:ins w:id="18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"comment-84545"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81" w:author="Unknown"/>
          <w:rFonts w:ascii="Times New Roman" w:eastAsia="Times New Roman" w:hAnsi="Times New Roman" w:cs="Times New Roman"/>
          <w:sz w:val="24"/>
          <w:szCs w:val="24"/>
          <w:lang w:val="en-US" w:eastAsia="en-IN"/>
        </w:rPr>
      </w:pPr>
      <w:proofErr w:type="spellStart"/>
      <w:ins w:id="182" w:author="Unknown">
        <w:r w:rsidRPr="00FB66A1">
          <w:rPr>
            <w:rFonts w:ascii="Times New Roman" w:eastAsia="Times New Roman" w:hAnsi="Times New Roman" w:cs="Times New Roman"/>
            <w:sz w:val="24"/>
            <w:szCs w:val="24"/>
            <w:lang w:val="en-US" w:eastAsia="en-IN"/>
          </w:rPr>
          <w:t>shezars</w:t>
        </w:r>
        <w:proofErr w:type="spellEnd"/>
        <w:r w:rsidRPr="00FB66A1">
          <w:rPr>
            <w:rFonts w:ascii="Times New Roman" w:eastAsia="Times New Roman" w:hAnsi="Times New Roman" w:cs="Times New Roman"/>
            <w:sz w:val="24"/>
            <w:szCs w:val="24"/>
            <w:lang w:val="en-US" w:eastAsia="en-IN"/>
          </w:rPr>
          <w:t xml:space="preserve"> February 7, 2011, 4:02 am </w:t>
        </w:r>
      </w:ins>
    </w:p>
    <w:p w:rsidR="00FB66A1" w:rsidRPr="00FB66A1" w:rsidRDefault="00FB66A1" w:rsidP="00FB66A1">
      <w:pPr>
        <w:spacing w:before="100" w:beforeAutospacing="1" w:after="100" w:afterAutospacing="1" w:line="240" w:lineRule="auto"/>
        <w:ind w:left="720"/>
        <w:rPr>
          <w:ins w:id="183" w:author="Unknown"/>
          <w:rFonts w:ascii="Times New Roman" w:eastAsia="Times New Roman" w:hAnsi="Times New Roman" w:cs="Times New Roman"/>
          <w:sz w:val="24"/>
          <w:szCs w:val="24"/>
          <w:lang w:val="en-US" w:eastAsia="en-IN"/>
        </w:rPr>
      </w:pPr>
      <w:proofErr w:type="gramStart"/>
      <w:ins w:id="184" w:author="Unknown">
        <w:r w:rsidRPr="00FB66A1">
          <w:rPr>
            <w:rFonts w:ascii="Times New Roman" w:eastAsia="Times New Roman" w:hAnsi="Times New Roman" w:cs="Times New Roman"/>
            <w:sz w:val="24"/>
            <w:szCs w:val="24"/>
            <w:lang w:val="en-US" w:eastAsia="en-IN"/>
          </w:rPr>
          <w:t>you</w:t>
        </w:r>
        <w:proofErr w:type="gramEnd"/>
        <w:r w:rsidRPr="00FB66A1">
          <w:rPr>
            <w:rFonts w:ascii="Times New Roman" w:eastAsia="Times New Roman" w:hAnsi="Times New Roman" w:cs="Times New Roman"/>
            <w:sz w:val="24"/>
            <w:szCs w:val="24"/>
            <w:lang w:val="en-US" w:eastAsia="en-IN"/>
          </w:rPr>
          <w:t xml:space="preserve"> are rock,,, </w:t>
        </w:r>
        <w:proofErr w:type="spellStart"/>
        <w:r w:rsidRPr="00FB66A1">
          <w:rPr>
            <w:rFonts w:ascii="Times New Roman" w:eastAsia="Times New Roman" w:hAnsi="Times New Roman" w:cs="Times New Roman"/>
            <w:sz w:val="24"/>
            <w:szCs w:val="24"/>
            <w:lang w:val="en-US" w:eastAsia="en-IN"/>
          </w:rPr>
          <w:t>lol</w:t>
        </w:r>
        <w:proofErr w:type="spellEnd"/>
        <w:r w:rsidRPr="00FB66A1">
          <w:rPr>
            <w:rFonts w:ascii="Times New Roman" w:eastAsia="Times New Roman" w:hAnsi="Times New Roman" w:cs="Times New Roman"/>
            <w:sz w:val="24"/>
            <w:szCs w:val="24"/>
            <w:lang w:val="en-US" w:eastAsia="en-IN"/>
          </w:rPr>
          <w:br/>
          <w:t>nice,</w:t>
        </w:r>
      </w:ins>
    </w:p>
    <w:p w:rsidR="00FB66A1" w:rsidRPr="00FB66A1" w:rsidRDefault="00FB66A1" w:rsidP="00FB66A1">
      <w:pPr>
        <w:spacing w:beforeAutospacing="1" w:after="0" w:afterAutospacing="1" w:line="240" w:lineRule="auto"/>
        <w:ind w:left="720"/>
        <w:rPr>
          <w:ins w:id="185" w:author="Unknown"/>
          <w:rFonts w:ascii="Times New Roman" w:eastAsia="Times New Roman" w:hAnsi="Times New Roman" w:cs="Times New Roman"/>
          <w:sz w:val="24"/>
          <w:szCs w:val="24"/>
          <w:lang w:val="en-US" w:eastAsia="en-IN"/>
        </w:rPr>
      </w:pPr>
      <w:ins w:id="18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"comment-84554"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87" w:author="Unknown"/>
          <w:rFonts w:ascii="Times New Roman" w:eastAsia="Times New Roman" w:hAnsi="Times New Roman" w:cs="Times New Roman"/>
          <w:sz w:val="24"/>
          <w:szCs w:val="24"/>
          <w:lang w:val="en-US" w:eastAsia="en-IN"/>
        </w:rPr>
      </w:pPr>
      <w:ins w:id="188" w:author="Unknown">
        <w:r w:rsidRPr="00FB66A1">
          <w:rPr>
            <w:rFonts w:ascii="Times New Roman" w:eastAsia="Times New Roman" w:hAnsi="Times New Roman" w:cs="Times New Roman"/>
            <w:sz w:val="24"/>
            <w:szCs w:val="24"/>
            <w:lang w:val="en-US" w:eastAsia="en-IN"/>
          </w:rPr>
          <w:t xml:space="preserve">Adam February 7, 2011, 4:20 am </w:t>
        </w:r>
      </w:ins>
    </w:p>
    <w:p w:rsidR="00FB66A1" w:rsidRPr="00FB66A1" w:rsidRDefault="00FB66A1" w:rsidP="00FB66A1">
      <w:pPr>
        <w:spacing w:before="100" w:beforeAutospacing="1" w:after="100" w:afterAutospacing="1" w:line="240" w:lineRule="auto"/>
        <w:ind w:left="720"/>
        <w:rPr>
          <w:ins w:id="189" w:author="Unknown"/>
          <w:rFonts w:ascii="Times New Roman" w:eastAsia="Times New Roman" w:hAnsi="Times New Roman" w:cs="Times New Roman"/>
          <w:sz w:val="24"/>
          <w:szCs w:val="24"/>
          <w:lang w:val="en-US" w:eastAsia="en-IN"/>
        </w:rPr>
      </w:pPr>
      <w:ins w:id="190" w:author="Unknown">
        <w:r w:rsidRPr="00FB66A1">
          <w:rPr>
            <w:rFonts w:ascii="Times New Roman" w:eastAsia="Times New Roman" w:hAnsi="Times New Roman" w:cs="Times New Roman"/>
            <w:sz w:val="24"/>
            <w:szCs w:val="24"/>
            <w:lang w:val="en-US" w:eastAsia="en-IN"/>
          </w:rPr>
          <w:t>Great article 🙂</w:t>
        </w:r>
        <w:r w:rsidRPr="00FB66A1">
          <w:rPr>
            <w:rFonts w:ascii="Times New Roman" w:eastAsia="Times New Roman" w:hAnsi="Times New Roman" w:cs="Times New Roman"/>
            <w:sz w:val="24"/>
            <w:szCs w:val="24"/>
            <w:lang w:val="en-US" w:eastAsia="en-IN"/>
          </w:rPr>
          <w:br/>
        </w:r>
        <w:proofErr w:type="gramStart"/>
        <w:r w:rsidRPr="00FB66A1">
          <w:rPr>
            <w:rFonts w:ascii="Times New Roman" w:eastAsia="Times New Roman" w:hAnsi="Times New Roman" w:cs="Times New Roman"/>
            <w:sz w:val="24"/>
            <w:szCs w:val="24"/>
            <w:lang w:val="en-US" w:eastAsia="en-IN"/>
          </w:rPr>
          <w:t>You</w:t>
        </w:r>
        <w:proofErr w:type="gramEnd"/>
        <w:r w:rsidRPr="00FB66A1">
          <w:rPr>
            <w:rFonts w:ascii="Times New Roman" w:eastAsia="Times New Roman" w:hAnsi="Times New Roman" w:cs="Times New Roman"/>
            <w:sz w:val="24"/>
            <w:szCs w:val="24"/>
            <w:lang w:val="en-US" w:eastAsia="en-IN"/>
          </w:rPr>
          <w:t xml:space="preserve"> could also write few words about grub2 – configuration files for grub doesn’t work in grub2. (Tested in </w:t>
        </w:r>
        <w:proofErr w:type="spellStart"/>
        <w:r w:rsidRPr="00FB66A1">
          <w:rPr>
            <w:rFonts w:ascii="Times New Roman" w:eastAsia="Times New Roman" w:hAnsi="Times New Roman" w:cs="Times New Roman"/>
            <w:sz w:val="24"/>
            <w:szCs w:val="24"/>
            <w:lang w:val="en-US" w:eastAsia="en-IN"/>
          </w:rPr>
          <w:t>ubuntu</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Autospacing="1" w:after="0" w:afterAutospacing="1" w:line="240" w:lineRule="auto"/>
        <w:ind w:left="720"/>
        <w:rPr>
          <w:ins w:id="191" w:author="Unknown"/>
          <w:rFonts w:ascii="Times New Roman" w:eastAsia="Times New Roman" w:hAnsi="Times New Roman" w:cs="Times New Roman"/>
          <w:sz w:val="24"/>
          <w:szCs w:val="24"/>
          <w:lang w:val="en-US" w:eastAsia="en-IN"/>
        </w:rPr>
      </w:pPr>
      <w:ins w:id="19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"comment-84558"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93" w:author="Unknown"/>
          <w:rFonts w:ascii="Times New Roman" w:eastAsia="Times New Roman" w:hAnsi="Times New Roman" w:cs="Times New Roman"/>
          <w:sz w:val="24"/>
          <w:szCs w:val="24"/>
          <w:lang w:val="en-US" w:eastAsia="en-IN"/>
        </w:rPr>
      </w:pPr>
      <w:ins w:id="194" w:author="Unknown">
        <w:r w:rsidRPr="00FB66A1">
          <w:rPr>
            <w:rFonts w:ascii="Times New Roman" w:eastAsia="Times New Roman" w:hAnsi="Times New Roman" w:cs="Times New Roman"/>
            <w:sz w:val="24"/>
            <w:szCs w:val="24"/>
            <w:lang w:val="en-US" w:eastAsia="en-IN"/>
          </w:rPr>
          <w:t xml:space="preserve">Edward February 7, 2011, 4:30 am </w:t>
        </w:r>
      </w:ins>
    </w:p>
    <w:p w:rsidR="00FB66A1" w:rsidRPr="00FB66A1" w:rsidRDefault="00FB66A1" w:rsidP="00FB66A1">
      <w:pPr>
        <w:spacing w:before="100" w:beforeAutospacing="1" w:after="100" w:afterAutospacing="1" w:line="240" w:lineRule="auto"/>
        <w:ind w:left="720"/>
        <w:rPr>
          <w:ins w:id="195" w:author="Unknown"/>
          <w:rFonts w:ascii="Times New Roman" w:eastAsia="Times New Roman" w:hAnsi="Times New Roman" w:cs="Times New Roman"/>
          <w:sz w:val="24"/>
          <w:szCs w:val="24"/>
          <w:lang w:val="en-US" w:eastAsia="en-IN"/>
        </w:rPr>
      </w:pPr>
      <w:proofErr w:type="gramStart"/>
      <w:ins w:id="196" w:author="Unknown">
        <w:r w:rsidRPr="00FB66A1">
          <w:rPr>
            <w:rFonts w:ascii="Times New Roman" w:eastAsia="Times New Roman" w:hAnsi="Times New Roman" w:cs="Times New Roman"/>
            <w:sz w:val="24"/>
            <w:szCs w:val="24"/>
            <w:lang w:val="en-US" w:eastAsia="en-IN"/>
          </w:rPr>
          <w:t>very</w:t>
        </w:r>
        <w:proofErr w:type="gram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very</w:t>
        </w:r>
        <w:proofErr w:type="spellEnd"/>
        <w:r w:rsidRPr="00FB66A1">
          <w:rPr>
            <w:rFonts w:ascii="Times New Roman" w:eastAsia="Times New Roman" w:hAnsi="Times New Roman" w:cs="Times New Roman"/>
            <w:sz w:val="24"/>
            <w:szCs w:val="24"/>
            <w:lang w:val="en-US" w:eastAsia="en-IN"/>
          </w:rPr>
          <w:t xml:space="preserve"> nice,</w:t>
        </w:r>
      </w:ins>
    </w:p>
    <w:p w:rsidR="00FB66A1" w:rsidRPr="00FB66A1" w:rsidRDefault="00FB66A1" w:rsidP="00FB66A1">
      <w:pPr>
        <w:spacing w:before="100" w:beforeAutospacing="1" w:after="100" w:afterAutospacing="1" w:line="240" w:lineRule="auto"/>
        <w:ind w:left="720"/>
        <w:rPr>
          <w:ins w:id="197" w:author="Unknown"/>
          <w:rFonts w:ascii="Times New Roman" w:eastAsia="Times New Roman" w:hAnsi="Times New Roman" w:cs="Times New Roman"/>
          <w:sz w:val="24"/>
          <w:szCs w:val="24"/>
          <w:lang w:val="en-US" w:eastAsia="en-IN"/>
        </w:rPr>
      </w:pPr>
      <w:proofErr w:type="spellStart"/>
      <w:proofErr w:type="gramStart"/>
      <w:ins w:id="198" w:author="Unknown">
        <w:r w:rsidRPr="00FB66A1">
          <w:rPr>
            <w:rFonts w:ascii="Times New Roman" w:eastAsia="Times New Roman" w:hAnsi="Times New Roman" w:cs="Times New Roman"/>
            <w:sz w:val="24"/>
            <w:szCs w:val="24"/>
            <w:lang w:val="en-US" w:eastAsia="en-IN"/>
          </w:rPr>
          <w:t>tanx</w:t>
        </w:r>
        <w:proofErr w:type="spellEnd"/>
        <w:proofErr w:type="gramEnd"/>
      </w:ins>
    </w:p>
    <w:p w:rsidR="00FB66A1" w:rsidRPr="00FB66A1" w:rsidRDefault="00FB66A1" w:rsidP="00FB66A1">
      <w:pPr>
        <w:spacing w:beforeAutospacing="1" w:after="0" w:afterAutospacing="1" w:line="240" w:lineRule="auto"/>
        <w:ind w:left="720"/>
        <w:rPr>
          <w:ins w:id="199" w:author="Unknown"/>
          <w:rFonts w:ascii="Times New Roman" w:eastAsia="Times New Roman" w:hAnsi="Times New Roman" w:cs="Times New Roman"/>
          <w:sz w:val="24"/>
          <w:szCs w:val="24"/>
          <w:lang w:val="en-US" w:eastAsia="en-IN"/>
        </w:rPr>
      </w:pPr>
      <w:ins w:id="20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"comment-84560"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01" w:author="Unknown"/>
          <w:rFonts w:ascii="Times New Roman" w:eastAsia="Times New Roman" w:hAnsi="Times New Roman" w:cs="Times New Roman"/>
          <w:sz w:val="24"/>
          <w:szCs w:val="24"/>
          <w:lang w:val="en-US" w:eastAsia="en-IN"/>
        </w:rPr>
      </w:pPr>
      <w:proofErr w:type="spellStart"/>
      <w:ins w:id="202" w:author="Unknown">
        <w:r w:rsidRPr="00FB66A1">
          <w:rPr>
            <w:rFonts w:ascii="Times New Roman" w:eastAsia="Times New Roman" w:hAnsi="Times New Roman" w:cs="Times New Roman"/>
            <w:sz w:val="24"/>
            <w:szCs w:val="24"/>
            <w:lang w:val="en-US" w:eastAsia="en-IN"/>
          </w:rPr>
          <w:t>Ajeya</w:t>
        </w:r>
        <w:proofErr w:type="spellEnd"/>
        <w:r w:rsidRPr="00FB66A1">
          <w:rPr>
            <w:rFonts w:ascii="Times New Roman" w:eastAsia="Times New Roman" w:hAnsi="Times New Roman" w:cs="Times New Roman"/>
            <w:sz w:val="24"/>
            <w:szCs w:val="24"/>
            <w:lang w:val="en-US" w:eastAsia="en-IN"/>
          </w:rPr>
          <w:t xml:space="preserve"> February 7, 2011, 4:58 am </w:t>
        </w:r>
      </w:ins>
    </w:p>
    <w:p w:rsidR="00FB66A1" w:rsidRPr="00FB66A1" w:rsidRDefault="00FB66A1" w:rsidP="00FB66A1">
      <w:pPr>
        <w:spacing w:before="100" w:beforeAutospacing="1" w:after="100" w:afterAutospacing="1" w:line="240" w:lineRule="auto"/>
        <w:ind w:left="720"/>
        <w:rPr>
          <w:ins w:id="203" w:author="Unknown"/>
          <w:rFonts w:ascii="Times New Roman" w:eastAsia="Times New Roman" w:hAnsi="Times New Roman" w:cs="Times New Roman"/>
          <w:sz w:val="24"/>
          <w:szCs w:val="24"/>
          <w:lang w:val="en-US" w:eastAsia="en-IN"/>
        </w:rPr>
      </w:pPr>
      <w:ins w:id="204" w:author="Unknown">
        <w:r w:rsidRPr="00FB66A1">
          <w:rPr>
            <w:rFonts w:ascii="Times New Roman" w:eastAsia="Times New Roman" w:hAnsi="Times New Roman" w:cs="Times New Roman"/>
            <w:sz w:val="24"/>
            <w:szCs w:val="24"/>
            <w:lang w:val="en-US" w:eastAsia="en-IN"/>
          </w:rPr>
          <w:t>Hello Ramesh,</w:t>
        </w:r>
      </w:ins>
    </w:p>
    <w:p w:rsidR="00FB66A1" w:rsidRPr="00FB66A1" w:rsidRDefault="00FB66A1" w:rsidP="00FB66A1">
      <w:pPr>
        <w:spacing w:before="100" w:beforeAutospacing="1" w:after="100" w:afterAutospacing="1" w:line="240" w:lineRule="auto"/>
        <w:ind w:left="720"/>
        <w:rPr>
          <w:ins w:id="205" w:author="Unknown"/>
          <w:rFonts w:ascii="Times New Roman" w:eastAsia="Times New Roman" w:hAnsi="Times New Roman" w:cs="Times New Roman"/>
          <w:sz w:val="24"/>
          <w:szCs w:val="24"/>
          <w:lang w:val="en-US" w:eastAsia="en-IN"/>
        </w:rPr>
      </w:pPr>
      <w:ins w:id="206" w:author="Unknown">
        <w:r w:rsidRPr="00FB66A1">
          <w:rPr>
            <w:rFonts w:ascii="Times New Roman" w:eastAsia="Times New Roman" w:hAnsi="Times New Roman" w:cs="Times New Roman"/>
            <w:sz w:val="24"/>
            <w:szCs w:val="24"/>
            <w:lang w:val="en-US" w:eastAsia="en-IN"/>
          </w:rPr>
          <w:t xml:space="preserve">It would have been better if </w:t>
        </w:r>
        <w:proofErr w:type="spellStart"/>
        <w:r w:rsidRPr="00FB66A1">
          <w:rPr>
            <w:rFonts w:ascii="Times New Roman" w:eastAsia="Times New Roman" w:hAnsi="Times New Roman" w:cs="Times New Roman"/>
            <w:sz w:val="24"/>
            <w:szCs w:val="24"/>
            <w:lang w:val="en-US" w:eastAsia="en-IN"/>
          </w:rPr>
          <w:t>if</w:t>
        </w:r>
        <w:proofErr w:type="spellEnd"/>
        <w:r w:rsidRPr="00FB66A1">
          <w:rPr>
            <w:rFonts w:ascii="Times New Roman" w:eastAsia="Times New Roman" w:hAnsi="Times New Roman" w:cs="Times New Roman"/>
            <w:sz w:val="24"/>
            <w:szCs w:val="24"/>
            <w:lang w:val="en-US" w:eastAsia="en-IN"/>
          </w:rPr>
          <w:t xml:space="preserve"> you could have explained more on each topic. Probably each high level boot process would need a separate page.</w:t>
        </w:r>
      </w:ins>
    </w:p>
    <w:p w:rsidR="00FB66A1" w:rsidRPr="00FB66A1" w:rsidRDefault="00FB66A1" w:rsidP="00FB66A1">
      <w:pPr>
        <w:spacing w:before="100" w:beforeAutospacing="1" w:after="100" w:afterAutospacing="1" w:line="240" w:lineRule="auto"/>
        <w:ind w:left="720"/>
        <w:rPr>
          <w:ins w:id="207" w:author="Unknown"/>
          <w:rFonts w:ascii="Times New Roman" w:eastAsia="Times New Roman" w:hAnsi="Times New Roman" w:cs="Times New Roman"/>
          <w:sz w:val="24"/>
          <w:szCs w:val="24"/>
          <w:lang w:val="en-US" w:eastAsia="en-IN"/>
        </w:rPr>
      </w:pPr>
      <w:ins w:id="208" w:author="Unknown">
        <w:r w:rsidRPr="00FB66A1">
          <w:rPr>
            <w:rFonts w:ascii="Times New Roman" w:eastAsia="Times New Roman" w:hAnsi="Times New Roman" w:cs="Times New Roman"/>
            <w:sz w:val="24"/>
            <w:szCs w:val="24"/>
            <w:lang w:val="en-US" w:eastAsia="en-IN"/>
          </w:rPr>
          <w:t xml:space="preserve">This doc is good for </w:t>
        </w:r>
        <w:proofErr w:type="spellStart"/>
        <w:r w:rsidRPr="00FB66A1">
          <w:rPr>
            <w:rFonts w:ascii="Times New Roman" w:eastAsia="Times New Roman" w:hAnsi="Times New Roman" w:cs="Times New Roman"/>
            <w:sz w:val="24"/>
            <w:szCs w:val="24"/>
            <w:lang w:val="en-US" w:eastAsia="en-IN"/>
          </w:rPr>
          <w:t>begineers</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100" w:beforeAutospacing="1" w:after="100" w:afterAutospacing="1" w:line="240" w:lineRule="auto"/>
        <w:ind w:left="720"/>
        <w:rPr>
          <w:ins w:id="209" w:author="Unknown"/>
          <w:rFonts w:ascii="Times New Roman" w:eastAsia="Times New Roman" w:hAnsi="Times New Roman" w:cs="Times New Roman"/>
          <w:sz w:val="24"/>
          <w:szCs w:val="24"/>
          <w:lang w:val="en-US" w:eastAsia="en-IN"/>
        </w:rPr>
      </w:pPr>
      <w:ins w:id="210" w:author="Unknown">
        <w:r w:rsidRPr="00FB66A1">
          <w:rPr>
            <w:rFonts w:ascii="Times New Roman" w:eastAsia="Times New Roman" w:hAnsi="Times New Roman" w:cs="Times New Roman"/>
            <w:sz w:val="24"/>
            <w:szCs w:val="24"/>
            <w:lang w:val="en-US" w:eastAsia="en-IN"/>
          </w:rPr>
          <w:t>Thanks</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br/>
        </w:r>
        <w:proofErr w:type="spellStart"/>
        <w:r w:rsidRPr="00FB66A1">
          <w:rPr>
            <w:rFonts w:ascii="Times New Roman" w:eastAsia="Times New Roman" w:hAnsi="Times New Roman" w:cs="Times New Roman"/>
            <w:sz w:val="24"/>
            <w:szCs w:val="24"/>
            <w:lang w:val="en-US" w:eastAsia="en-IN"/>
          </w:rPr>
          <w:t>Ajeya</w:t>
        </w:r>
        <w:proofErr w:type="spellEnd"/>
        <w:r w:rsidRPr="00FB66A1">
          <w:rPr>
            <w:rFonts w:ascii="Times New Roman" w:eastAsia="Times New Roman" w:hAnsi="Times New Roman" w:cs="Times New Roman"/>
            <w:sz w:val="24"/>
            <w:szCs w:val="24"/>
            <w:lang w:val="en-US" w:eastAsia="en-IN"/>
          </w:rPr>
          <w:t xml:space="preserve"> Krishna K R</w:t>
        </w:r>
      </w:ins>
    </w:p>
    <w:p w:rsidR="00FB66A1" w:rsidRPr="00FB66A1" w:rsidRDefault="00FB66A1" w:rsidP="00FB66A1">
      <w:pPr>
        <w:spacing w:beforeAutospacing="1" w:after="0" w:afterAutospacing="1" w:line="240" w:lineRule="auto"/>
        <w:ind w:left="720"/>
        <w:rPr>
          <w:ins w:id="211" w:author="Unknown"/>
          <w:rFonts w:ascii="Times New Roman" w:eastAsia="Times New Roman" w:hAnsi="Times New Roman" w:cs="Times New Roman"/>
          <w:sz w:val="24"/>
          <w:szCs w:val="24"/>
          <w:lang w:val="en-US" w:eastAsia="en-IN"/>
        </w:rPr>
      </w:pPr>
      <w:ins w:id="21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"comment-84569"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13" w:author="Unknown"/>
          <w:rFonts w:ascii="Times New Roman" w:eastAsia="Times New Roman" w:hAnsi="Times New Roman" w:cs="Times New Roman"/>
          <w:sz w:val="24"/>
          <w:szCs w:val="24"/>
          <w:lang w:val="en-US" w:eastAsia="en-IN"/>
        </w:rPr>
      </w:pPr>
      <w:proofErr w:type="spellStart"/>
      <w:ins w:id="214" w:author="Unknown">
        <w:r w:rsidRPr="00FB66A1">
          <w:rPr>
            <w:rFonts w:ascii="Times New Roman" w:eastAsia="Times New Roman" w:hAnsi="Times New Roman" w:cs="Times New Roman"/>
            <w:sz w:val="24"/>
            <w:szCs w:val="24"/>
            <w:lang w:val="en-US" w:eastAsia="en-IN"/>
          </w:rPr>
          <w:t>Abhijeet</w:t>
        </w:r>
        <w:proofErr w:type="spellEnd"/>
        <w:r w:rsidRPr="00FB66A1">
          <w:rPr>
            <w:rFonts w:ascii="Times New Roman" w:eastAsia="Times New Roman" w:hAnsi="Times New Roman" w:cs="Times New Roman"/>
            <w:sz w:val="24"/>
            <w:szCs w:val="24"/>
            <w:lang w:val="en-US" w:eastAsia="en-IN"/>
          </w:rPr>
          <w:t xml:space="preserve"> February 7, 2011, 5:02 am </w:t>
        </w:r>
      </w:ins>
    </w:p>
    <w:p w:rsidR="00FB66A1" w:rsidRPr="00FB66A1" w:rsidRDefault="00FB66A1" w:rsidP="00FB66A1">
      <w:pPr>
        <w:spacing w:before="100" w:beforeAutospacing="1" w:after="100" w:afterAutospacing="1" w:line="240" w:lineRule="auto"/>
        <w:ind w:left="720"/>
        <w:rPr>
          <w:ins w:id="215" w:author="Unknown"/>
          <w:rFonts w:ascii="Times New Roman" w:eastAsia="Times New Roman" w:hAnsi="Times New Roman" w:cs="Times New Roman"/>
          <w:sz w:val="24"/>
          <w:szCs w:val="24"/>
          <w:lang w:val="en-US" w:eastAsia="en-IN"/>
        </w:rPr>
      </w:pPr>
      <w:ins w:id="216" w:author="Unknown">
        <w:r w:rsidRPr="00FB66A1">
          <w:rPr>
            <w:rFonts w:ascii="Times New Roman" w:eastAsia="Times New Roman" w:hAnsi="Times New Roman" w:cs="Times New Roman"/>
            <w:sz w:val="24"/>
            <w:szCs w:val="24"/>
            <w:lang w:val="en-US" w:eastAsia="en-IN"/>
          </w:rPr>
          <w:t>Good Graphics</w:t>
        </w:r>
        <w:r w:rsidRPr="00FB66A1">
          <w:rPr>
            <w:rFonts w:ascii="Times New Roman" w:eastAsia="Times New Roman" w:hAnsi="Times New Roman" w:cs="Times New Roman"/>
            <w:sz w:val="24"/>
            <w:szCs w:val="24"/>
            <w:lang w:val="en-US" w:eastAsia="en-IN"/>
          </w:rPr>
          <w:br/>
          <w:t xml:space="preserve">Great Tutorial </w:t>
        </w:r>
      </w:ins>
    </w:p>
    <w:p w:rsidR="00FB66A1" w:rsidRPr="00FB66A1" w:rsidRDefault="00FB66A1" w:rsidP="00FB66A1">
      <w:pPr>
        <w:spacing w:before="100" w:beforeAutospacing="1" w:after="100" w:afterAutospacing="1" w:line="240" w:lineRule="auto"/>
        <w:ind w:left="720"/>
        <w:rPr>
          <w:ins w:id="217" w:author="Unknown"/>
          <w:rFonts w:ascii="Times New Roman" w:eastAsia="Times New Roman" w:hAnsi="Times New Roman" w:cs="Times New Roman"/>
          <w:sz w:val="24"/>
          <w:szCs w:val="24"/>
          <w:lang w:val="en-US" w:eastAsia="en-IN"/>
        </w:rPr>
      </w:pPr>
      <w:ins w:id="218" w:author="Unknown">
        <w:r w:rsidRPr="00FB66A1">
          <w:rPr>
            <w:rFonts w:ascii="Times New Roman" w:eastAsia="Times New Roman" w:hAnsi="Times New Roman" w:cs="Times New Roman"/>
            <w:sz w:val="24"/>
            <w:szCs w:val="24"/>
            <w:lang w:val="en-US" w:eastAsia="en-IN"/>
          </w:rPr>
          <w:t>Keep it up</w:t>
        </w:r>
      </w:ins>
    </w:p>
    <w:p w:rsidR="00FB66A1" w:rsidRPr="00FB66A1" w:rsidRDefault="00FB66A1" w:rsidP="00FB66A1">
      <w:pPr>
        <w:spacing w:beforeAutospacing="1" w:after="0" w:afterAutospacing="1" w:line="240" w:lineRule="auto"/>
        <w:ind w:left="720"/>
        <w:rPr>
          <w:ins w:id="219" w:author="Unknown"/>
          <w:rFonts w:ascii="Times New Roman" w:eastAsia="Times New Roman" w:hAnsi="Times New Roman" w:cs="Times New Roman"/>
          <w:sz w:val="24"/>
          <w:szCs w:val="24"/>
          <w:lang w:val="en-US" w:eastAsia="en-IN"/>
        </w:rPr>
      </w:pPr>
      <w:ins w:id="22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"comment-84571"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21" w:author="Unknown"/>
          <w:rFonts w:ascii="Times New Roman" w:eastAsia="Times New Roman" w:hAnsi="Times New Roman" w:cs="Times New Roman"/>
          <w:sz w:val="24"/>
          <w:szCs w:val="24"/>
          <w:lang w:val="en-US" w:eastAsia="en-IN"/>
        </w:rPr>
      </w:pPr>
      <w:proofErr w:type="spellStart"/>
      <w:ins w:id="222" w:author="Unknown">
        <w:r w:rsidRPr="00FB66A1">
          <w:rPr>
            <w:rFonts w:ascii="Times New Roman" w:eastAsia="Times New Roman" w:hAnsi="Times New Roman" w:cs="Times New Roman"/>
            <w:sz w:val="24"/>
            <w:szCs w:val="24"/>
            <w:lang w:val="en-US" w:eastAsia="en-IN"/>
          </w:rPr>
          <w:t>sagar</w:t>
        </w:r>
        <w:proofErr w:type="spellEnd"/>
        <w:r w:rsidRPr="00FB66A1">
          <w:rPr>
            <w:rFonts w:ascii="Times New Roman" w:eastAsia="Times New Roman" w:hAnsi="Times New Roman" w:cs="Times New Roman"/>
            <w:sz w:val="24"/>
            <w:szCs w:val="24"/>
            <w:lang w:val="en-US" w:eastAsia="en-IN"/>
          </w:rPr>
          <w:t xml:space="preserve"> February 7, 2011, 5:36 am </w:t>
        </w:r>
      </w:ins>
    </w:p>
    <w:p w:rsidR="00FB66A1" w:rsidRPr="00FB66A1" w:rsidRDefault="00FB66A1" w:rsidP="00FB66A1">
      <w:pPr>
        <w:spacing w:before="100" w:beforeAutospacing="1" w:after="100" w:afterAutospacing="1" w:line="240" w:lineRule="auto"/>
        <w:ind w:left="720"/>
        <w:rPr>
          <w:ins w:id="223" w:author="Unknown"/>
          <w:rFonts w:ascii="Times New Roman" w:eastAsia="Times New Roman" w:hAnsi="Times New Roman" w:cs="Times New Roman"/>
          <w:sz w:val="24"/>
          <w:szCs w:val="24"/>
          <w:lang w:val="en-US" w:eastAsia="en-IN"/>
        </w:rPr>
      </w:pPr>
      <w:proofErr w:type="gramStart"/>
      <w:ins w:id="224" w:author="Unknown">
        <w:r w:rsidRPr="00FB66A1">
          <w:rPr>
            <w:rFonts w:ascii="Times New Roman" w:eastAsia="Times New Roman" w:hAnsi="Times New Roman" w:cs="Times New Roman"/>
            <w:sz w:val="24"/>
            <w:szCs w:val="24"/>
            <w:lang w:val="en-US" w:eastAsia="en-IN"/>
          </w:rPr>
          <w:t>nice</w:t>
        </w:r>
        <w:proofErr w:type="gramEnd"/>
        <w:r w:rsidRPr="00FB66A1">
          <w:rPr>
            <w:rFonts w:ascii="Times New Roman" w:eastAsia="Times New Roman" w:hAnsi="Times New Roman" w:cs="Times New Roman"/>
            <w:sz w:val="24"/>
            <w:szCs w:val="24"/>
            <w:lang w:val="en-US" w:eastAsia="en-IN"/>
          </w:rPr>
          <w:t xml:space="preserve"> piece of information</w:t>
        </w:r>
        <w:r w:rsidRPr="00FB66A1">
          <w:rPr>
            <w:rFonts w:ascii="Times New Roman" w:eastAsia="Times New Roman" w:hAnsi="Times New Roman" w:cs="Times New Roman"/>
            <w:sz w:val="24"/>
            <w:szCs w:val="24"/>
            <w:lang w:val="en-US" w:eastAsia="en-IN"/>
          </w:rPr>
          <w:br/>
          <w:t>thanks lot</w:t>
        </w:r>
      </w:ins>
    </w:p>
    <w:p w:rsidR="00FB66A1" w:rsidRPr="00FB66A1" w:rsidRDefault="00FB66A1" w:rsidP="00FB66A1">
      <w:pPr>
        <w:spacing w:beforeAutospacing="1" w:after="0" w:afterAutospacing="1" w:line="240" w:lineRule="auto"/>
        <w:ind w:left="720"/>
        <w:rPr>
          <w:ins w:id="225" w:author="Unknown"/>
          <w:rFonts w:ascii="Times New Roman" w:eastAsia="Times New Roman" w:hAnsi="Times New Roman" w:cs="Times New Roman"/>
          <w:sz w:val="24"/>
          <w:szCs w:val="24"/>
          <w:lang w:val="en-US" w:eastAsia="en-IN"/>
        </w:rPr>
      </w:pPr>
      <w:ins w:id="22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"comment-84577"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27" w:author="Unknown"/>
          <w:rFonts w:ascii="Times New Roman" w:eastAsia="Times New Roman" w:hAnsi="Times New Roman" w:cs="Times New Roman"/>
          <w:sz w:val="24"/>
          <w:szCs w:val="24"/>
          <w:lang w:val="en-US" w:eastAsia="en-IN"/>
        </w:rPr>
      </w:pPr>
      <w:proofErr w:type="spellStart"/>
      <w:ins w:id="228" w:author="Unknown">
        <w:r w:rsidRPr="00FB66A1">
          <w:rPr>
            <w:rFonts w:ascii="Times New Roman" w:eastAsia="Times New Roman" w:hAnsi="Times New Roman" w:cs="Times New Roman"/>
            <w:sz w:val="24"/>
            <w:szCs w:val="24"/>
            <w:lang w:val="en-US" w:eastAsia="en-IN"/>
          </w:rPr>
          <w:t>sandeep</w:t>
        </w:r>
        <w:proofErr w:type="spellEnd"/>
        <w:r w:rsidRPr="00FB66A1">
          <w:rPr>
            <w:rFonts w:ascii="Times New Roman" w:eastAsia="Times New Roman" w:hAnsi="Times New Roman" w:cs="Times New Roman"/>
            <w:sz w:val="24"/>
            <w:szCs w:val="24"/>
            <w:lang w:val="en-US" w:eastAsia="en-IN"/>
          </w:rPr>
          <w:t xml:space="preserve"> February 7, 2011, 6:38 am </w:t>
        </w:r>
      </w:ins>
    </w:p>
    <w:p w:rsidR="00FB66A1" w:rsidRPr="00FB66A1" w:rsidRDefault="00FB66A1" w:rsidP="00FB66A1">
      <w:pPr>
        <w:spacing w:before="100" w:beforeAutospacing="1" w:after="100" w:afterAutospacing="1" w:line="240" w:lineRule="auto"/>
        <w:ind w:left="720"/>
        <w:rPr>
          <w:ins w:id="229" w:author="Unknown"/>
          <w:rFonts w:ascii="Times New Roman" w:eastAsia="Times New Roman" w:hAnsi="Times New Roman" w:cs="Times New Roman"/>
          <w:sz w:val="24"/>
          <w:szCs w:val="24"/>
          <w:lang w:val="en-US" w:eastAsia="en-IN"/>
        </w:rPr>
      </w:pPr>
      <w:proofErr w:type="spellStart"/>
      <w:ins w:id="230" w:author="Unknown">
        <w:r w:rsidRPr="00FB66A1">
          <w:rPr>
            <w:rFonts w:ascii="Times New Roman" w:eastAsia="Times New Roman" w:hAnsi="Times New Roman" w:cs="Times New Roman"/>
            <w:sz w:val="24"/>
            <w:szCs w:val="24"/>
            <w:lang w:val="en-US" w:eastAsia="en-IN"/>
          </w:rPr>
          <w:t>Amazingggggggg</w:t>
        </w:r>
        <w:proofErr w:type="spellEnd"/>
        <w:r w:rsidRPr="00FB66A1">
          <w:rPr>
            <w:rFonts w:ascii="Times New Roman" w:eastAsia="Times New Roman" w:hAnsi="Times New Roman" w:cs="Times New Roman"/>
            <w:sz w:val="24"/>
            <w:szCs w:val="24"/>
            <w:lang w:val="en-US" w:eastAsia="en-IN"/>
          </w:rPr>
          <w:t xml:space="preserve"> good job Guys carry on</w:t>
        </w:r>
      </w:ins>
    </w:p>
    <w:p w:rsidR="00FB66A1" w:rsidRPr="00FB66A1" w:rsidRDefault="00FB66A1" w:rsidP="00FB66A1">
      <w:pPr>
        <w:spacing w:beforeAutospacing="1" w:after="0" w:afterAutospacing="1" w:line="240" w:lineRule="auto"/>
        <w:ind w:left="720"/>
        <w:rPr>
          <w:ins w:id="231" w:author="Unknown"/>
          <w:rFonts w:ascii="Times New Roman" w:eastAsia="Times New Roman" w:hAnsi="Times New Roman" w:cs="Times New Roman"/>
          <w:sz w:val="24"/>
          <w:szCs w:val="24"/>
          <w:lang w:val="en-US" w:eastAsia="en-IN"/>
        </w:rPr>
      </w:pPr>
      <w:ins w:id="23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"comment-84584"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33" w:author="Unknown"/>
          <w:rFonts w:ascii="Times New Roman" w:eastAsia="Times New Roman" w:hAnsi="Times New Roman" w:cs="Times New Roman"/>
          <w:sz w:val="24"/>
          <w:szCs w:val="24"/>
          <w:lang w:val="en-US" w:eastAsia="en-IN"/>
        </w:rPr>
      </w:pPr>
      <w:proofErr w:type="spellStart"/>
      <w:ins w:id="234" w:author="Unknown">
        <w:r w:rsidRPr="00FB66A1">
          <w:rPr>
            <w:rFonts w:ascii="Times New Roman" w:eastAsia="Times New Roman" w:hAnsi="Times New Roman" w:cs="Times New Roman"/>
            <w:sz w:val="24"/>
            <w:szCs w:val="24"/>
            <w:lang w:val="en-US" w:eastAsia="en-IN"/>
          </w:rPr>
          <w:t>jameslee</w:t>
        </w:r>
        <w:proofErr w:type="spellEnd"/>
        <w:r w:rsidRPr="00FB66A1">
          <w:rPr>
            <w:rFonts w:ascii="Times New Roman" w:eastAsia="Times New Roman" w:hAnsi="Times New Roman" w:cs="Times New Roman"/>
            <w:sz w:val="24"/>
            <w:szCs w:val="24"/>
            <w:lang w:val="en-US" w:eastAsia="en-IN"/>
          </w:rPr>
          <w:t xml:space="preserve"> February 7, 2011, 6:56 am </w:t>
        </w:r>
      </w:ins>
    </w:p>
    <w:p w:rsidR="00FB66A1" w:rsidRPr="00FB66A1" w:rsidRDefault="00FB66A1" w:rsidP="00FB66A1">
      <w:pPr>
        <w:spacing w:before="100" w:beforeAutospacing="1" w:after="100" w:afterAutospacing="1" w:line="240" w:lineRule="auto"/>
        <w:ind w:left="720"/>
        <w:rPr>
          <w:ins w:id="235" w:author="Unknown"/>
          <w:rFonts w:ascii="Times New Roman" w:eastAsia="Times New Roman" w:hAnsi="Times New Roman" w:cs="Times New Roman"/>
          <w:sz w:val="24"/>
          <w:szCs w:val="24"/>
          <w:lang w:val="en-US" w:eastAsia="en-IN"/>
        </w:rPr>
      </w:pPr>
      <w:ins w:id="236" w:author="Unknown">
        <w:r w:rsidRPr="00FB66A1">
          <w:rPr>
            <w:rFonts w:ascii="Times New Roman" w:eastAsia="Times New Roman" w:hAnsi="Times New Roman" w:cs="Times New Roman"/>
            <w:sz w:val="24"/>
            <w:szCs w:val="24"/>
            <w:lang w:val="en-US" w:eastAsia="en-IN"/>
          </w:rPr>
          <w:t>Thank u…</w:t>
        </w:r>
      </w:ins>
    </w:p>
    <w:p w:rsidR="00FB66A1" w:rsidRPr="00FB66A1" w:rsidRDefault="00FB66A1" w:rsidP="00FB66A1">
      <w:pPr>
        <w:spacing w:beforeAutospacing="1" w:after="0" w:afterAutospacing="1" w:line="240" w:lineRule="auto"/>
        <w:ind w:left="720"/>
        <w:rPr>
          <w:ins w:id="237" w:author="Unknown"/>
          <w:rFonts w:ascii="Times New Roman" w:eastAsia="Times New Roman" w:hAnsi="Times New Roman" w:cs="Times New Roman"/>
          <w:sz w:val="24"/>
          <w:szCs w:val="24"/>
          <w:lang w:val="en-US" w:eastAsia="en-IN"/>
        </w:rPr>
      </w:pPr>
      <w:ins w:id="23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"comment-84587"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39" w:author="Unknown"/>
          <w:rFonts w:ascii="Times New Roman" w:eastAsia="Times New Roman" w:hAnsi="Times New Roman" w:cs="Times New Roman"/>
          <w:sz w:val="24"/>
          <w:szCs w:val="24"/>
          <w:lang w:val="en-US" w:eastAsia="en-IN"/>
        </w:rPr>
      </w:pPr>
      <w:proofErr w:type="spellStart"/>
      <w:ins w:id="240" w:author="Unknown">
        <w:r w:rsidRPr="00FB66A1">
          <w:rPr>
            <w:rFonts w:ascii="Times New Roman" w:eastAsia="Times New Roman" w:hAnsi="Times New Roman" w:cs="Times New Roman"/>
            <w:sz w:val="24"/>
            <w:szCs w:val="24"/>
            <w:lang w:val="en-US" w:eastAsia="en-IN"/>
          </w:rPr>
          <w:t>Kuldeep</w:t>
        </w:r>
        <w:proofErr w:type="spellEnd"/>
        <w:r w:rsidRPr="00FB66A1">
          <w:rPr>
            <w:rFonts w:ascii="Times New Roman" w:eastAsia="Times New Roman" w:hAnsi="Times New Roman" w:cs="Times New Roman"/>
            <w:sz w:val="24"/>
            <w:szCs w:val="24"/>
            <w:lang w:val="en-US" w:eastAsia="en-IN"/>
          </w:rPr>
          <w:t xml:space="preserve"> February 7, 2011, 8:09 am </w:t>
        </w:r>
      </w:ins>
    </w:p>
    <w:p w:rsidR="00FB66A1" w:rsidRPr="00FB66A1" w:rsidRDefault="00FB66A1" w:rsidP="00FB66A1">
      <w:pPr>
        <w:spacing w:before="100" w:beforeAutospacing="1" w:after="100" w:afterAutospacing="1" w:line="240" w:lineRule="auto"/>
        <w:ind w:left="720"/>
        <w:rPr>
          <w:ins w:id="241" w:author="Unknown"/>
          <w:rFonts w:ascii="Times New Roman" w:eastAsia="Times New Roman" w:hAnsi="Times New Roman" w:cs="Times New Roman"/>
          <w:sz w:val="24"/>
          <w:szCs w:val="24"/>
          <w:lang w:val="en-US" w:eastAsia="en-IN"/>
        </w:rPr>
      </w:pPr>
      <w:proofErr w:type="gramStart"/>
      <w:ins w:id="242" w:author="Unknown">
        <w:r w:rsidRPr="00FB66A1">
          <w:rPr>
            <w:rFonts w:ascii="Times New Roman" w:eastAsia="Times New Roman" w:hAnsi="Times New Roman" w:cs="Times New Roman"/>
            <w:sz w:val="24"/>
            <w:szCs w:val="24"/>
            <w:lang w:val="en-US" w:eastAsia="en-IN"/>
          </w:rPr>
          <w:t>very</w:t>
        </w:r>
        <w:proofErr w:type="gramEnd"/>
        <w:r w:rsidRPr="00FB66A1">
          <w:rPr>
            <w:rFonts w:ascii="Times New Roman" w:eastAsia="Times New Roman" w:hAnsi="Times New Roman" w:cs="Times New Roman"/>
            <w:sz w:val="24"/>
            <w:szCs w:val="24"/>
            <w:lang w:val="en-US" w:eastAsia="en-IN"/>
          </w:rPr>
          <w:t xml:space="preserve"> well explained !!!!!!!!</w:t>
        </w:r>
        <w:r w:rsidRPr="00FB66A1">
          <w:rPr>
            <w:rFonts w:ascii="Times New Roman" w:eastAsia="Times New Roman" w:hAnsi="Times New Roman" w:cs="Times New Roman"/>
            <w:sz w:val="24"/>
            <w:szCs w:val="24"/>
            <w:lang w:val="en-US" w:eastAsia="en-IN"/>
          </w:rPr>
          <w:br/>
        </w:r>
        <w:proofErr w:type="spellStart"/>
        <w:r w:rsidRPr="00FB66A1">
          <w:rPr>
            <w:rFonts w:ascii="Times New Roman" w:eastAsia="Times New Roman" w:hAnsi="Times New Roman" w:cs="Times New Roman"/>
            <w:sz w:val="24"/>
            <w:szCs w:val="24"/>
            <w:lang w:val="en-US" w:eastAsia="en-IN"/>
          </w:rPr>
          <w:t>Thanx</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alot</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100" w:beforeAutospacing="1" w:after="100" w:afterAutospacing="1" w:line="240" w:lineRule="auto"/>
        <w:ind w:left="720"/>
        <w:rPr>
          <w:ins w:id="243" w:author="Unknown"/>
          <w:rFonts w:ascii="Times New Roman" w:eastAsia="Times New Roman" w:hAnsi="Times New Roman" w:cs="Times New Roman"/>
          <w:sz w:val="24"/>
          <w:szCs w:val="24"/>
          <w:lang w:val="en-US" w:eastAsia="en-IN"/>
        </w:rPr>
      </w:pPr>
      <w:proofErr w:type="spellStart"/>
      <w:proofErr w:type="gramStart"/>
      <w:ins w:id="244" w:author="Unknown">
        <w:r w:rsidRPr="00FB66A1">
          <w:rPr>
            <w:rFonts w:ascii="Times New Roman" w:eastAsia="Times New Roman" w:hAnsi="Times New Roman" w:cs="Times New Roman"/>
            <w:sz w:val="24"/>
            <w:szCs w:val="24"/>
            <w:lang w:val="en-US" w:eastAsia="en-IN"/>
          </w:rPr>
          <w:t>plz</w:t>
        </w:r>
        <w:proofErr w:type="spellEnd"/>
        <w:proofErr w:type="gramEnd"/>
        <w:r w:rsidRPr="00FB66A1">
          <w:rPr>
            <w:rFonts w:ascii="Times New Roman" w:eastAsia="Times New Roman" w:hAnsi="Times New Roman" w:cs="Times New Roman"/>
            <w:sz w:val="24"/>
            <w:szCs w:val="24"/>
            <w:lang w:val="en-US" w:eastAsia="en-IN"/>
          </w:rPr>
          <w:t xml:space="preserve"> explain GRUB in detail…….How to use GRUB command prompt at system startup ??</w:t>
        </w:r>
      </w:ins>
    </w:p>
    <w:p w:rsidR="00FB66A1" w:rsidRPr="00FB66A1" w:rsidRDefault="00FB66A1" w:rsidP="00FB66A1">
      <w:pPr>
        <w:spacing w:beforeAutospacing="1" w:after="0" w:afterAutospacing="1" w:line="240" w:lineRule="auto"/>
        <w:ind w:left="720"/>
        <w:rPr>
          <w:ins w:id="245" w:author="Unknown"/>
          <w:rFonts w:ascii="Times New Roman" w:eastAsia="Times New Roman" w:hAnsi="Times New Roman" w:cs="Times New Roman"/>
          <w:sz w:val="24"/>
          <w:szCs w:val="24"/>
          <w:lang w:val="en-US" w:eastAsia="en-IN"/>
        </w:rPr>
      </w:pPr>
      <w:ins w:id="24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"comment-84605"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47" w:author="Unknown"/>
          <w:rFonts w:ascii="Times New Roman" w:eastAsia="Times New Roman" w:hAnsi="Times New Roman" w:cs="Times New Roman"/>
          <w:sz w:val="24"/>
          <w:szCs w:val="24"/>
          <w:lang w:val="en-US" w:eastAsia="en-IN"/>
        </w:rPr>
      </w:pPr>
      <w:ins w:id="248" w:author="Unknown">
        <w:r w:rsidRPr="00FB66A1">
          <w:rPr>
            <w:rFonts w:ascii="Times New Roman" w:eastAsia="Times New Roman" w:hAnsi="Times New Roman" w:cs="Times New Roman"/>
            <w:sz w:val="24"/>
            <w:szCs w:val="24"/>
            <w:lang w:val="en-US" w:eastAsia="en-IN"/>
          </w:rPr>
          <w:t xml:space="preserve">Kyle February 7, 2011, 11:02 am </w:t>
        </w:r>
      </w:ins>
    </w:p>
    <w:p w:rsidR="00FB66A1" w:rsidRPr="00FB66A1" w:rsidRDefault="00FB66A1" w:rsidP="00FB66A1">
      <w:pPr>
        <w:spacing w:before="100" w:beforeAutospacing="1" w:after="100" w:afterAutospacing="1" w:line="240" w:lineRule="auto"/>
        <w:ind w:left="720"/>
        <w:rPr>
          <w:ins w:id="249" w:author="Unknown"/>
          <w:rFonts w:ascii="Times New Roman" w:eastAsia="Times New Roman" w:hAnsi="Times New Roman" w:cs="Times New Roman"/>
          <w:sz w:val="24"/>
          <w:szCs w:val="24"/>
          <w:lang w:val="en-US" w:eastAsia="en-IN"/>
        </w:rPr>
      </w:pPr>
      <w:ins w:id="250" w:author="Unknown">
        <w:r w:rsidRPr="00FB66A1">
          <w:rPr>
            <w:rFonts w:ascii="Times New Roman" w:eastAsia="Times New Roman" w:hAnsi="Times New Roman" w:cs="Times New Roman"/>
            <w:sz w:val="24"/>
            <w:szCs w:val="24"/>
            <w:lang w:val="en-US" w:eastAsia="en-IN"/>
          </w:rPr>
          <w:t>These are very helpful. Keep ’</w:t>
        </w:r>
        <w:proofErr w:type="spellStart"/>
        <w:r w:rsidRPr="00FB66A1">
          <w:rPr>
            <w:rFonts w:ascii="Times New Roman" w:eastAsia="Times New Roman" w:hAnsi="Times New Roman" w:cs="Times New Roman"/>
            <w:sz w:val="24"/>
            <w:szCs w:val="24"/>
            <w:lang w:val="en-US" w:eastAsia="en-IN"/>
          </w:rPr>
          <w:t>em</w:t>
        </w:r>
        <w:proofErr w:type="spellEnd"/>
        <w:r w:rsidRPr="00FB66A1">
          <w:rPr>
            <w:rFonts w:ascii="Times New Roman" w:eastAsia="Times New Roman" w:hAnsi="Times New Roman" w:cs="Times New Roman"/>
            <w:sz w:val="24"/>
            <w:szCs w:val="24"/>
            <w:lang w:val="en-US" w:eastAsia="en-IN"/>
          </w:rPr>
          <w:t xml:space="preserve"> coming please!</w:t>
        </w:r>
      </w:ins>
    </w:p>
    <w:p w:rsidR="00FB66A1" w:rsidRPr="00FB66A1" w:rsidRDefault="00FB66A1" w:rsidP="00FB66A1">
      <w:pPr>
        <w:spacing w:beforeAutospacing="1" w:after="0" w:afterAutospacing="1" w:line="240" w:lineRule="auto"/>
        <w:ind w:left="720"/>
        <w:rPr>
          <w:ins w:id="251" w:author="Unknown"/>
          <w:rFonts w:ascii="Times New Roman" w:eastAsia="Times New Roman" w:hAnsi="Times New Roman" w:cs="Times New Roman"/>
          <w:sz w:val="24"/>
          <w:szCs w:val="24"/>
          <w:lang w:val="en-US" w:eastAsia="en-IN"/>
        </w:rPr>
      </w:pPr>
      <w:ins w:id="25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"comment-84633"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53" w:author="Unknown"/>
          <w:rFonts w:ascii="Times New Roman" w:eastAsia="Times New Roman" w:hAnsi="Times New Roman" w:cs="Times New Roman"/>
          <w:sz w:val="24"/>
          <w:szCs w:val="24"/>
          <w:lang w:val="en-US" w:eastAsia="en-IN"/>
        </w:rPr>
      </w:pPr>
      <w:proofErr w:type="spellStart"/>
      <w:ins w:id="254" w:author="Unknown">
        <w:r w:rsidRPr="00FB66A1">
          <w:rPr>
            <w:rFonts w:ascii="Times New Roman" w:eastAsia="Times New Roman" w:hAnsi="Times New Roman" w:cs="Times New Roman"/>
            <w:sz w:val="24"/>
            <w:szCs w:val="24"/>
            <w:lang w:val="en-US" w:eastAsia="en-IN"/>
          </w:rPr>
          <w:t>Yogesh</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Upadhyay</w:t>
        </w:r>
        <w:proofErr w:type="spellEnd"/>
        <w:r w:rsidRPr="00FB66A1">
          <w:rPr>
            <w:rFonts w:ascii="Times New Roman" w:eastAsia="Times New Roman" w:hAnsi="Times New Roman" w:cs="Times New Roman"/>
            <w:sz w:val="24"/>
            <w:szCs w:val="24"/>
            <w:lang w:val="en-US" w:eastAsia="en-IN"/>
          </w:rPr>
          <w:t xml:space="preserve"> February 7, 2011, 1:22 pm </w:t>
        </w:r>
      </w:ins>
    </w:p>
    <w:p w:rsidR="00FB66A1" w:rsidRPr="00FB66A1" w:rsidRDefault="00FB66A1" w:rsidP="00FB66A1">
      <w:pPr>
        <w:spacing w:before="100" w:beforeAutospacing="1" w:after="100" w:afterAutospacing="1" w:line="240" w:lineRule="auto"/>
        <w:ind w:left="720"/>
        <w:rPr>
          <w:ins w:id="255" w:author="Unknown"/>
          <w:rFonts w:ascii="Times New Roman" w:eastAsia="Times New Roman" w:hAnsi="Times New Roman" w:cs="Times New Roman"/>
          <w:sz w:val="24"/>
          <w:szCs w:val="24"/>
          <w:lang w:val="en-US" w:eastAsia="en-IN"/>
        </w:rPr>
      </w:pPr>
      <w:proofErr w:type="gramStart"/>
      <w:ins w:id="256" w:author="Unknown">
        <w:r w:rsidRPr="00FB66A1">
          <w:rPr>
            <w:rFonts w:ascii="Times New Roman" w:eastAsia="Times New Roman" w:hAnsi="Times New Roman" w:cs="Times New Roman"/>
            <w:sz w:val="24"/>
            <w:szCs w:val="24"/>
            <w:lang w:val="en-US" w:eastAsia="en-IN"/>
          </w:rPr>
          <w:t>Excellent !!!</w:t>
        </w:r>
        <w:proofErr w:type="gramEnd"/>
        <w:r w:rsidRPr="00FB66A1">
          <w:rPr>
            <w:rFonts w:ascii="Times New Roman" w:eastAsia="Times New Roman" w:hAnsi="Times New Roman" w:cs="Times New Roman"/>
            <w:sz w:val="24"/>
            <w:szCs w:val="24"/>
            <w:lang w:val="en-US" w:eastAsia="en-IN"/>
          </w:rPr>
          <w:t xml:space="preserve"> TGS Rocks…</w:t>
        </w:r>
      </w:ins>
    </w:p>
    <w:p w:rsidR="00FB66A1" w:rsidRPr="00FB66A1" w:rsidRDefault="00FB66A1" w:rsidP="00FB66A1">
      <w:pPr>
        <w:spacing w:beforeAutospacing="1" w:after="0" w:afterAutospacing="1" w:line="240" w:lineRule="auto"/>
        <w:ind w:left="720"/>
        <w:rPr>
          <w:ins w:id="257" w:author="Unknown"/>
          <w:rFonts w:ascii="Times New Roman" w:eastAsia="Times New Roman" w:hAnsi="Times New Roman" w:cs="Times New Roman"/>
          <w:sz w:val="24"/>
          <w:szCs w:val="24"/>
          <w:lang w:val="en-US" w:eastAsia="en-IN"/>
        </w:rPr>
      </w:pPr>
      <w:ins w:id="25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"comment-84656"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59" w:author="Unknown"/>
          <w:rFonts w:ascii="Times New Roman" w:eastAsia="Times New Roman" w:hAnsi="Times New Roman" w:cs="Times New Roman"/>
          <w:sz w:val="24"/>
          <w:szCs w:val="24"/>
          <w:lang w:val="en-US" w:eastAsia="en-IN"/>
        </w:rPr>
      </w:pPr>
      <w:proofErr w:type="spellStart"/>
      <w:ins w:id="260" w:author="Unknown">
        <w:r w:rsidRPr="00FB66A1">
          <w:rPr>
            <w:rFonts w:ascii="Times New Roman" w:eastAsia="Times New Roman" w:hAnsi="Times New Roman" w:cs="Times New Roman"/>
            <w:sz w:val="24"/>
            <w:szCs w:val="24"/>
            <w:lang w:val="en-US" w:eastAsia="en-IN"/>
          </w:rPr>
          <w:t>shanil</w:t>
        </w:r>
        <w:proofErr w:type="spellEnd"/>
        <w:r w:rsidRPr="00FB66A1">
          <w:rPr>
            <w:rFonts w:ascii="Times New Roman" w:eastAsia="Times New Roman" w:hAnsi="Times New Roman" w:cs="Times New Roman"/>
            <w:sz w:val="24"/>
            <w:szCs w:val="24"/>
            <w:lang w:val="en-US" w:eastAsia="en-IN"/>
          </w:rPr>
          <w:t xml:space="preserve"> February 7, 2011, 2:08 pm </w:t>
        </w:r>
      </w:ins>
    </w:p>
    <w:p w:rsidR="00FB66A1" w:rsidRPr="00FB66A1" w:rsidRDefault="00FB66A1" w:rsidP="00FB66A1">
      <w:pPr>
        <w:spacing w:before="100" w:beforeAutospacing="1" w:after="100" w:afterAutospacing="1" w:line="240" w:lineRule="auto"/>
        <w:ind w:left="720"/>
        <w:rPr>
          <w:ins w:id="261" w:author="Unknown"/>
          <w:rFonts w:ascii="Times New Roman" w:eastAsia="Times New Roman" w:hAnsi="Times New Roman" w:cs="Times New Roman"/>
          <w:sz w:val="24"/>
          <w:szCs w:val="24"/>
          <w:lang w:val="en-US" w:eastAsia="en-IN"/>
        </w:rPr>
      </w:pPr>
      <w:proofErr w:type="gramStart"/>
      <w:ins w:id="262" w:author="Unknown">
        <w:r w:rsidRPr="00FB66A1">
          <w:rPr>
            <w:rFonts w:ascii="Times New Roman" w:eastAsia="Times New Roman" w:hAnsi="Times New Roman" w:cs="Times New Roman"/>
            <w:sz w:val="24"/>
            <w:szCs w:val="24"/>
            <w:lang w:val="en-US" w:eastAsia="en-IN"/>
          </w:rPr>
          <w:t>thanks</w:t>
        </w:r>
        <w:proofErr w:type="gram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alot</w:t>
        </w:r>
        <w:proofErr w:type="spellEnd"/>
        <w:r w:rsidRPr="00FB66A1">
          <w:rPr>
            <w:rFonts w:ascii="Times New Roman" w:eastAsia="Times New Roman" w:hAnsi="Times New Roman" w:cs="Times New Roman"/>
            <w:sz w:val="24"/>
            <w:szCs w:val="24"/>
            <w:lang w:val="en-US" w:eastAsia="en-IN"/>
          </w:rPr>
          <w:t xml:space="preserve">, just in time to </w:t>
        </w:r>
        <w:proofErr w:type="spellStart"/>
        <w:r w:rsidRPr="00FB66A1">
          <w:rPr>
            <w:rFonts w:ascii="Times New Roman" w:eastAsia="Times New Roman" w:hAnsi="Times New Roman" w:cs="Times New Roman"/>
            <w:sz w:val="24"/>
            <w:szCs w:val="24"/>
            <w:lang w:val="en-US" w:eastAsia="en-IN"/>
          </w:rPr>
          <w:t>futher</w:t>
        </w:r>
        <w:proofErr w:type="spellEnd"/>
        <w:r w:rsidRPr="00FB66A1">
          <w:rPr>
            <w:rFonts w:ascii="Times New Roman" w:eastAsia="Times New Roman" w:hAnsi="Times New Roman" w:cs="Times New Roman"/>
            <w:sz w:val="24"/>
            <w:szCs w:val="24"/>
            <w:lang w:val="en-US" w:eastAsia="en-IN"/>
          </w:rPr>
          <w:t xml:space="preserve"> clarify things </w:t>
        </w:r>
        <w:proofErr w:type="spellStart"/>
        <w:r w:rsidRPr="00FB66A1">
          <w:rPr>
            <w:rFonts w:ascii="Times New Roman" w:eastAsia="Times New Roman" w:hAnsi="Times New Roman" w:cs="Times New Roman"/>
            <w:sz w:val="24"/>
            <w:szCs w:val="24"/>
            <w:lang w:val="en-US" w:eastAsia="en-IN"/>
          </w:rPr>
          <w:t>lol</w:t>
        </w:r>
        <w:proofErr w:type="spellEnd"/>
        <w:r w:rsidRPr="00FB66A1">
          <w:rPr>
            <w:rFonts w:ascii="Times New Roman" w:eastAsia="Times New Roman" w:hAnsi="Times New Roman" w:cs="Times New Roman"/>
            <w:sz w:val="24"/>
            <w:szCs w:val="24"/>
            <w:lang w:val="en-US" w:eastAsia="en-IN"/>
          </w:rPr>
          <w:t>..As always, TGS rocks!!!</w:t>
        </w:r>
      </w:ins>
    </w:p>
    <w:p w:rsidR="00FB66A1" w:rsidRPr="00FB66A1" w:rsidRDefault="00FB66A1" w:rsidP="00FB66A1">
      <w:pPr>
        <w:spacing w:beforeAutospacing="1" w:after="0" w:afterAutospacing="1" w:line="240" w:lineRule="auto"/>
        <w:ind w:left="720"/>
        <w:rPr>
          <w:ins w:id="263" w:author="Unknown"/>
          <w:rFonts w:ascii="Times New Roman" w:eastAsia="Times New Roman" w:hAnsi="Times New Roman" w:cs="Times New Roman"/>
          <w:sz w:val="24"/>
          <w:szCs w:val="24"/>
          <w:lang w:val="en-US" w:eastAsia="en-IN"/>
        </w:rPr>
      </w:pPr>
      <w:ins w:id="26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"comment-84663"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65" w:author="Unknown"/>
          <w:rFonts w:ascii="Times New Roman" w:eastAsia="Times New Roman" w:hAnsi="Times New Roman" w:cs="Times New Roman"/>
          <w:sz w:val="24"/>
          <w:szCs w:val="24"/>
          <w:lang w:val="en-US" w:eastAsia="en-IN"/>
        </w:rPr>
      </w:pPr>
      <w:proofErr w:type="spellStart"/>
      <w:ins w:id="266" w:author="Unknown">
        <w:r w:rsidRPr="00FB66A1">
          <w:rPr>
            <w:rFonts w:ascii="Times New Roman" w:eastAsia="Times New Roman" w:hAnsi="Times New Roman" w:cs="Times New Roman"/>
            <w:sz w:val="24"/>
            <w:szCs w:val="24"/>
            <w:lang w:val="en-US" w:eastAsia="en-IN"/>
          </w:rPr>
          <w:t>Júlio</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Hoffimann</w:t>
        </w:r>
        <w:proofErr w:type="spellEnd"/>
        <w:r w:rsidRPr="00FB66A1">
          <w:rPr>
            <w:rFonts w:ascii="Times New Roman" w:eastAsia="Times New Roman" w:hAnsi="Times New Roman" w:cs="Times New Roman"/>
            <w:sz w:val="24"/>
            <w:szCs w:val="24"/>
            <w:lang w:val="en-US" w:eastAsia="en-IN"/>
          </w:rPr>
          <w:t xml:space="preserve"> Mendes February 7, 2011, 8:15 pm </w:t>
        </w:r>
      </w:ins>
    </w:p>
    <w:p w:rsidR="00FB66A1" w:rsidRPr="00FB66A1" w:rsidRDefault="00FB66A1" w:rsidP="00FB66A1">
      <w:pPr>
        <w:spacing w:before="100" w:beforeAutospacing="1" w:after="100" w:afterAutospacing="1" w:line="240" w:lineRule="auto"/>
        <w:ind w:left="720"/>
        <w:rPr>
          <w:ins w:id="267" w:author="Unknown"/>
          <w:rFonts w:ascii="Times New Roman" w:eastAsia="Times New Roman" w:hAnsi="Times New Roman" w:cs="Times New Roman"/>
          <w:sz w:val="24"/>
          <w:szCs w:val="24"/>
          <w:lang w:val="en-US" w:eastAsia="en-IN"/>
        </w:rPr>
      </w:pPr>
      <w:ins w:id="268" w:author="Unknown">
        <w:r w:rsidRPr="00FB66A1">
          <w:rPr>
            <w:rFonts w:ascii="Times New Roman" w:eastAsia="Times New Roman" w:hAnsi="Times New Roman" w:cs="Times New Roman"/>
            <w:sz w:val="24"/>
            <w:szCs w:val="24"/>
            <w:lang w:val="en-US" w:eastAsia="en-IN"/>
          </w:rPr>
          <w:t xml:space="preserve">I learn </w:t>
        </w:r>
        <w:proofErr w:type="gramStart"/>
        <w:r w:rsidRPr="00FB66A1">
          <w:rPr>
            <w:rFonts w:ascii="Times New Roman" w:eastAsia="Times New Roman" w:hAnsi="Times New Roman" w:cs="Times New Roman"/>
            <w:sz w:val="24"/>
            <w:szCs w:val="24"/>
            <w:lang w:val="en-US" w:eastAsia="en-IN"/>
          </w:rPr>
          <w:t>to</w:t>
        </w:r>
        <w:proofErr w:type="gramEnd"/>
        <w:r w:rsidRPr="00FB66A1">
          <w:rPr>
            <w:rFonts w:ascii="Times New Roman" w:eastAsia="Times New Roman" w:hAnsi="Times New Roman" w:cs="Times New Roman"/>
            <w:sz w:val="24"/>
            <w:szCs w:val="24"/>
            <w:lang w:val="en-US" w:eastAsia="en-IN"/>
          </w:rPr>
          <w:t xml:space="preserve"> much with your blog. Thank you.</w:t>
        </w:r>
      </w:ins>
    </w:p>
    <w:p w:rsidR="00FB66A1" w:rsidRPr="00FB66A1" w:rsidRDefault="00FB66A1" w:rsidP="00FB66A1">
      <w:pPr>
        <w:spacing w:before="100" w:beforeAutospacing="1" w:after="100" w:afterAutospacing="1" w:line="240" w:lineRule="auto"/>
        <w:ind w:left="720"/>
        <w:rPr>
          <w:ins w:id="269" w:author="Unknown"/>
          <w:rFonts w:ascii="Times New Roman" w:eastAsia="Times New Roman" w:hAnsi="Times New Roman" w:cs="Times New Roman"/>
          <w:sz w:val="24"/>
          <w:szCs w:val="24"/>
          <w:lang w:val="en-US" w:eastAsia="en-IN"/>
        </w:rPr>
      </w:pPr>
      <w:ins w:id="270" w:author="Unknown">
        <w:r w:rsidRPr="00FB66A1">
          <w:rPr>
            <w:rFonts w:ascii="Times New Roman" w:eastAsia="Times New Roman" w:hAnsi="Times New Roman" w:cs="Times New Roman"/>
            <w:sz w:val="24"/>
            <w:szCs w:val="24"/>
            <w:lang w:val="en-US" w:eastAsia="en-IN"/>
          </w:rPr>
          <w:t>Regards</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br/>
        </w:r>
        <w:proofErr w:type="spellStart"/>
        <w:r w:rsidRPr="00FB66A1">
          <w:rPr>
            <w:rFonts w:ascii="Times New Roman" w:eastAsia="Times New Roman" w:hAnsi="Times New Roman" w:cs="Times New Roman"/>
            <w:sz w:val="24"/>
            <w:szCs w:val="24"/>
            <w:lang w:val="en-US" w:eastAsia="en-IN"/>
          </w:rPr>
          <w:t>Júlio</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Autospacing="1" w:after="0" w:afterAutospacing="1" w:line="240" w:lineRule="auto"/>
        <w:ind w:left="720"/>
        <w:rPr>
          <w:ins w:id="271" w:author="Unknown"/>
          <w:rFonts w:ascii="Times New Roman" w:eastAsia="Times New Roman" w:hAnsi="Times New Roman" w:cs="Times New Roman"/>
          <w:sz w:val="24"/>
          <w:szCs w:val="24"/>
          <w:lang w:val="en-US" w:eastAsia="en-IN"/>
        </w:rPr>
      </w:pPr>
      <w:ins w:id="27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"comment-84728"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73" w:author="Unknown"/>
          <w:rFonts w:ascii="Times New Roman" w:eastAsia="Times New Roman" w:hAnsi="Times New Roman" w:cs="Times New Roman"/>
          <w:sz w:val="24"/>
          <w:szCs w:val="24"/>
          <w:lang w:val="en-US" w:eastAsia="en-IN"/>
        </w:rPr>
      </w:pPr>
      <w:proofErr w:type="spellStart"/>
      <w:ins w:id="274" w:author="Unknown">
        <w:r w:rsidRPr="00FB66A1">
          <w:rPr>
            <w:rFonts w:ascii="Times New Roman" w:eastAsia="Times New Roman" w:hAnsi="Times New Roman" w:cs="Times New Roman"/>
            <w:sz w:val="24"/>
            <w:szCs w:val="24"/>
            <w:lang w:val="en-US" w:eastAsia="en-IN"/>
          </w:rPr>
          <w:t>Steeven</w:t>
        </w:r>
        <w:proofErr w:type="spellEnd"/>
        <w:r w:rsidRPr="00FB66A1">
          <w:rPr>
            <w:rFonts w:ascii="Times New Roman" w:eastAsia="Times New Roman" w:hAnsi="Times New Roman" w:cs="Times New Roman"/>
            <w:sz w:val="24"/>
            <w:szCs w:val="24"/>
            <w:lang w:val="en-US" w:eastAsia="en-IN"/>
          </w:rPr>
          <w:t xml:space="preserve"> Paul Y February 7, 2011, 10:04 pm </w:t>
        </w:r>
      </w:ins>
    </w:p>
    <w:p w:rsidR="00FB66A1" w:rsidRPr="00FB66A1" w:rsidRDefault="00FB66A1" w:rsidP="00FB66A1">
      <w:pPr>
        <w:spacing w:before="100" w:beforeAutospacing="1" w:after="100" w:afterAutospacing="1" w:line="240" w:lineRule="auto"/>
        <w:ind w:left="720"/>
        <w:rPr>
          <w:ins w:id="275" w:author="Unknown"/>
          <w:rFonts w:ascii="Times New Roman" w:eastAsia="Times New Roman" w:hAnsi="Times New Roman" w:cs="Times New Roman"/>
          <w:sz w:val="24"/>
          <w:szCs w:val="24"/>
          <w:lang w:val="en-US" w:eastAsia="en-IN"/>
        </w:rPr>
      </w:pPr>
      <w:ins w:id="276" w:author="Unknown">
        <w:r w:rsidRPr="00FB66A1">
          <w:rPr>
            <w:rFonts w:ascii="Times New Roman" w:eastAsia="Times New Roman" w:hAnsi="Times New Roman" w:cs="Times New Roman"/>
            <w:sz w:val="24"/>
            <w:szCs w:val="24"/>
            <w:lang w:val="en-US" w:eastAsia="en-IN"/>
          </w:rPr>
          <w:t>I know the terms GRUB, KERNEL</w:t>
        </w:r>
        <w:proofErr w:type="gramStart"/>
        <w:r w:rsidRPr="00FB66A1">
          <w:rPr>
            <w:rFonts w:ascii="Times New Roman" w:eastAsia="Times New Roman" w:hAnsi="Times New Roman" w:cs="Times New Roman"/>
            <w:sz w:val="24"/>
            <w:szCs w:val="24"/>
            <w:lang w:val="en-US" w:eastAsia="en-IN"/>
          </w:rPr>
          <w:t>,INIT</w:t>
        </w:r>
        <w:proofErr w:type="gramEnd"/>
        <w:r w:rsidRPr="00FB66A1">
          <w:rPr>
            <w:rFonts w:ascii="Times New Roman" w:eastAsia="Times New Roman" w:hAnsi="Times New Roman" w:cs="Times New Roman"/>
            <w:sz w:val="24"/>
            <w:szCs w:val="24"/>
            <w:lang w:val="en-US" w:eastAsia="en-IN"/>
          </w:rPr>
          <w:t xml:space="preserve">, MBR. But i do not know how they work together. Thanks to Ramesh </w:t>
        </w:r>
        <w:proofErr w:type="spellStart"/>
        <w:r w:rsidRPr="00FB66A1">
          <w:rPr>
            <w:rFonts w:ascii="Times New Roman" w:eastAsia="Times New Roman" w:hAnsi="Times New Roman" w:cs="Times New Roman"/>
            <w:sz w:val="24"/>
            <w:szCs w:val="24"/>
            <w:lang w:val="en-US" w:eastAsia="en-IN"/>
          </w:rPr>
          <w:t>Natarajan</w:t>
        </w:r>
        <w:proofErr w:type="spellEnd"/>
        <w:r w:rsidRPr="00FB66A1">
          <w:rPr>
            <w:rFonts w:ascii="Times New Roman" w:eastAsia="Times New Roman" w:hAnsi="Times New Roman" w:cs="Times New Roman"/>
            <w:sz w:val="24"/>
            <w:szCs w:val="24"/>
            <w:lang w:val="en-US" w:eastAsia="en-IN"/>
          </w:rPr>
          <w:t>, for his blog and useful posts.</w:t>
        </w:r>
      </w:ins>
    </w:p>
    <w:p w:rsidR="00FB66A1" w:rsidRPr="00FB66A1" w:rsidRDefault="00FB66A1" w:rsidP="00FB66A1">
      <w:pPr>
        <w:spacing w:beforeAutospacing="1" w:after="0" w:afterAutospacing="1" w:line="240" w:lineRule="auto"/>
        <w:ind w:left="720"/>
        <w:rPr>
          <w:ins w:id="277" w:author="Unknown"/>
          <w:rFonts w:ascii="Times New Roman" w:eastAsia="Times New Roman" w:hAnsi="Times New Roman" w:cs="Times New Roman"/>
          <w:sz w:val="24"/>
          <w:szCs w:val="24"/>
          <w:lang w:val="en-US" w:eastAsia="en-IN"/>
        </w:rPr>
      </w:pPr>
      <w:ins w:id="27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"comment-84747"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79" w:author="Unknown"/>
          <w:rFonts w:ascii="Times New Roman" w:eastAsia="Times New Roman" w:hAnsi="Times New Roman" w:cs="Times New Roman"/>
          <w:sz w:val="24"/>
          <w:szCs w:val="24"/>
          <w:lang w:val="en-US" w:eastAsia="en-IN"/>
        </w:rPr>
      </w:pPr>
      <w:ins w:id="280" w:author="Unknown">
        <w:r w:rsidRPr="00FB66A1">
          <w:rPr>
            <w:rFonts w:ascii="Times New Roman" w:eastAsia="Times New Roman" w:hAnsi="Times New Roman" w:cs="Times New Roman"/>
            <w:sz w:val="24"/>
            <w:szCs w:val="24"/>
            <w:lang w:val="en-US" w:eastAsia="en-IN"/>
          </w:rPr>
          <w:t xml:space="preserve">Lord February 8, 2011, 12:42 am </w:t>
        </w:r>
      </w:ins>
    </w:p>
    <w:p w:rsidR="00FB66A1" w:rsidRPr="00FB66A1" w:rsidRDefault="00FB66A1" w:rsidP="00FB66A1">
      <w:pPr>
        <w:spacing w:before="100" w:beforeAutospacing="1" w:after="100" w:afterAutospacing="1" w:line="240" w:lineRule="auto"/>
        <w:ind w:left="720"/>
        <w:rPr>
          <w:ins w:id="281" w:author="Unknown"/>
          <w:rFonts w:ascii="Times New Roman" w:eastAsia="Times New Roman" w:hAnsi="Times New Roman" w:cs="Times New Roman"/>
          <w:sz w:val="24"/>
          <w:szCs w:val="24"/>
          <w:lang w:val="en-US" w:eastAsia="en-IN"/>
        </w:rPr>
      </w:pPr>
      <w:ins w:id="282" w:author="Unknown">
        <w:r w:rsidRPr="00FB66A1">
          <w:rPr>
            <w:rFonts w:ascii="Times New Roman" w:eastAsia="Times New Roman" w:hAnsi="Times New Roman" w:cs="Times New Roman"/>
            <w:sz w:val="24"/>
            <w:szCs w:val="24"/>
            <w:lang w:val="en-US" w:eastAsia="en-IN"/>
          </w:rPr>
          <w:t xml:space="preserve">Thank you RAMESH. </w:t>
        </w:r>
        <w:proofErr w:type="gramStart"/>
        <w:r w:rsidRPr="00FB66A1">
          <w:rPr>
            <w:rFonts w:ascii="Times New Roman" w:eastAsia="Times New Roman" w:hAnsi="Times New Roman" w:cs="Times New Roman"/>
            <w:sz w:val="24"/>
            <w:szCs w:val="24"/>
            <w:lang w:val="en-US" w:eastAsia="en-IN"/>
          </w:rPr>
          <w:t>this</w:t>
        </w:r>
        <w:proofErr w:type="gramEnd"/>
        <w:r w:rsidRPr="00FB66A1">
          <w:rPr>
            <w:rFonts w:ascii="Times New Roman" w:eastAsia="Times New Roman" w:hAnsi="Times New Roman" w:cs="Times New Roman"/>
            <w:sz w:val="24"/>
            <w:szCs w:val="24"/>
            <w:lang w:val="en-US" w:eastAsia="en-IN"/>
          </w:rPr>
          <w:t xml:space="preserve"> was so good…</w:t>
        </w:r>
      </w:ins>
    </w:p>
    <w:p w:rsidR="00FB66A1" w:rsidRPr="00FB66A1" w:rsidRDefault="00FB66A1" w:rsidP="00FB66A1">
      <w:pPr>
        <w:spacing w:beforeAutospacing="1" w:after="0" w:afterAutospacing="1" w:line="240" w:lineRule="auto"/>
        <w:ind w:left="720"/>
        <w:rPr>
          <w:ins w:id="283" w:author="Unknown"/>
          <w:rFonts w:ascii="Times New Roman" w:eastAsia="Times New Roman" w:hAnsi="Times New Roman" w:cs="Times New Roman"/>
          <w:sz w:val="24"/>
          <w:szCs w:val="24"/>
          <w:lang w:val="en-US" w:eastAsia="en-IN"/>
        </w:rPr>
      </w:pPr>
      <w:ins w:id="28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"comment-84760"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85" w:author="Unknown"/>
          <w:rFonts w:ascii="Times New Roman" w:eastAsia="Times New Roman" w:hAnsi="Times New Roman" w:cs="Times New Roman"/>
          <w:sz w:val="24"/>
          <w:szCs w:val="24"/>
          <w:lang w:val="en-US" w:eastAsia="en-IN"/>
        </w:rPr>
      </w:pPr>
      <w:proofErr w:type="spellStart"/>
      <w:ins w:id="286" w:author="Unknown">
        <w:r w:rsidRPr="00FB66A1">
          <w:rPr>
            <w:rFonts w:ascii="Times New Roman" w:eastAsia="Times New Roman" w:hAnsi="Times New Roman" w:cs="Times New Roman"/>
            <w:sz w:val="24"/>
            <w:szCs w:val="24"/>
            <w:lang w:val="en-US" w:eastAsia="en-IN"/>
          </w:rPr>
          <w:t>analogtek</w:t>
        </w:r>
        <w:proofErr w:type="spellEnd"/>
        <w:r w:rsidRPr="00FB66A1">
          <w:rPr>
            <w:rFonts w:ascii="Times New Roman" w:eastAsia="Times New Roman" w:hAnsi="Times New Roman" w:cs="Times New Roman"/>
            <w:sz w:val="24"/>
            <w:szCs w:val="24"/>
            <w:lang w:val="en-US" w:eastAsia="en-IN"/>
          </w:rPr>
          <w:t xml:space="preserve"> February 8, 2011, 1:01 am </w:t>
        </w:r>
      </w:ins>
    </w:p>
    <w:p w:rsidR="00FB66A1" w:rsidRPr="00FB66A1" w:rsidRDefault="00FB66A1" w:rsidP="00FB66A1">
      <w:pPr>
        <w:spacing w:before="100" w:beforeAutospacing="1" w:after="100" w:afterAutospacing="1" w:line="240" w:lineRule="auto"/>
        <w:ind w:left="720"/>
        <w:rPr>
          <w:ins w:id="287" w:author="Unknown"/>
          <w:rFonts w:ascii="Times New Roman" w:eastAsia="Times New Roman" w:hAnsi="Times New Roman" w:cs="Times New Roman"/>
          <w:sz w:val="24"/>
          <w:szCs w:val="24"/>
          <w:lang w:val="en-US" w:eastAsia="en-IN"/>
        </w:rPr>
      </w:pPr>
      <w:ins w:id="288" w:author="Unknown">
        <w:r w:rsidRPr="00FB66A1">
          <w:rPr>
            <w:rFonts w:ascii="Times New Roman" w:eastAsia="Times New Roman" w:hAnsi="Times New Roman" w:cs="Times New Roman"/>
            <w:sz w:val="24"/>
            <w:szCs w:val="24"/>
            <w:lang w:val="en-US" w:eastAsia="en-IN"/>
          </w:rPr>
          <w:t xml:space="preserve">The file that most would want is. </w:t>
        </w:r>
        <w:proofErr w:type="gramStart"/>
        <w:r w:rsidRPr="00FB66A1">
          <w:rPr>
            <w:rFonts w:ascii="Times New Roman" w:eastAsia="Times New Roman" w:hAnsi="Times New Roman" w:cs="Times New Roman"/>
            <w:sz w:val="24"/>
            <w:szCs w:val="24"/>
            <w:lang w:val="en-US" w:eastAsia="en-IN"/>
          </w:rPr>
          <w:t xml:space="preserve">The </w:t>
        </w:r>
        <w:proofErr w:type="spellStart"/>
        <w:r w:rsidRPr="00FB66A1">
          <w:rPr>
            <w:rFonts w:ascii="Times New Roman" w:eastAsia="Times New Roman" w:hAnsi="Times New Roman" w:cs="Times New Roman"/>
            <w:sz w:val="24"/>
            <w:szCs w:val="24"/>
            <w:lang w:val="en-US" w:eastAsia="en-IN"/>
          </w:rPr>
          <w:t>menu.list</w:t>
        </w:r>
        <w:proofErr w:type="spellEnd"/>
        <w:r w:rsidRPr="00FB66A1">
          <w:rPr>
            <w:rFonts w:ascii="Times New Roman" w:eastAsia="Times New Roman" w:hAnsi="Times New Roman" w:cs="Times New Roman"/>
            <w:sz w:val="24"/>
            <w:szCs w:val="24"/>
            <w:lang w:val="en-US" w:eastAsia="en-IN"/>
          </w:rPr>
          <w:t xml:space="preserve"> that is in the /boot/grub/ directory on my </w:t>
        </w:r>
        <w:proofErr w:type="spellStart"/>
        <w:r w:rsidRPr="00FB66A1">
          <w:rPr>
            <w:rFonts w:ascii="Times New Roman" w:eastAsia="Times New Roman" w:hAnsi="Times New Roman" w:cs="Times New Roman"/>
            <w:sz w:val="24"/>
            <w:szCs w:val="24"/>
            <w:lang w:val="en-US" w:eastAsia="en-IN"/>
          </w:rPr>
          <w:t>debian</w:t>
        </w:r>
        <w:proofErr w:type="spellEnd"/>
        <w:r w:rsidRPr="00FB66A1">
          <w:rPr>
            <w:rFonts w:ascii="Times New Roman" w:eastAsia="Times New Roman" w:hAnsi="Times New Roman" w:cs="Times New Roman"/>
            <w:sz w:val="24"/>
            <w:szCs w:val="24"/>
            <w:lang w:val="en-US" w:eastAsia="en-IN"/>
          </w:rPr>
          <w:t xml:space="preserve"> system.</w:t>
        </w:r>
        <w:proofErr w:type="gramEnd"/>
        <w:r w:rsidRPr="00FB66A1">
          <w:rPr>
            <w:rFonts w:ascii="Times New Roman" w:eastAsia="Times New Roman" w:hAnsi="Times New Roman" w:cs="Times New Roman"/>
            <w:sz w:val="24"/>
            <w:szCs w:val="24"/>
            <w:lang w:val="en-US" w:eastAsia="en-IN"/>
          </w:rPr>
          <w:t xml:space="preserve"> I often edit this file for a manual kernel </w:t>
        </w:r>
        <w:proofErr w:type="spellStart"/>
        <w:r w:rsidRPr="00FB66A1">
          <w:rPr>
            <w:rFonts w:ascii="Times New Roman" w:eastAsia="Times New Roman" w:hAnsi="Times New Roman" w:cs="Times New Roman"/>
            <w:sz w:val="24"/>
            <w:szCs w:val="24"/>
            <w:lang w:val="en-US" w:eastAsia="en-IN"/>
          </w:rPr>
          <w:t>update</w:t>
        </w:r>
        <w:proofErr w:type="gramStart"/>
        <w:r w:rsidRPr="00FB66A1">
          <w:rPr>
            <w:rFonts w:ascii="Times New Roman" w:eastAsia="Times New Roman" w:hAnsi="Times New Roman" w:cs="Times New Roman"/>
            <w:sz w:val="24"/>
            <w:szCs w:val="24"/>
            <w:lang w:val="en-US" w:eastAsia="en-IN"/>
          </w:rPr>
          <w:t>,time</w:t>
        </w:r>
        <w:proofErr w:type="spellEnd"/>
        <w:proofErr w:type="gram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out,boot</w:t>
        </w:r>
        <w:proofErr w:type="spellEnd"/>
        <w:r w:rsidRPr="00FB66A1">
          <w:rPr>
            <w:rFonts w:ascii="Times New Roman" w:eastAsia="Times New Roman" w:hAnsi="Times New Roman" w:cs="Times New Roman"/>
            <w:sz w:val="24"/>
            <w:szCs w:val="24"/>
            <w:lang w:val="en-US" w:eastAsia="en-IN"/>
          </w:rPr>
          <w:t xml:space="preserve"> image change.</w:t>
        </w:r>
      </w:ins>
    </w:p>
    <w:p w:rsidR="00FB66A1" w:rsidRPr="00FB66A1" w:rsidRDefault="00FB66A1" w:rsidP="00FB66A1">
      <w:pPr>
        <w:spacing w:beforeAutospacing="1" w:after="0" w:afterAutospacing="1" w:line="240" w:lineRule="auto"/>
        <w:ind w:left="720"/>
        <w:rPr>
          <w:ins w:id="289" w:author="Unknown"/>
          <w:rFonts w:ascii="Times New Roman" w:eastAsia="Times New Roman" w:hAnsi="Times New Roman" w:cs="Times New Roman"/>
          <w:sz w:val="24"/>
          <w:szCs w:val="24"/>
          <w:lang w:val="en-US" w:eastAsia="en-IN"/>
        </w:rPr>
      </w:pPr>
      <w:ins w:id="29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"comment-84762"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91" w:author="Unknown"/>
          <w:rFonts w:ascii="Times New Roman" w:eastAsia="Times New Roman" w:hAnsi="Times New Roman" w:cs="Times New Roman"/>
          <w:sz w:val="24"/>
          <w:szCs w:val="24"/>
          <w:lang w:val="en-US" w:eastAsia="en-IN"/>
        </w:rPr>
      </w:pPr>
      <w:proofErr w:type="spellStart"/>
      <w:ins w:id="292" w:author="Unknown">
        <w:r w:rsidRPr="00FB66A1">
          <w:rPr>
            <w:rFonts w:ascii="Times New Roman" w:eastAsia="Times New Roman" w:hAnsi="Times New Roman" w:cs="Times New Roman"/>
            <w:sz w:val="24"/>
            <w:szCs w:val="24"/>
            <w:lang w:val="en-US" w:eastAsia="en-IN"/>
          </w:rPr>
          <w:t>Suresh.G</w:t>
        </w:r>
        <w:proofErr w:type="spellEnd"/>
        <w:r w:rsidRPr="00FB66A1">
          <w:rPr>
            <w:rFonts w:ascii="Times New Roman" w:eastAsia="Times New Roman" w:hAnsi="Times New Roman" w:cs="Times New Roman"/>
            <w:sz w:val="24"/>
            <w:szCs w:val="24"/>
            <w:lang w:val="en-US" w:eastAsia="en-IN"/>
          </w:rPr>
          <w:t xml:space="preserve"> February 8, 2011, 2:33 am </w:t>
        </w:r>
      </w:ins>
    </w:p>
    <w:p w:rsidR="00FB66A1" w:rsidRPr="00FB66A1" w:rsidRDefault="00FB66A1" w:rsidP="00FB66A1">
      <w:pPr>
        <w:spacing w:before="100" w:beforeAutospacing="1" w:after="100" w:afterAutospacing="1" w:line="240" w:lineRule="auto"/>
        <w:ind w:left="720"/>
        <w:rPr>
          <w:ins w:id="293" w:author="Unknown"/>
          <w:rFonts w:ascii="Times New Roman" w:eastAsia="Times New Roman" w:hAnsi="Times New Roman" w:cs="Times New Roman"/>
          <w:sz w:val="24"/>
          <w:szCs w:val="24"/>
          <w:lang w:val="en-US" w:eastAsia="en-IN"/>
        </w:rPr>
      </w:pPr>
      <w:ins w:id="294" w:author="Unknown">
        <w:r w:rsidRPr="00FB66A1">
          <w:rPr>
            <w:rFonts w:ascii="Times New Roman" w:eastAsia="Times New Roman" w:hAnsi="Times New Roman" w:cs="Times New Roman"/>
            <w:sz w:val="24"/>
            <w:szCs w:val="24"/>
            <w:lang w:val="en-US" w:eastAsia="en-IN"/>
          </w:rPr>
          <w:t>Short and Sweet</w:t>
        </w:r>
      </w:ins>
    </w:p>
    <w:p w:rsidR="00FB66A1" w:rsidRPr="00FB66A1" w:rsidRDefault="00FB66A1" w:rsidP="00FB66A1">
      <w:pPr>
        <w:spacing w:beforeAutospacing="1" w:after="0" w:afterAutospacing="1" w:line="240" w:lineRule="auto"/>
        <w:ind w:left="720"/>
        <w:rPr>
          <w:ins w:id="295" w:author="Unknown"/>
          <w:rFonts w:ascii="Times New Roman" w:eastAsia="Times New Roman" w:hAnsi="Times New Roman" w:cs="Times New Roman"/>
          <w:sz w:val="24"/>
          <w:szCs w:val="24"/>
          <w:lang w:val="en-US" w:eastAsia="en-IN"/>
        </w:rPr>
      </w:pPr>
      <w:ins w:id="29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"comment-84783"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297" w:author="Unknown"/>
          <w:rFonts w:ascii="Times New Roman" w:eastAsia="Times New Roman" w:hAnsi="Times New Roman" w:cs="Times New Roman"/>
          <w:sz w:val="24"/>
          <w:szCs w:val="24"/>
          <w:lang w:val="en-US" w:eastAsia="en-IN"/>
        </w:rPr>
      </w:pPr>
      <w:ins w:id="298" w:author="Unknown">
        <w:r w:rsidRPr="00FB66A1">
          <w:rPr>
            <w:rFonts w:ascii="Times New Roman" w:eastAsia="Times New Roman" w:hAnsi="Times New Roman" w:cs="Times New Roman"/>
            <w:sz w:val="24"/>
            <w:szCs w:val="24"/>
            <w:lang w:val="en-US" w:eastAsia="en-IN"/>
          </w:rPr>
          <w:t xml:space="preserve">Sameer </w:t>
        </w:r>
        <w:proofErr w:type="spellStart"/>
        <w:r w:rsidRPr="00FB66A1">
          <w:rPr>
            <w:rFonts w:ascii="Times New Roman" w:eastAsia="Times New Roman" w:hAnsi="Times New Roman" w:cs="Times New Roman"/>
            <w:sz w:val="24"/>
            <w:szCs w:val="24"/>
            <w:lang w:val="en-US" w:eastAsia="en-IN"/>
          </w:rPr>
          <w:t>Ambekar</w:t>
        </w:r>
        <w:proofErr w:type="spellEnd"/>
        <w:r w:rsidRPr="00FB66A1">
          <w:rPr>
            <w:rFonts w:ascii="Times New Roman" w:eastAsia="Times New Roman" w:hAnsi="Times New Roman" w:cs="Times New Roman"/>
            <w:sz w:val="24"/>
            <w:szCs w:val="24"/>
            <w:lang w:val="en-US" w:eastAsia="en-IN"/>
          </w:rPr>
          <w:t xml:space="preserve"> February 8, 2011, 8:03 am </w:t>
        </w:r>
      </w:ins>
    </w:p>
    <w:p w:rsidR="00FB66A1" w:rsidRPr="00FB66A1" w:rsidRDefault="00FB66A1" w:rsidP="00FB66A1">
      <w:pPr>
        <w:spacing w:before="100" w:beforeAutospacing="1" w:after="100" w:afterAutospacing="1" w:line="240" w:lineRule="auto"/>
        <w:ind w:left="720"/>
        <w:rPr>
          <w:ins w:id="299" w:author="Unknown"/>
          <w:rFonts w:ascii="Times New Roman" w:eastAsia="Times New Roman" w:hAnsi="Times New Roman" w:cs="Times New Roman"/>
          <w:sz w:val="24"/>
          <w:szCs w:val="24"/>
          <w:lang w:val="en-US" w:eastAsia="en-IN"/>
        </w:rPr>
      </w:pPr>
      <w:ins w:id="300" w:author="Unknown">
        <w:r w:rsidRPr="00FB66A1">
          <w:rPr>
            <w:rFonts w:ascii="Times New Roman" w:eastAsia="Times New Roman" w:hAnsi="Times New Roman" w:cs="Times New Roman"/>
            <w:sz w:val="24"/>
            <w:szCs w:val="24"/>
            <w:lang w:val="en-US" w:eastAsia="en-IN"/>
          </w:rPr>
          <w:t>Really nice document for quick reference to Linux boot process!!!</w:t>
        </w:r>
      </w:ins>
    </w:p>
    <w:p w:rsidR="00FB66A1" w:rsidRPr="00FB66A1" w:rsidRDefault="00FB66A1" w:rsidP="00FB66A1">
      <w:pPr>
        <w:spacing w:beforeAutospacing="1" w:after="0" w:afterAutospacing="1" w:line="240" w:lineRule="auto"/>
        <w:ind w:left="720"/>
        <w:rPr>
          <w:ins w:id="301" w:author="Unknown"/>
          <w:rFonts w:ascii="Times New Roman" w:eastAsia="Times New Roman" w:hAnsi="Times New Roman" w:cs="Times New Roman"/>
          <w:sz w:val="24"/>
          <w:szCs w:val="24"/>
          <w:lang w:val="en-US" w:eastAsia="en-IN"/>
        </w:rPr>
      </w:pPr>
      <w:ins w:id="30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"comment-84804"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03" w:author="Unknown"/>
          <w:rFonts w:ascii="Times New Roman" w:eastAsia="Times New Roman" w:hAnsi="Times New Roman" w:cs="Times New Roman"/>
          <w:sz w:val="24"/>
          <w:szCs w:val="24"/>
          <w:lang w:val="en-US" w:eastAsia="en-IN"/>
        </w:rPr>
      </w:pPr>
      <w:proofErr w:type="spellStart"/>
      <w:ins w:id="304" w:author="Unknown">
        <w:r w:rsidRPr="00FB66A1">
          <w:rPr>
            <w:rFonts w:ascii="Times New Roman" w:eastAsia="Times New Roman" w:hAnsi="Times New Roman" w:cs="Times New Roman"/>
            <w:sz w:val="24"/>
            <w:szCs w:val="24"/>
            <w:lang w:val="en-US" w:eastAsia="en-IN"/>
          </w:rPr>
          <w:t>afujita</w:t>
        </w:r>
        <w:proofErr w:type="spellEnd"/>
        <w:r w:rsidRPr="00FB66A1">
          <w:rPr>
            <w:rFonts w:ascii="Times New Roman" w:eastAsia="Times New Roman" w:hAnsi="Times New Roman" w:cs="Times New Roman"/>
            <w:sz w:val="24"/>
            <w:szCs w:val="24"/>
            <w:lang w:val="en-US" w:eastAsia="en-IN"/>
          </w:rPr>
          <w:t xml:space="preserve"> February 8, 2011, 8:09 pm </w:t>
        </w:r>
      </w:ins>
    </w:p>
    <w:p w:rsidR="00FB66A1" w:rsidRPr="00FB66A1" w:rsidRDefault="00FB66A1" w:rsidP="00FB66A1">
      <w:pPr>
        <w:spacing w:before="100" w:beforeAutospacing="1" w:after="100" w:afterAutospacing="1" w:line="240" w:lineRule="auto"/>
        <w:ind w:left="720"/>
        <w:rPr>
          <w:ins w:id="305" w:author="Unknown"/>
          <w:rFonts w:ascii="Times New Roman" w:eastAsia="Times New Roman" w:hAnsi="Times New Roman" w:cs="Times New Roman"/>
          <w:sz w:val="24"/>
          <w:szCs w:val="24"/>
          <w:lang w:val="en-US" w:eastAsia="en-IN"/>
        </w:rPr>
      </w:pPr>
      <w:ins w:id="306" w:author="Unknown">
        <w:r w:rsidRPr="00FB66A1">
          <w:rPr>
            <w:rFonts w:ascii="Times New Roman" w:eastAsia="Times New Roman" w:hAnsi="Times New Roman" w:cs="Times New Roman"/>
            <w:sz w:val="24"/>
            <w:szCs w:val="24"/>
            <w:lang w:val="en-US" w:eastAsia="en-IN"/>
          </w:rPr>
          <w:t>Great article, thank you 🙂</w:t>
        </w:r>
      </w:ins>
    </w:p>
    <w:p w:rsidR="00FB66A1" w:rsidRPr="00FB66A1" w:rsidRDefault="00FB66A1" w:rsidP="00FB66A1">
      <w:pPr>
        <w:spacing w:beforeAutospacing="1" w:after="0" w:afterAutospacing="1" w:line="240" w:lineRule="auto"/>
        <w:ind w:left="720"/>
        <w:rPr>
          <w:ins w:id="307" w:author="Unknown"/>
          <w:rFonts w:ascii="Times New Roman" w:eastAsia="Times New Roman" w:hAnsi="Times New Roman" w:cs="Times New Roman"/>
          <w:sz w:val="24"/>
          <w:szCs w:val="24"/>
          <w:lang w:val="en-US" w:eastAsia="en-IN"/>
        </w:rPr>
      </w:pPr>
      <w:ins w:id="30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"comment-84898"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09" w:author="Unknown"/>
          <w:rFonts w:ascii="Times New Roman" w:eastAsia="Times New Roman" w:hAnsi="Times New Roman" w:cs="Times New Roman"/>
          <w:sz w:val="24"/>
          <w:szCs w:val="24"/>
          <w:lang w:val="en-US" w:eastAsia="en-IN"/>
        </w:rPr>
      </w:pPr>
      <w:proofErr w:type="spellStart"/>
      <w:ins w:id="310" w:author="Unknown">
        <w:r w:rsidRPr="00FB66A1">
          <w:rPr>
            <w:rFonts w:ascii="Times New Roman" w:eastAsia="Times New Roman" w:hAnsi="Times New Roman" w:cs="Times New Roman"/>
            <w:sz w:val="24"/>
            <w:szCs w:val="24"/>
            <w:lang w:val="en-US" w:eastAsia="en-IN"/>
          </w:rPr>
          <w:t>Renjith</w:t>
        </w:r>
        <w:proofErr w:type="spellEnd"/>
        <w:r w:rsidRPr="00FB66A1">
          <w:rPr>
            <w:rFonts w:ascii="Times New Roman" w:eastAsia="Times New Roman" w:hAnsi="Times New Roman" w:cs="Times New Roman"/>
            <w:sz w:val="24"/>
            <w:szCs w:val="24"/>
            <w:lang w:val="en-US" w:eastAsia="en-IN"/>
          </w:rPr>
          <w:t xml:space="preserve"> G February 10, 2011, 1:45 am </w:t>
        </w:r>
      </w:ins>
    </w:p>
    <w:p w:rsidR="00FB66A1" w:rsidRPr="00FB66A1" w:rsidRDefault="00FB66A1" w:rsidP="00FB66A1">
      <w:pPr>
        <w:spacing w:before="100" w:beforeAutospacing="1" w:after="100" w:afterAutospacing="1" w:line="240" w:lineRule="auto"/>
        <w:ind w:left="720"/>
        <w:rPr>
          <w:ins w:id="311" w:author="Unknown"/>
          <w:rFonts w:ascii="Times New Roman" w:eastAsia="Times New Roman" w:hAnsi="Times New Roman" w:cs="Times New Roman"/>
          <w:sz w:val="24"/>
          <w:szCs w:val="24"/>
          <w:lang w:val="en-US" w:eastAsia="en-IN"/>
        </w:rPr>
      </w:pPr>
      <w:ins w:id="312" w:author="Unknown">
        <w:r w:rsidRPr="00FB66A1">
          <w:rPr>
            <w:rFonts w:ascii="Times New Roman" w:eastAsia="Times New Roman" w:hAnsi="Times New Roman" w:cs="Times New Roman"/>
            <w:sz w:val="24"/>
            <w:szCs w:val="24"/>
            <w:lang w:val="en-US" w:eastAsia="en-IN"/>
          </w:rPr>
          <w:t>Good one. Thanks.</w:t>
        </w:r>
      </w:ins>
    </w:p>
    <w:p w:rsidR="00FB66A1" w:rsidRPr="00FB66A1" w:rsidRDefault="00FB66A1" w:rsidP="00FB66A1">
      <w:pPr>
        <w:spacing w:beforeAutospacing="1" w:after="0" w:afterAutospacing="1" w:line="240" w:lineRule="auto"/>
        <w:ind w:left="720"/>
        <w:rPr>
          <w:ins w:id="313" w:author="Unknown"/>
          <w:rFonts w:ascii="Times New Roman" w:eastAsia="Times New Roman" w:hAnsi="Times New Roman" w:cs="Times New Roman"/>
          <w:sz w:val="24"/>
          <w:szCs w:val="24"/>
          <w:lang w:val="en-US" w:eastAsia="en-IN"/>
        </w:rPr>
      </w:pPr>
      <w:ins w:id="31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"comment-85269"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15" w:author="Unknown"/>
          <w:rFonts w:ascii="Times New Roman" w:eastAsia="Times New Roman" w:hAnsi="Times New Roman" w:cs="Times New Roman"/>
          <w:sz w:val="24"/>
          <w:szCs w:val="24"/>
          <w:lang w:val="en-US" w:eastAsia="en-IN"/>
        </w:rPr>
      </w:pPr>
      <w:ins w:id="316" w:author="Unknown">
        <w:r w:rsidRPr="00FB66A1">
          <w:rPr>
            <w:rFonts w:ascii="Times New Roman" w:eastAsia="Times New Roman" w:hAnsi="Times New Roman" w:cs="Times New Roman"/>
            <w:sz w:val="24"/>
            <w:szCs w:val="24"/>
            <w:lang w:val="en-US" w:eastAsia="en-IN"/>
          </w:rPr>
          <w:t xml:space="preserve">Mohan February 11, 2011, 10:25 am </w:t>
        </w:r>
      </w:ins>
    </w:p>
    <w:p w:rsidR="00FB66A1" w:rsidRPr="00FB66A1" w:rsidRDefault="00FB66A1" w:rsidP="00FB66A1">
      <w:pPr>
        <w:spacing w:before="100" w:beforeAutospacing="1" w:after="100" w:afterAutospacing="1" w:line="240" w:lineRule="auto"/>
        <w:ind w:left="720"/>
        <w:rPr>
          <w:ins w:id="317" w:author="Unknown"/>
          <w:rFonts w:ascii="Times New Roman" w:eastAsia="Times New Roman" w:hAnsi="Times New Roman" w:cs="Times New Roman"/>
          <w:sz w:val="24"/>
          <w:szCs w:val="24"/>
          <w:lang w:val="en-US" w:eastAsia="en-IN"/>
        </w:rPr>
      </w:pPr>
      <w:proofErr w:type="spellStart"/>
      <w:proofErr w:type="gramStart"/>
      <w:ins w:id="318" w:author="Unknown">
        <w:r w:rsidRPr="00FB66A1">
          <w:rPr>
            <w:rFonts w:ascii="Times New Roman" w:eastAsia="Times New Roman" w:hAnsi="Times New Roman" w:cs="Times New Roman"/>
            <w:sz w:val="24"/>
            <w:szCs w:val="24"/>
            <w:lang w:val="en-US" w:eastAsia="en-IN"/>
          </w:rPr>
          <w:t>plz</w:t>
        </w:r>
        <w:proofErr w:type="spellEnd"/>
        <w:proofErr w:type="gramEnd"/>
        <w:r w:rsidRPr="00FB66A1">
          <w:rPr>
            <w:rFonts w:ascii="Times New Roman" w:eastAsia="Times New Roman" w:hAnsi="Times New Roman" w:cs="Times New Roman"/>
            <w:sz w:val="24"/>
            <w:szCs w:val="24"/>
            <w:lang w:val="en-US" w:eastAsia="en-IN"/>
          </w:rPr>
          <w:t xml:space="preserve"> explain about how to configure </w:t>
        </w:r>
        <w:proofErr w:type="spellStart"/>
        <w:r w:rsidRPr="00FB66A1">
          <w:rPr>
            <w:rFonts w:ascii="Times New Roman" w:eastAsia="Times New Roman" w:hAnsi="Times New Roman" w:cs="Times New Roman"/>
            <w:sz w:val="24"/>
            <w:szCs w:val="24"/>
            <w:lang w:val="en-US" w:eastAsia="en-IN"/>
          </w:rPr>
          <w:t>zimbra</w:t>
        </w:r>
        <w:proofErr w:type="spellEnd"/>
        <w:r w:rsidRPr="00FB66A1">
          <w:rPr>
            <w:rFonts w:ascii="Times New Roman" w:eastAsia="Times New Roman" w:hAnsi="Times New Roman" w:cs="Times New Roman"/>
            <w:sz w:val="24"/>
            <w:szCs w:val="24"/>
            <w:lang w:val="en-US" w:eastAsia="en-IN"/>
          </w:rPr>
          <w:t xml:space="preserve"> mail server and how to migrate </w:t>
        </w:r>
        <w:proofErr w:type="spellStart"/>
        <w:r w:rsidRPr="00FB66A1">
          <w:rPr>
            <w:rFonts w:ascii="Times New Roman" w:eastAsia="Times New Roman" w:hAnsi="Times New Roman" w:cs="Times New Roman"/>
            <w:sz w:val="24"/>
            <w:szCs w:val="24"/>
            <w:lang w:val="en-US" w:eastAsia="en-IN"/>
          </w:rPr>
          <w:t>sendmail</w:t>
        </w:r>
        <w:proofErr w:type="spellEnd"/>
        <w:r w:rsidRPr="00FB66A1">
          <w:rPr>
            <w:rFonts w:ascii="Times New Roman" w:eastAsia="Times New Roman" w:hAnsi="Times New Roman" w:cs="Times New Roman"/>
            <w:sz w:val="24"/>
            <w:szCs w:val="24"/>
            <w:lang w:val="en-US" w:eastAsia="en-IN"/>
          </w:rPr>
          <w:t xml:space="preserve"> to </w:t>
        </w:r>
        <w:proofErr w:type="spellStart"/>
        <w:r w:rsidRPr="00FB66A1">
          <w:rPr>
            <w:rFonts w:ascii="Times New Roman" w:eastAsia="Times New Roman" w:hAnsi="Times New Roman" w:cs="Times New Roman"/>
            <w:sz w:val="24"/>
            <w:szCs w:val="24"/>
            <w:lang w:val="en-US" w:eastAsia="en-IN"/>
          </w:rPr>
          <w:t>zimbra</w:t>
        </w:r>
        <w:proofErr w:type="spellEnd"/>
      </w:ins>
    </w:p>
    <w:p w:rsidR="00FB66A1" w:rsidRPr="00FB66A1" w:rsidRDefault="00FB66A1" w:rsidP="00FB66A1">
      <w:pPr>
        <w:spacing w:beforeAutospacing="1" w:after="0" w:afterAutospacing="1" w:line="240" w:lineRule="auto"/>
        <w:ind w:left="720"/>
        <w:rPr>
          <w:ins w:id="319" w:author="Unknown"/>
          <w:rFonts w:ascii="Times New Roman" w:eastAsia="Times New Roman" w:hAnsi="Times New Roman" w:cs="Times New Roman"/>
          <w:sz w:val="24"/>
          <w:szCs w:val="24"/>
          <w:lang w:val="en-US" w:eastAsia="en-IN"/>
        </w:rPr>
      </w:pPr>
      <w:ins w:id="32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"comment-85507"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21" w:author="Unknown"/>
          <w:rFonts w:ascii="Times New Roman" w:eastAsia="Times New Roman" w:hAnsi="Times New Roman" w:cs="Times New Roman"/>
          <w:sz w:val="24"/>
          <w:szCs w:val="24"/>
          <w:lang w:val="en-US" w:eastAsia="en-IN"/>
        </w:rPr>
      </w:pPr>
      <w:ins w:id="322" w:author="Unknown">
        <w:r w:rsidRPr="00FB66A1">
          <w:rPr>
            <w:rFonts w:ascii="Times New Roman" w:eastAsia="Times New Roman" w:hAnsi="Times New Roman" w:cs="Times New Roman"/>
            <w:sz w:val="24"/>
            <w:szCs w:val="24"/>
            <w:lang w:val="en-US" w:eastAsia="en-IN"/>
          </w:rPr>
          <w:t xml:space="preserve">Roberto February 11, 2011, 6:17 pm </w:t>
        </w:r>
      </w:ins>
    </w:p>
    <w:p w:rsidR="00FB66A1" w:rsidRPr="00FB66A1" w:rsidRDefault="00FB66A1" w:rsidP="00FB66A1">
      <w:pPr>
        <w:spacing w:before="100" w:beforeAutospacing="1" w:after="100" w:afterAutospacing="1" w:line="240" w:lineRule="auto"/>
        <w:ind w:left="720"/>
        <w:rPr>
          <w:ins w:id="323" w:author="Unknown"/>
          <w:rFonts w:ascii="Times New Roman" w:eastAsia="Times New Roman" w:hAnsi="Times New Roman" w:cs="Times New Roman"/>
          <w:sz w:val="24"/>
          <w:szCs w:val="24"/>
          <w:lang w:val="en-US" w:eastAsia="en-IN"/>
        </w:rPr>
      </w:pPr>
      <w:ins w:id="324" w:author="Unknown">
        <w:r w:rsidRPr="00FB66A1">
          <w:rPr>
            <w:rFonts w:ascii="Times New Roman" w:eastAsia="Times New Roman" w:hAnsi="Times New Roman" w:cs="Times New Roman"/>
            <w:sz w:val="24"/>
            <w:szCs w:val="24"/>
            <w:lang w:val="en-US" w:eastAsia="en-IN"/>
          </w:rPr>
          <w:t xml:space="preserve">An </w:t>
        </w:r>
        <w:proofErr w:type="spellStart"/>
        <w:r w:rsidRPr="00FB66A1">
          <w:rPr>
            <w:rFonts w:ascii="Times New Roman" w:eastAsia="Times New Roman" w:hAnsi="Times New Roman" w:cs="Times New Roman"/>
            <w:sz w:val="24"/>
            <w:szCs w:val="24"/>
            <w:lang w:val="en-US" w:eastAsia="en-IN"/>
          </w:rPr>
          <w:t>excelent</w:t>
        </w:r>
        <w:proofErr w:type="spellEnd"/>
        <w:r w:rsidRPr="00FB66A1">
          <w:rPr>
            <w:rFonts w:ascii="Times New Roman" w:eastAsia="Times New Roman" w:hAnsi="Times New Roman" w:cs="Times New Roman"/>
            <w:sz w:val="24"/>
            <w:szCs w:val="24"/>
            <w:lang w:val="en-US" w:eastAsia="en-IN"/>
          </w:rPr>
          <w:t xml:space="preserve"> article, I see another great article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"http://duartes.org/gustavo/blog/post/how-computers-boot-up"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here</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Autospacing="1" w:after="0" w:afterAutospacing="1" w:line="240" w:lineRule="auto"/>
        <w:ind w:left="720"/>
        <w:rPr>
          <w:ins w:id="325" w:author="Unknown"/>
          <w:rFonts w:ascii="Times New Roman" w:eastAsia="Times New Roman" w:hAnsi="Times New Roman" w:cs="Times New Roman"/>
          <w:sz w:val="24"/>
          <w:szCs w:val="24"/>
          <w:lang w:val="en-US" w:eastAsia="en-IN"/>
        </w:rPr>
      </w:pPr>
      <w:ins w:id="32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"comment-85543"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27" w:author="Unknown"/>
          <w:rFonts w:ascii="Times New Roman" w:eastAsia="Times New Roman" w:hAnsi="Times New Roman" w:cs="Times New Roman"/>
          <w:sz w:val="24"/>
          <w:szCs w:val="24"/>
          <w:lang w:val="en-US" w:eastAsia="en-IN"/>
        </w:rPr>
      </w:pPr>
      <w:ins w:id="32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"http://ibm.com/"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Hem </w:t>
        </w:r>
        <w:proofErr w:type="spellStart"/>
        <w:r w:rsidRPr="00FB66A1">
          <w:rPr>
            <w:rFonts w:ascii="Times New Roman" w:eastAsia="Times New Roman" w:hAnsi="Times New Roman" w:cs="Times New Roman"/>
            <w:color w:val="0000FF"/>
            <w:sz w:val="24"/>
            <w:szCs w:val="24"/>
            <w:u w:val="single"/>
            <w:lang w:val="en-US" w:eastAsia="en-IN"/>
          </w:rPr>
          <w:t>Chander</w:t>
        </w:r>
        <w:proofErr w:type="spellEnd"/>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March 1, 2011, 2:57 pm </w:t>
        </w:r>
      </w:ins>
    </w:p>
    <w:p w:rsidR="00FB66A1" w:rsidRPr="00FB66A1" w:rsidRDefault="00FB66A1" w:rsidP="00FB66A1">
      <w:pPr>
        <w:spacing w:before="100" w:beforeAutospacing="1" w:after="100" w:afterAutospacing="1" w:line="240" w:lineRule="auto"/>
        <w:ind w:left="720"/>
        <w:rPr>
          <w:ins w:id="329" w:author="Unknown"/>
          <w:rFonts w:ascii="Times New Roman" w:eastAsia="Times New Roman" w:hAnsi="Times New Roman" w:cs="Times New Roman"/>
          <w:sz w:val="24"/>
          <w:szCs w:val="24"/>
          <w:lang w:val="en-US" w:eastAsia="en-IN"/>
        </w:rPr>
      </w:pPr>
      <w:ins w:id="330" w:author="Unknown">
        <w:r w:rsidRPr="00FB66A1">
          <w:rPr>
            <w:rFonts w:ascii="Times New Roman" w:eastAsia="Times New Roman" w:hAnsi="Times New Roman" w:cs="Times New Roman"/>
            <w:sz w:val="24"/>
            <w:szCs w:val="24"/>
            <w:lang w:val="en-US" w:eastAsia="en-IN"/>
          </w:rPr>
          <w:t xml:space="preserve">This is very helpful I was looking for similar </w:t>
        </w:r>
        <w:proofErr w:type="spellStart"/>
        <w:r w:rsidRPr="00FB66A1">
          <w:rPr>
            <w:rFonts w:ascii="Times New Roman" w:eastAsia="Times New Roman" w:hAnsi="Times New Roman" w:cs="Times New Roman"/>
            <w:sz w:val="24"/>
            <w:szCs w:val="24"/>
            <w:lang w:val="en-US" w:eastAsia="en-IN"/>
          </w:rPr>
          <w:t>one</w:t>
        </w:r>
        <w:proofErr w:type="gramStart"/>
        <w:r w:rsidRPr="00FB66A1">
          <w:rPr>
            <w:rFonts w:ascii="Times New Roman" w:eastAsia="Times New Roman" w:hAnsi="Times New Roman" w:cs="Times New Roman"/>
            <w:sz w:val="24"/>
            <w:szCs w:val="24"/>
            <w:lang w:val="en-US" w:eastAsia="en-IN"/>
          </w:rPr>
          <w:t>..thanks</w:t>
        </w:r>
        <w:proofErr w:type="spellEnd"/>
        <w:proofErr w:type="gramEnd"/>
      </w:ins>
    </w:p>
    <w:p w:rsidR="00FB66A1" w:rsidRPr="00FB66A1" w:rsidRDefault="00FB66A1" w:rsidP="00FB66A1">
      <w:pPr>
        <w:spacing w:beforeAutospacing="1" w:after="0" w:afterAutospacing="1" w:line="240" w:lineRule="auto"/>
        <w:ind w:left="720"/>
        <w:rPr>
          <w:ins w:id="331" w:author="Unknown"/>
          <w:rFonts w:ascii="Times New Roman" w:eastAsia="Times New Roman" w:hAnsi="Times New Roman" w:cs="Times New Roman"/>
          <w:sz w:val="24"/>
          <w:szCs w:val="24"/>
          <w:lang w:val="en-US" w:eastAsia="en-IN"/>
        </w:rPr>
      </w:pPr>
      <w:ins w:id="33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"comment-90123"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33" w:author="Unknown"/>
          <w:rFonts w:ascii="Times New Roman" w:eastAsia="Times New Roman" w:hAnsi="Times New Roman" w:cs="Times New Roman"/>
          <w:sz w:val="24"/>
          <w:szCs w:val="24"/>
          <w:lang w:val="en-US" w:eastAsia="en-IN"/>
        </w:rPr>
      </w:pPr>
      <w:ins w:id="334" w:author="Unknown">
        <w:r w:rsidRPr="00FB66A1">
          <w:rPr>
            <w:rFonts w:ascii="Times New Roman" w:eastAsia="Times New Roman" w:hAnsi="Times New Roman" w:cs="Times New Roman"/>
            <w:sz w:val="24"/>
            <w:szCs w:val="24"/>
            <w:lang w:val="en-US" w:eastAsia="en-IN"/>
          </w:rPr>
          <w:t xml:space="preserve">Pablo March 7, 2011, 10:16 am </w:t>
        </w:r>
      </w:ins>
    </w:p>
    <w:p w:rsidR="00FB66A1" w:rsidRPr="00FB66A1" w:rsidRDefault="00FB66A1" w:rsidP="00FB66A1">
      <w:pPr>
        <w:spacing w:before="100" w:beforeAutospacing="1" w:after="100" w:afterAutospacing="1" w:line="240" w:lineRule="auto"/>
        <w:ind w:left="720"/>
        <w:rPr>
          <w:ins w:id="335" w:author="Unknown"/>
          <w:rFonts w:ascii="Times New Roman" w:eastAsia="Times New Roman" w:hAnsi="Times New Roman" w:cs="Times New Roman"/>
          <w:sz w:val="24"/>
          <w:szCs w:val="24"/>
          <w:lang w:val="en-US" w:eastAsia="en-IN"/>
        </w:rPr>
      </w:pPr>
      <w:ins w:id="336" w:author="Unknown">
        <w:r w:rsidRPr="00FB66A1">
          <w:rPr>
            <w:rFonts w:ascii="Times New Roman" w:eastAsia="Times New Roman" w:hAnsi="Times New Roman" w:cs="Times New Roman"/>
            <w:sz w:val="24"/>
            <w:szCs w:val="24"/>
            <w:lang w:val="en-US" w:eastAsia="en-IN"/>
          </w:rPr>
          <w:t xml:space="preserve">Great article Ramesh! </w:t>
        </w:r>
        <w:proofErr w:type="gramStart"/>
        <w:r w:rsidRPr="00FB66A1">
          <w:rPr>
            <w:rFonts w:ascii="Times New Roman" w:eastAsia="Times New Roman" w:hAnsi="Times New Roman" w:cs="Times New Roman"/>
            <w:sz w:val="24"/>
            <w:szCs w:val="24"/>
            <w:lang w:val="en-US" w:eastAsia="en-IN"/>
          </w:rPr>
          <w:t>But is not completely valid for Ubuntu, which use upstart.</w:t>
        </w:r>
        <w:proofErr w:type="gramEnd"/>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Nothing on /</w:t>
        </w:r>
        <w:proofErr w:type="spellStart"/>
        <w:r w:rsidRPr="00FB66A1">
          <w:rPr>
            <w:rFonts w:ascii="Times New Roman" w:eastAsia="Times New Roman" w:hAnsi="Times New Roman" w:cs="Times New Roman"/>
            <w:sz w:val="24"/>
            <w:szCs w:val="24"/>
            <w:lang w:val="en-US" w:eastAsia="en-IN"/>
          </w:rPr>
          <w:t>etc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inittab</w:t>
        </w:r>
        <w:proofErr w:type="spellEnd"/>
        <w:r w:rsidRPr="00FB66A1">
          <w:rPr>
            <w:rFonts w:ascii="Times New Roman" w:eastAsia="Times New Roman" w:hAnsi="Times New Roman" w:cs="Times New Roman"/>
            <w:sz w:val="24"/>
            <w:szCs w:val="24"/>
            <w:lang w:val="en-US" w:eastAsia="en-IN"/>
          </w:rPr>
          <w:t xml:space="preserve">, for </w:t>
        </w:r>
        <w:proofErr w:type="spellStart"/>
        <w:r w:rsidRPr="00FB66A1">
          <w:rPr>
            <w:rFonts w:ascii="Times New Roman" w:eastAsia="Times New Roman" w:hAnsi="Times New Roman" w:cs="Times New Roman"/>
            <w:sz w:val="24"/>
            <w:szCs w:val="24"/>
            <w:lang w:val="en-US" w:eastAsia="en-IN"/>
          </w:rPr>
          <w:t>eg</w:t>
        </w:r>
        <w:proofErr w:type="spellEnd"/>
        <w:r w:rsidRPr="00FB66A1">
          <w:rPr>
            <w:rFonts w:ascii="Times New Roman" w:eastAsia="Times New Roman" w:hAnsi="Times New Roman" w:cs="Times New Roman"/>
            <w:sz w:val="24"/>
            <w:szCs w:val="24"/>
            <w:lang w:val="en-US" w:eastAsia="en-IN"/>
          </w:rPr>
          <w:t>.</w:t>
        </w:r>
        <w:proofErr w:type="gramEnd"/>
      </w:ins>
    </w:p>
    <w:p w:rsidR="00FB66A1" w:rsidRPr="00FB66A1" w:rsidRDefault="00FB66A1" w:rsidP="00FB66A1">
      <w:pPr>
        <w:spacing w:beforeAutospacing="1" w:after="0" w:afterAutospacing="1" w:line="240" w:lineRule="auto"/>
        <w:ind w:left="720"/>
        <w:rPr>
          <w:ins w:id="337" w:author="Unknown"/>
          <w:rFonts w:ascii="Times New Roman" w:eastAsia="Times New Roman" w:hAnsi="Times New Roman" w:cs="Times New Roman"/>
          <w:sz w:val="24"/>
          <w:szCs w:val="24"/>
          <w:lang w:val="en-US" w:eastAsia="en-IN"/>
        </w:rPr>
      </w:pPr>
      <w:ins w:id="33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"comment-90888"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39" w:author="Unknown"/>
          <w:rFonts w:ascii="Times New Roman" w:eastAsia="Times New Roman" w:hAnsi="Times New Roman" w:cs="Times New Roman"/>
          <w:sz w:val="24"/>
          <w:szCs w:val="24"/>
          <w:lang w:val="en-US" w:eastAsia="en-IN"/>
        </w:rPr>
      </w:pPr>
      <w:ins w:id="340" w:author="Unknown">
        <w:r w:rsidRPr="00FB66A1">
          <w:rPr>
            <w:rFonts w:ascii="Times New Roman" w:eastAsia="Times New Roman" w:hAnsi="Times New Roman" w:cs="Times New Roman"/>
            <w:sz w:val="24"/>
            <w:szCs w:val="24"/>
            <w:lang w:val="en-US" w:eastAsia="en-IN"/>
          </w:rPr>
          <w:t xml:space="preserve">Sameer June 7, 2011, 7:07 am </w:t>
        </w:r>
      </w:ins>
    </w:p>
    <w:p w:rsidR="00FB66A1" w:rsidRPr="00FB66A1" w:rsidRDefault="00FB66A1" w:rsidP="00FB66A1">
      <w:pPr>
        <w:spacing w:before="100" w:beforeAutospacing="1" w:after="100" w:afterAutospacing="1" w:line="240" w:lineRule="auto"/>
        <w:ind w:left="720"/>
        <w:rPr>
          <w:ins w:id="341" w:author="Unknown"/>
          <w:rFonts w:ascii="Times New Roman" w:eastAsia="Times New Roman" w:hAnsi="Times New Roman" w:cs="Times New Roman"/>
          <w:sz w:val="24"/>
          <w:szCs w:val="24"/>
          <w:lang w:val="en-US" w:eastAsia="en-IN"/>
        </w:rPr>
      </w:pPr>
      <w:ins w:id="342" w:author="Unknown">
        <w:r w:rsidRPr="00FB66A1">
          <w:rPr>
            <w:rFonts w:ascii="Times New Roman" w:eastAsia="Times New Roman" w:hAnsi="Times New Roman" w:cs="Times New Roman"/>
            <w:sz w:val="24"/>
            <w:szCs w:val="24"/>
            <w:lang w:val="en-US" w:eastAsia="en-IN"/>
          </w:rPr>
          <w:t>Good doc</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br/>
          <w:t>Thanks</w:t>
        </w:r>
      </w:ins>
    </w:p>
    <w:p w:rsidR="00FB66A1" w:rsidRPr="00FB66A1" w:rsidRDefault="00FB66A1" w:rsidP="00FB66A1">
      <w:pPr>
        <w:spacing w:beforeAutospacing="1" w:after="0" w:afterAutospacing="1" w:line="240" w:lineRule="auto"/>
        <w:ind w:left="720"/>
        <w:rPr>
          <w:ins w:id="343" w:author="Unknown"/>
          <w:rFonts w:ascii="Times New Roman" w:eastAsia="Times New Roman" w:hAnsi="Times New Roman" w:cs="Times New Roman"/>
          <w:sz w:val="24"/>
          <w:szCs w:val="24"/>
          <w:lang w:val="en-US" w:eastAsia="en-IN"/>
        </w:rPr>
      </w:pPr>
      <w:ins w:id="34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"comment-109292"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45" w:author="Unknown"/>
          <w:rFonts w:ascii="Times New Roman" w:eastAsia="Times New Roman" w:hAnsi="Times New Roman" w:cs="Times New Roman"/>
          <w:sz w:val="24"/>
          <w:szCs w:val="24"/>
          <w:lang w:val="en-US" w:eastAsia="en-IN"/>
        </w:rPr>
      </w:pPr>
      <w:proofErr w:type="spellStart"/>
      <w:ins w:id="346" w:author="Unknown">
        <w:r w:rsidRPr="00FB66A1">
          <w:rPr>
            <w:rFonts w:ascii="Times New Roman" w:eastAsia="Times New Roman" w:hAnsi="Times New Roman" w:cs="Times New Roman"/>
            <w:sz w:val="24"/>
            <w:szCs w:val="24"/>
            <w:lang w:val="en-US" w:eastAsia="en-IN"/>
          </w:rPr>
          <w:t>Verbila</w:t>
        </w:r>
        <w:proofErr w:type="spellEnd"/>
        <w:r w:rsidRPr="00FB66A1">
          <w:rPr>
            <w:rFonts w:ascii="Times New Roman" w:eastAsia="Times New Roman" w:hAnsi="Times New Roman" w:cs="Times New Roman"/>
            <w:sz w:val="24"/>
            <w:szCs w:val="24"/>
            <w:lang w:val="en-US" w:eastAsia="en-IN"/>
          </w:rPr>
          <w:t xml:space="preserve"> June 21, 2011, 5:44 pm </w:t>
        </w:r>
      </w:ins>
    </w:p>
    <w:p w:rsidR="00FB66A1" w:rsidRPr="00FB66A1" w:rsidRDefault="00FB66A1" w:rsidP="00FB66A1">
      <w:pPr>
        <w:spacing w:before="100" w:beforeAutospacing="1" w:after="100" w:afterAutospacing="1" w:line="240" w:lineRule="auto"/>
        <w:ind w:left="720"/>
        <w:rPr>
          <w:ins w:id="347" w:author="Unknown"/>
          <w:rFonts w:ascii="Times New Roman" w:eastAsia="Times New Roman" w:hAnsi="Times New Roman" w:cs="Times New Roman"/>
          <w:sz w:val="24"/>
          <w:szCs w:val="24"/>
          <w:lang w:val="en-US" w:eastAsia="en-IN"/>
        </w:rPr>
      </w:pPr>
      <w:ins w:id="348" w:author="Unknown">
        <w:r w:rsidRPr="00FB66A1">
          <w:rPr>
            <w:rFonts w:ascii="Times New Roman" w:eastAsia="Times New Roman" w:hAnsi="Times New Roman" w:cs="Times New Roman"/>
            <w:sz w:val="24"/>
            <w:szCs w:val="24"/>
            <w:lang w:val="en-US" w:eastAsia="en-IN"/>
          </w:rPr>
          <w:t>Love this site, your explanations are excellent, and I like how you define terms and acronyms. Sometimes a man page can make my head spin – your site is the antidote to that – thanks!!</w:t>
        </w:r>
      </w:ins>
    </w:p>
    <w:p w:rsidR="00FB66A1" w:rsidRPr="00FB66A1" w:rsidRDefault="00FB66A1" w:rsidP="00FB66A1">
      <w:pPr>
        <w:spacing w:beforeAutospacing="1" w:after="0" w:afterAutospacing="1" w:line="240" w:lineRule="auto"/>
        <w:ind w:left="720"/>
        <w:rPr>
          <w:ins w:id="349" w:author="Unknown"/>
          <w:rFonts w:ascii="Times New Roman" w:eastAsia="Times New Roman" w:hAnsi="Times New Roman" w:cs="Times New Roman"/>
          <w:sz w:val="24"/>
          <w:szCs w:val="24"/>
          <w:lang w:val="en-US" w:eastAsia="en-IN"/>
        </w:rPr>
      </w:pPr>
      <w:ins w:id="35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"comment-113786"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51" w:author="Unknown"/>
          <w:rFonts w:ascii="Times New Roman" w:eastAsia="Times New Roman" w:hAnsi="Times New Roman" w:cs="Times New Roman"/>
          <w:sz w:val="24"/>
          <w:szCs w:val="24"/>
          <w:lang w:val="en-US" w:eastAsia="en-IN"/>
        </w:rPr>
      </w:pPr>
      <w:proofErr w:type="spellStart"/>
      <w:ins w:id="352" w:author="Unknown">
        <w:r w:rsidRPr="00FB66A1">
          <w:rPr>
            <w:rFonts w:ascii="Times New Roman" w:eastAsia="Times New Roman" w:hAnsi="Times New Roman" w:cs="Times New Roman"/>
            <w:sz w:val="24"/>
            <w:szCs w:val="24"/>
            <w:lang w:val="en-US" w:eastAsia="en-IN"/>
          </w:rPr>
          <w:t>ethaqer</w:t>
        </w:r>
        <w:proofErr w:type="spellEnd"/>
        <w:r w:rsidRPr="00FB66A1">
          <w:rPr>
            <w:rFonts w:ascii="Times New Roman" w:eastAsia="Times New Roman" w:hAnsi="Times New Roman" w:cs="Times New Roman"/>
            <w:sz w:val="24"/>
            <w:szCs w:val="24"/>
            <w:lang w:val="en-US" w:eastAsia="en-IN"/>
          </w:rPr>
          <w:t xml:space="preserve"> July 4, 2011, 8:50 pm </w:t>
        </w:r>
      </w:ins>
    </w:p>
    <w:p w:rsidR="00FB66A1" w:rsidRPr="00FB66A1" w:rsidRDefault="00FB66A1" w:rsidP="00FB66A1">
      <w:pPr>
        <w:spacing w:before="100" w:beforeAutospacing="1" w:after="100" w:afterAutospacing="1" w:line="240" w:lineRule="auto"/>
        <w:ind w:left="720"/>
        <w:rPr>
          <w:ins w:id="353" w:author="Unknown"/>
          <w:rFonts w:ascii="Times New Roman" w:eastAsia="Times New Roman" w:hAnsi="Times New Roman" w:cs="Times New Roman"/>
          <w:sz w:val="24"/>
          <w:szCs w:val="24"/>
          <w:lang w:val="en-US" w:eastAsia="en-IN"/>
        </w:rPr>
      </w:pPr>
      <w:proofErr w:type="gramStart"/>
      <w:ins w:id="354" w:author="Unknown">
        <w:r w:rsidRPr="00FB66A1">
          <w:rPr>
            <w:rFonts w:ascii="Times New Roman" w:eastAsia="Times New Roman" w:hAnsi="Times New Roman" w:cs="Times New Roman"/>
            <w:sz w:val="24"/>
            <w:szCs w:val="24"/>
            <w:lang w:val="en-US" w:eastAsia="en-IN"/>
          </w:rPr>
          <w:t>the</w:t>
        </w:r>
        <w:proofErr w:type="gramEnd"/>
        <w:r w:rsidRPr="00FB66A1">
          <w:rPr>
            <w:rFonts w:ascii="Times New Roman" w:eastAsia="Times New Roman" w:hAnsi="Times New Roman" w:cs="Times New Roman"/>
            <w:sz w:val="24"/>
            <w:szCs w:val="24"/>
            <w:lang w:val="en-US" w:eastAsia="en-IN"/>
          </w:rPr>
          <w:t xml:space="preserve"> best explanation ever …</w:t>
        </w:r>
      </w:ins>
    </w:p>
    <w:p w:rsidR="00FB66A1" w:rsidRPr="00FB66A1" w:rsidRDefault="00FB66A1" w:rsidP="00FB66A1">
      <w:pPr>
        <w:spacing w:before="100" w:beforeAutospacing="1" w:after="100" w:afterAutospacing="1" w:line="240" w:lineRule="auto"/>
        <w:ind w:left="720"/>
        <w:rPr>
          <w:ins w:id="355" w:author="Unknown"/>
          <w:rFonts w:ascii="Times New Roman" w:eastAsia="Times New Roman" w:hAnsi="Times New Roman" w:cs="Times New Roman"/>
          <w:sz w:val="24"/>
          <w:szCs w:val="24"/>
          <w:lang w:val="en-US" w:eastAsia="en-IN"/>
        </w:rPr>
      </w:pPr>
      <w:proofErr w:type="gramStart"/>
      <w:ins w:id="356" w:author="Unknown">
        <w:r w:rsidRPr="00FB66A1">
          <w:rPr>
            <w:rFonts w:ascii="Times New Roman" w:eastAsia="Times New Roman" w:hAnsi="Times New Roman" w:cs="Times New Roman"/>
            <w:sz w:val="24"/>
            <w:szCs w:val="24"/>
            <w:lang w:val="en-US" w:eastAsia="en-IN"/>
          </w:rPr>
          <w:t>thanks</w:t>
        </w:r>
        <w:proofErr w:type="gramEnd"/>
        <w:r w:rsidRPr="00FB66A1">
          <w:rPr>
            <w:rFonts w:ascii="Times New Roman" w:eastAsia="Times New Roman" w:hAnsi="Times New Roman" w:cs="Times New Roman"/>
            <w:sz w:val="24"/>
            <w:szCs w:val="24"/>
            <w:lang w:val="en-US" w:eastAsia="en-IN"/>
          </w:rPr>
          <w:t xml:space="preserve"> TGS</w:t>
        </w:r>
      </w:ins>
    </w:p>
    <w:p w:rsidR="00FB66A1" w:rsidRPr="00FB66A1" w:rsidRDefault="00FB66A1" w:rsidP="00FB66A1">
      <w:pPr>
        <w:spacing w:beforeAutospacing="1" w:after="0" w:afterAutospacing="1" w:line="240" w:lineRule="auto"/>
        <w:ind w:left="720"/>
        <w:rPr>
          <w:ins w:id="357" w:author="Unknown"/>
          <w:rFonts w:ascii="Times New Roman" w:eastAsia="Times New Roman" w:hAnsi="Times New Roman" w:cs="Times New Roman"/>
          <w:sz w:val="24"/>
          <w:szCs w:val="24"/>
          <w:lang w:val="en-US" w:eastAsia="en-IN"/>
        </w:rPr>
      </w:pPr>
      <w:ins w:id="35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"comment-116112"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59" w:author="Unknown"/>
          <w:rFonts w:ascii="Times New Roman" w:eastAsia="Times New Roman" w:hAnsi="Times New Roman" w:cs="Times New Roman"/>
          <w:sz w:val="24"/>
          <w:szCs w:val="24"/>
          <w:lang w:val="en-US" w:eastAsia="en-IN"/>
        </w:rPr>
      </w:pPr>
      <w:ins w:id="360" w:author="Unknown">
        <w:r w:rsidRPr="00FB66A1">
          <w:rPr>
            <w:rFonts w:ascii="Times New Roman" w:eastAsia="Times New Roman" w:hAnsi="Times New Roman" w:cs="Times New Roman"/>
            <w:sz w:val="24"/>
            <w:szCs w:val="24"/>
            <w:lang w:val="en-US" w:eastAsia="en-IN"/>
          </w:rPr>
          <w:t xml:space="preserve">robin July 7, 2011, 1:30 am </w:t>
        </w:r>
      </w:ins>
    </w:p>
    <w:p w:rsidR="00FB66A1" w:rsidRPr="00FB66A1" w:rsidRDefault="00FB66A1" w:rsidP="00FB66A1">
      <w:pPr>
        <w:spacing w:before="100" w:beforeAutospacing="1" w:after="100" w:afterAutospacing="1" w:line="240" w:lineRule="auto"/>
        <w:ind w:left="720"/>
        <w:rPr>
          <w:ins w:id="361" w:author="Unknown"/>
          <w:rFonts w:ascii="Times New Roman" w:eastAsia="Times New Roman" w:hAnsi="Times New Roman" w:cs="Times New Roman"/>
          <w:sz w:val="24"/>
          <w:szCs w:val="24"/>
          <w:lang w:val="en-US" w:eastAsia="en-IN"/>
        </w:rPr>
      </w:pPr>
      <w:ins w:id="362" w:author="Unknown">
        <w:r w:rsidRPr="00FB66A1">
          <w:rPr>
            <w:rFonts w:ascii="Times New Roman" w:eastAsia="Times New Roman" w:hAnsi="Times New Roman" w:cs="Times New Roman"/>
            <w:sz w:val="24"/>
            <w:szCs w:val="24"/>
            <w:lang w:val="en-US" w:eastAsia="en-IN"/>
          </w:rPr>
          <w:t xml:space="preserve">How many times did i ask myself how to find out order of </w:t>
        </w:r>
        <w:proofErr w:type="spellStart"/>
        <w:r w:rsidRPr="00FB66A1">
          <w:rPr>
            <w:rFonts w:ascii="Times New Roman" w:eastAsia="Times New Roman" w:hAnsi="Times New Roman" w:cs="Times New Roman"/>
            <w:sz w:val="24"/>
            <w:szCs w:val="24"/>
            <w:lang w:val="en-US" w:eastAsia="en-IN"/>
          </w:rPr>
          <w:t>linuxs</w:t>
        </w:r>
        <w:proofErr w:type="spellEnd"/>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start ?</w:t>
        </w:r>
        <w:proofErr w:type="gramEnd"/>
        <w:r w:rsidRPr="00FB66A1">
          <w:rPr>
            <w:rFonts w:ascii="Times New Roman" w:eastAsia="Times New Roman" w:hAnsi="Times New Roman" w:cs="Times New Roman"/>
            <w:sz w:val="24"/>
            <w:szCs w:val="24"/>
            <w:lang w:val="en-US" w:eastAsia="en-IN"/>
          </w:rPr>
          <w:br/>
        </w:r>
        <w:proofErr w:type="gramStart"/>
        <w:r w:rsidRPr="00FB66A1">
          <w:rPr>
            <w:rFonts w:ascii="Times New Roman" w:eastAsia="Times New Roman" w:hAnsi="Times New Roman" w:cs="Times New Roman"/>
            <w:sz w:val="24"/>
            <w:szCs w:val="24"/>
            <w:lang w:val="en-US" w:eastAsia="en-IN"/>
          </w:rPr>
          <w:t>when</w:t>
        </w:r>
        <w:proofErr w:type="gramEnd"/>
        <w:r w:rsidRPr="00FB66A1">
          <w:rPr>
            <w:rFonts w:ascii="Times New Roman" w:eastAsia="Times New Roman" w:hAnsi="Times New Roman" w:cs="Times New Roman"/>
            <w:sz w:val="24"/>
            <w:szCs w:val="24"/>
            <w:lang w:val="en-US" w:eastAsia="en-IN"/>
          </w:rPr>
          <w:t xml:space="preserve"> this time i saw your blog via TSG, i see thoroughly.</w:t>
        </w:r>
      </w:ins>
    </w:p>
    <w:p w:rsidR="00FB66A1" w:rsidRPr="00FB66A1" w:rsidRDefault="00FB66A1" w:rsidP="00FB66A1">
      <w:pPr>
        <w:spacing w:before="100" w:beforeAutospacing="1" w:after="100" w:afterAutospacing="1" w:line="240" w:lineRule="auto"/>
        <w:ind w:left="720"/>
        <w:rPr>
          <w:ins w:id="363" w:author="Unknown"/>
          <w:rFonts w:ascii="Times New Roman" w:eastAsia="Times New Roman" w:hAnsi="Times New Roman" w:cs="Times New Roman"/>
          <w:sz w:val="24"/>
          <w:szCs w:val="24"/>
          <w:lang w:val="en-US" w:eastAsia="en-IN"/>
        </w:rPr>
      </w:pPr>
      <w:proofErr w:type="gramStart"/>
      <w:ins w:id="364" w:author="Unknown">
        <w:r w:rsidRPr="00FB66A1">
          <w:rPr>
            <w:rFonts w:ascii="Times New Roman" w:eastAsia="Times New Roman" w:hAnsi="Times New Roman" w:cs="Times New Roman"/>
            <w:sz w:val="24"/>
            <w:szCs w:val="24"/>
            <w:lang w:val="en-US" w:eastAsia="en-IN"/>
          </w:rPr>
          <w:t>thanks</w:t>
        </w:r>
        <w:proofErr w:type="gramEnd"/>
        <w:r w:rsidRPr="00FB66A1">
          <w:rPr>
            <w:rFonts w:ascii="Times New Roman" w:eastAsia="Times New Roman" w:hAnsi="Times New Roman" w:cs="Times New Roman"/>
            <w:sz w:val="24"/>
            <w:szCs w:val="24"/>
            <w:lang w:val="en-US" w:eastAsia="en-IN"/>
          </w:rPr>
          <w:t xml:space="preserve"> a million</w:t>
        </w:r>
      </w:ins>
    </w:p>
    <w:p w:rsidR="00FB66A1" w:rsidRPr="00FB66A1" w:rsidRDefault="00FB66A1" w:rsidP="00FB66A1">
      <w:pPr>
        <w:spacing w:before="100" w:beforeAutospacing="1" w:after="100" w:afterAutospacing="1" w:line="240" w:lineRule="auto"/>
        <w:ind w:left="720"/>
        <w:rPr>
          <w:ins w:id="365" w:author="Unknown"/>
          <w:rFonts w:ascii="Times New Roman" w:eastAsia="Times New Roman" w:hAnsi="Times New Roman" w:cs="Times New Roman"/>
          <w:sz w:val="24"/>
          <w:szCs w:val="24"/>
          <w:lang w:val="en-US" w:eastAsia="en-IN"/>
        </w:rPr>
      </w:pPr>
      <w:ins w:id="366" w:author="Unknown">
        <w:r w:rsidRPr="00FB66A1">
          <w:rPr>
            <w:rFonts w:ascii="Times New Roman" w:eastAsia="Times New Roman" w:hAnsi="Times New Roman" w:cs="Times New Roman"/>
            <w:sz w:val="24"/>
            <w:szCs w:val="24"/>
            <w:lang w:val="en-US" w:eastAsia="en-IN"/>
          </w:rPr>
          <w:t>Best Regards</w:t>
        </w:r>
        <w:r w:rsidRPr="00FB66A1">
          <w:rPr>
            <w:rFonts w:ascii="Times New Roman" w:eastAsia="Times New Roman" w:hAnsi="Times New Roman" w:cs="Times New Roman"/>
            <w:sz w:val="24"/>
            <w:szCs w:val="24"/>
            <w:lang w:val="en-US" w:eastAsia="en-IN"/>
          </w:rPr>
          <w:br/>
          <w:t xml:space="preserve">Robin </w:t>
        </w:r>
        <w:proofErr w:type="spellStart"/>
        <w:r w:rsidRPr="00FB66A1">
          <w:rPr>
            <w:rFonts w:ascii="Times New Roman" w:eastAsia="Times New Roman" w:hAnsi="Times New Roman" w:cs="Times New Roman"/>
            <w:sz w:val="24"/>
            <w:szCs w:val="24"/>
            <w:lang w:val="en-US" w:eastAsia="en-IN"/>
          </w:rPr>
          <w:t>Guo</w:t>
        </w:r>
        <w:proofErr w:type="spellEnd"/>
      </w:ins>
    </w:p>
    <w:p w:rsidR="00FB66A1" w:rsidRPr="00FB66A1" w:rsidRDefault="00FB66A1" w:rsidP="00FB66A1">
      <w:pPr>
        <w:spacing w:beforeAutospacing="1" w:after="0" w:afterAutospacing="1" w:line="240" w:lineRule="auto"/>
        <w:ind w:left="720"/>
        <w:rPr>
          <w:ins w:id="367" w:author="Unknown"/>
          <w:rFonts w:ascii="Times New Roman" w:eastAsia="Times New Roman" w:hAnsi="Times New Roman" w:cs="Times New Roman"/>
          <w:sz w:val="24"/>
          <w:szCs w:val="24"/>
          <w:lang w:val="en-US" w:eastAsia="en-IN"/>
        </w:rPr>
      </w:pPr>
      <w:ins w:id="36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"comment-116479"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69" w:author="Unknown"/>
          <w:rFonts w:ascii="Times New Roman" w:eastAsia="Times New Roman" w:hAnsi="Times New Roman" w:cs="Times New Roman"/>
          <w:sz w:val="24"/>
          <w:szCs w:val="24"/>
          <w:lang w:val="en-US" w:eastAsia="en-IN"/>
        </w:rPr>
      </w:pPr>
      <w:proofErr w:type="spellStart"/>
      <w:ins w:id="370" w:author="Unknown">
        <w:r w:rsidRPr="00FB66A1">
          <w:rPr>
            <w:rFonts w:ascii="Times New Roman" w:eastAsia="Times New Roman" w:hAnsi="Times New Roman" w:cs="Times New Roman"/>
            <w:sz w:val="24"/>
            <w:szCs w:val="24"/>
            <w:lang w:val="en-US" w:eastAsia="en-IN"/>
          </w:rPr>
          <w:t>Senthilkumar</w:t>
        </w:r>
        <w:proofErr w:type="spellEnd"/>
        <w:r w:rsidRPr="00FB66A1">
          <w:rPr>
            <w:rFonts w:ascii="Times New Roman" w:eastAsia="Times New Roman" w:hAnsi="Times New Roman" w:cs="Times New Roman"/>
            <w:sz w:val="24"/>
            <w:szCs w:val="24"/>
            <w:lang w:val="en-US" w:eastAsia="en-IN"/>
          </w:rPr>
          <w:t xml:space="preserve"> July 29, 2011, 12:38 am </w:t>
        </w:r>
      </w:ins>
    </w:p>
    <w:p w:rsidR="00FB66A1" w:rsidRPr="00FB66A1" w:rsidRDefault="00FB66A1" w:rsidP="00FB66A1">
      <w:pPr>
        <w:spacing w:before="100" w:beforeAutospacing="1" w:after="100" w:afterAutospacing="1" w:line="240" w:lineRule="auto"/>
        <w:ind w:left="720"/>
        <w:rPr>
          <w:ins w:id="371" w:author="Unknown"/>
          <w:rFonts w:ascii="Times New Roman" w:eastAsia="Times New Roman" w:hAnsi="Times New Roman" w:cs="Times New Roman"/>
          <w:sz w:val="24"/>
          <w:szCs w:val="24"/>
          <w:lang w:val="en-US" w:eastAsia="en-IN"/>
        </w:rPr>
      </w:pPr>
      <w:proofErr w:type="gramStart"/>
      <w:ins w:id="372" w:author="Unknown">
        <w:r w:rsidRPr="00FB66A1">
          <w:rPr>
            <w:rFonts w:ascii="Times New Roman" w:eastAsia="Times New Roman" w:hAnsi="Times New Roman" w:cs="Times New Roman"/>
            <w:sz w:val="24"/>
            <w:szCs w:val="24"/>
            <w:lang w:val="en-US" w:eastAsia="en-IN"/>
          </w:rPr>
          <w:t>Awesome !!</w:t>
        </w:r>
        <w:proofErr w:type="gramEnd"/>
        <w:r w:rsidRPr="00FB66A1">
          <w:rPr>
            <w:rFonts w:ascii="Times New Roman" w:eastAsia="Times New Roman" w:hAnsi="Times New Roman" w:cs="Times New Roman"/>
            <w:sz w:val="24"/>
            <w:szCs w:val="24"/>
            <w:lang w:val="en-US" w:eastAsia="en-IN"/>
          </w:rPr>
          <w:t xml:space="preserve"> For beginners helped a lot</w:t>
        </w:r>
        <w:proofErr w:type="gramStart"/>
        <w:r w:rsidRPr="00FB66A1">
          <w:rPr>
            <w:rFonts w:ascii="Times New Roman" w:eastAsia="Times New Roman" w:hAnsi="Times New Roman" w:cs="Times New Roman"/>
            <w:sz w:val="24"/>
            <w:szCs w:val="24"/>
            <w:lang w:val="en-US" w:eastAsia="en-IN"/>
          </w:rPr>
          <w:t>..</w:t>
        </w:r>
        <w:proofErr w:type="gramEnd"/>
      </w:ins>
    </w:p>
    <w:p w:rsidR="00FB66A1" w:rsidRPr="00FB66A1" w:rsidRDefault="00FB66A1" w:rsidP="00FB66A1">
      <w:pPr>
        <w:spacing w:beforeAutospacing="1" w:after="0" w:afterAutospacing="1" w:line="240" w:lineRule="auto"/>
        <w:ind w:left="720"/>
        <w:rPr>
          <w:ins w:id="373" w:author="Unknown"/>
          <w:rFonts w:ascii="Times New Roman" w:eastAsia="Times New Roman" w:hAnsi="Times New Roman" w:cs="Times New Roman"/>
          <w:sz w:val="24"/>
          <w:szCs w:val="24"/>
          <w:lang w:val="en-US" w:eastAsia="en-IN"/>
        </w:rPr>
      </w:pPr>
      <w:ins w:id="37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"comment-119837"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75" w:author="Unknown"/>
          <w:rFonts w:ascii="Times New Roman" w:eastAsia="Times New Roman" w:hAnsi="Times New Roman" w:cs="Times New Roman"/>
          <w:sz w:val="24"/>
          <w:szCs w:val="24"/>
          <w:lang w:val="en-US" w:eastAsia="en-IN"/>
        </w:rPr>
      </w:pPr>
      <w:ins w:id="376" w:author="Unknown">
        <w:r w:rsidRPr="00FB66A1">
          <w:rPr>
            <w:rFonts w:ascii="Times New Roman" w:eastAsia="Times New Roman" w:hAnsi="Times New Roman" w:cs="Times New Roman"/>
            <w:sz w:val="24"/>
            <w:szCs w:val="24"/>
            <w:lang w:val="en-US" w:eastAsia="en-IN"/>
          </w:rPr>
          <w:t xml:space="preserve">D </w:t>
        </w:r>
        <w:proofErr w:type="spellStart"/>
        <w:r w:rsidRPr="00FB66A1">
          <w:rPr>
            <w:rFonts w:ascii="Times New Roman" w:eastAsia="Times New Roman" w:hAnsi="Times New Roman" w:cs="Times New Roman"/>
            <w:sz w:val="24"/>
            <w:szCs w:val="24"/>
            <w:lang w:val="en-US" w:eastAsia="en-IN"/>
          </w:rPr>
          <w:t>VIjay</w:t>
        </w:r>
        <w:proofErr w:type="spellEnd"/>
        <w:r w:rsidRPr="00FB66A1">
          <w:rPr>
            <w:rFonts w:ascii="Times New Roman" w:eastAsia="Times New Roman" w:hAnsi="Times New Roman" w:cs="Times New Roman"/>
            <w:sz w:val="24"/>
            <w:szCs w:val="24"/>
            <w:lang w:val="en-US" w:eastAsia="en-IN"/>
          </w:rPr>
          <w:t xml:space="preserve"> August 11, 2011, 5:48 am </w:t>
        </w:r>
      </w:ins>
    </w:p>
    <w:p w:rsidR="00FB66A1" w:rsidRPr="00FB66A1" w:rsidRDefault="00FB66A1" w:rsidP="00FB66A1">
      <w:pPr>
        <w:spacing w:before="100" w:beforeAutospacing="1" w:after="100" w:afterAutospacing="1" w:line="240" w:lineRule="auto"/>
        <w:ind w:left="720"/>
        <w:rPr>
          <w:ins w:id="377" w:author="Unknown"/>
          <w:rFonts w:ascii="Times New Roman" w:eastAsia="Times New Roman" w:hAnsi="Times New Roman" w:cs="Times New Roman"/>
          <w:sz w:val="24"/>
          <w:szCs w:val="24"/>
          <w:lang w:val="en-US" w:eastAsia="en-IN"/>
        </w:rPr>
      </w:pPr>
      <w:proofErr w:type="gramStart"/>
      <w:ins w:id="378" w:author="Unknown">
        <w:r w:rsidRPr="00FB66A1">
          <w:rPr>
            <w:rFonts w:ascii="Times New Roman" w:eastAsia="Times New Roman" w:hAnsi="Times New Roman" w:cs="Times New Roman"/>
            <w:sz w:val="24"/>
            <w:szCs w:val="24"/>
            <w:lang w:val="en-US" w:eastAsia="en-IN"/>
          </w:rPr>
          <w:t>Excellent, in detail and simple.</w:t>
        </w:r>
        <w:proofErr w:type="gramEnd"/>
        <w:r w:rsidRPr="00FB66A1">
          <w:rPr>
            <w:rFonts w:ascii="Times New Roman" w:eastAsia="Times New Roman" w:hAnsi="Times New Roman" w:cs="Times New Roman"/>
            <w:sz w:val="24"/>
            <w:szCs w:val="24"/>
            <w:lang w:val="en-US" w:eastAsia="en-IN"/>
          </w:rPr>
          <w:t xml:space="preserve"> Thanks very much</w:t>
        </w:r>
      </w:ins>
    </w:p>
    <w:p w:rsidR="00FB66A1" w:rsidRPr="00FB66A1" w:rsidRDefault="00FB66A1" w:rsidP="00FB66A1">
      <w:pPr>
        <w:spacing w:beforeAutospacing="1" w:after="0" w:afterAutospacing="1" w:line="240" w:lineRule="auto"/>
        <w:ind w:left="720"/>
        <w:rPr>
          <w:ins w:id="379" w:author="Unknown"/>
          <w:rFonts w:ascii="Times New Roman" w:eastAsia="Times New Roman" w:hAnsi="Times New Roman" w:cs="Times New Roman"/>
          <w:sz w:val="24"/>
          <w:szCs w:val="24"/>
          <w:lang w:val="en-US" w:eastAsia="en-IN"/>
        </w:rPr>
      </w:pPr>
      <w:ins w:id="38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"comment-121676"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81" w:author="Unknown"/>
          <w:rFonts w:ascii="Times New Roman" w:eastAsia="Times New Roman" w:hAnsi="Times New Roman" w:cs="Times New Roman"/>
          <w:sz w:val="24"/>
          <w:szCs w:val="24"/>
          <w:lang w:val="en-US" w:eastAsia="en-IN"/>
        </w:rPr>
      </w:pPr>
      <w:ins w:id="38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"http://www.thegeekstuff.com/2011/02/linux-boot-process/"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karthick</w:t>
        </w:r>
        <w:proofErr w:type="spellEnd"/>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September 4, 2011, 2:14 am </w:t>
        </w:r>
      </w:ins>
    </w:p>
    <w:p w:rsidR="00FB66A1" w:rsidRPr="00FB66A1" w:rsidRDefault="00FB66A1" w:rsidP="00FB66A1">
      <w:pPr>
        <w:spacing w:before="100" w:beforeAutospacing="1" w:after="100" w:afterAutospacing="1" w:line="240" w:lineRule="auto"/>
        <w:ind w:left="720"/>
        <w:rPr>
          <w:ins w:id="383" w:author="Unknown"/>
          <w:rFonts w:ascii="Times New Roman" w:eastAsia="Times New Roman" w:hAnsi="Times New Roman" w:cs="Times New Roman"/>
          <w:sz w:val="24"/>
          <w:szCs w:val="24"/>
          <w:lang w:val="en-US" w:eastAsia="en-IN"/>
        </w:rPr>
      </w:pPr>
      <w:proofErr w:type="spellStart"/>
      <w:ins w:id="384" w:author="Unknown">
        <w:r w:rsidRPr="00FB66A1">
          <w:rPr>
            <w:rFonts w:ascii="Times New Roman" w:eastAsia="Times New Roman" w:hAnsi="Times New Roman" w:cs="Times New Roman"/>
            <w:sz w:val="24"/>
            <w:szCs w:val="24"/>
            <w:lang w:val="en-US" w:eastAsia="en-IN"/>
          </w:rPr>
          <w:t>Actaully</w:t>
        </w:r>
        <w:proofErr w:type="spellEnd"/>
        <w:r w:rsidRPr="00FB66A1">
          <w:rPr>
            <w:rFonts w:ascii="Times New Roman" w:eastAsia="Times New Roman" w:hAnsi="Times New Roman" w:cs="Times New Roman"/>
            <w:sz w:val="24"/>
            <w:szCs w:val="24"/>
            <w:lang w:val="en-US" w:eastAsia="en-IN"/>
          </w:rPr>
          <w:t xml:space="preserve"> i have failed in my first interview for not answering the above </w:t>
        </w:r>
        <w:proofErr w:type="spellStart"/>
        <w:r w:rsidRPr="00FB66A1">
          <w:rPr>
            <w:rFonts w:ascii="Times New Roman" w:eastAsia="Times New Roman" w:hAnsi="Times New Roman" w:cs="Times New Roman"/>
            <w:sz w:val="24"/>
            <w:szCs w:val="24"/>
            <w:lang w:val="en-US" w:eastAsia="en-IN"/>
          </w:rPr>
          <w:t>question</w:t>
        </w:r>
        <w:proofErr w:type="gramStart"/>
        <w:r w:rsidRPr="00FB66A1">
          <w:rPr>
            <w:rFonts w:ascii="Times New Roman" w:eastAsia="Times New Roman" w:hAnsi="Times New Roman" w:cs="Times New Roman"/>
            <w:sz w:val="24"/>
            <w:szCs w:val="24"/>
            <w:lang w:val="en-US" w:eastAsia="en-IN"/>
          </w:rPr>
          <w:t>,but</w:t>
        </w:r>
        <w:proofErr w:type="spellEnd"/>
        <w:proofErr w:type="gramEnd"/>
        <w:r w:rsidRPr="00FB66A1">
          <w:rPr>
            <w:rFonts w:ascii="Times New Roman" w:eastAsia="Times New Roman" w:hAnsi="Times New Roman" w:cs="Times New Roman"/>
            <w:sz w:val="24"/>
            <w:szCs w:val="24"/>
            <w:lang w:val="en-US" w:eastAsia="en-IN"/>
          </w:rPr>
          <w:t xml:space="preserve"> after reading the above </w:t>
        </w:r>
        <w:proofErr w:type="spellStart"/>
        <w:r w:rsidRPr="00FB66A1">
          <w:rPr>
            <w:rFonts w:ascii="Times New Roman" w:eastAsia="Times New Roman" w:hAnsi="Times New Roman" w:cs="Times New Roman"/>
            <w:sz w:val="24"/>
            <w:szCs w:val="24"/>
            <w:lang w:val="en-US" w:eastAsia="en-IN"/>
          </w:rPr>
          <w:t>answer.i</w:t>
        </w:r>
        <w:proofErr w:type="spellEnd"/>
        <w:r w:rsidRPr="00FB66A1">
          <w:rPr>
            <w:rFonts w:ascii="Times New Roman" w:eastAsia="Times New Roman" w:hAnsi="Times New Roman" w:cs="Times New Roman"/>
            <w:sz w:val="24"/>
            <w:szCs w:val="24"/>
            <w:lang w:val="en-US" w:eastAsia="en-IN"/>
          </w:rPr>
          <w:t xml:space="preserve"> ensure i will get </w:t>
        </w:r>
        <w:proofErr w:type="spellStart"/>
        <w:r w:rsidRPr="00FB66A1">
          <w:rPr>
            <w:rFonts w:ascii="Times New Roman" w:eastAsia="Times New Roman" w:hAnsi="Times New Roman" w:cs="Times New Roman"/>
            <w:sz w:val="24"/>
            <w:szCs w:val="24"/>
            <w:lang w:val="en-US" w:eastAsia="en-IN"/>
          </w:rPr>
          <w:t>success.its</w:t>
        </w:r>
        <w:proofErr w:type="spellEnd"/>
        <w:r w:rsidRPr="00FB66A1">
          <w:rPr>
            <w:rFonts w:ascii="Times New Roman" w:eastAsia="Times New Roman" w:hAnsi="Times New Roman" w:cs="Times New Roman"/>
            <w:sz w:val="24"/>
            <w:szCs w:val="24"/>
            <w:lang w:val="en-US" w:eastAsia="en-IN"/>
          </w:rPr>
          <w:t xml:space="preserve"> really </w:t>
        </w:r>
        <w:proofErr w:type="spellStart"/>
        <w:r w:rsidRPr="00FB66A1">
          <w:rPr>
            <w:rFonts w:ascii="Times New Roman" w:eastAsia="Times New Roman" w:hAnsi="Times New Roman" w:cs="Times New Roman"/>
            <w:sz w:val="24"/>
            <w:szCs w:val="24"/>
            <w:lang w:val="en-US" w:eastAsia="en-IN"/>
          </w:rPr>
          <w:t>gud</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explanation,especially</w:t>
        </w:r>
        <w:proofErr w:type="spellEnd"/>
        <w:r w:rsidRPr="00FB66A1">
          <w:rPr>
            <w:rFonts w:ascii="Times New Roman" w:eastAsia="Times New Roman" w:hAnsi="Times New Roman" w:cs="Times New Roman"/>
            <w:sz w:val="24"/>
            <w:szCs w:val="24"/>
            <w:lang w:val="en-US" w:eastAsia="en-IN"/>
          </w:rPr>
          <w:t xml:space="preserve"> beginners </w:t>
        </w:r>
        <w:proofErr w:type="spellStart"/>
        <w:r w:rsidRPr="00FB66A1">
          <w:rPr>
            <w:rFonts w:ascii="Times New Roman" w:eastAsia="Times New Roman" w:hAnsi="Times New Roman" w:cs="Times New Roman"/>
            <w:sz w:val="24"/>
            <w:szCs w:val="24"/>
            <w:lang w:val="en-US" w:eastAsia="en-IN"/>
          </w:rPr>
          <w:t>lyk</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me.Thanks</w:t>
        </w:r>
        <w:proofErr w:type="spellEnd"/>
        <w:r w:rsidRPr="00FB66A1">
          <w:rPr>
            <w:rFonts w:ascii="Times New Roman" w:eastAsia="Times New Roman" w:hAnsi="Times New Roman" w:cs="Times New Roman"/>
            <w:sz w:val="24"/>
            <w:szCs w:val="24"/>
            <w:lang w:val="en-US" w:eastAsia="en-IN"/>
          </w:rPr>
          <w:t xml:space="preserve"> a lot</w:t>
        </w:r>
      </w:ins>
    </w:p>
    <w:p w:rsidR="00FB66A1" w:rsidRPr="00FB66A1" w:rsidRDefault="00FB66A1" w:rsidP="00FB66A1">
      <w:pPr>
        <w:spacing w:beforeAutospacing="1" w:after="0" w:afterAutospacing="1" w:line="240" w:lineRule="auto"/>
        <w:ind w:left="720"/>
        <w:rPr>
          <w:ins w:id="385" w:author="Unknown"/>
          <w:rFonts w:ascii="Times New Roman" w:eastAsia="Times New Roman" w:hAnsi="Times New Roman" w:cs="Times New Roman"/>
          <w:sz w:val="24"/>
          <w:szCs w:val="24"/>
          <w:lang w:val="en-US" w:eastAsia="en-IN"/>
        </w:rPr>
      </w:pPr>
      <w:ins w:id="38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"comment-125672"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87" w:author="Unknown"/>
          <w:rFonts w:ascii="Times New Roman" w:eastAsia="Times New Roman" w:hAnsi="Times New Roman" w:cs="Times New Roman"/>
          <w:sz w:val="24"/>
          <w:szCs w:val="24"/>
          <w:lang w:val="en-US" w:eastAsia="en-IN"/>
        </w:rPr>
      </w:pPr>
      <w:proofErr w:type="spellStart"/>
      <w:ins w:id="388" w:author="Unknown">
        <w:r w:rsidRPr="00FB66A1">
          <w:rPr>
            <w:rFonts w:ascii="Times New Roman" w:eastAsia="Times New Roman" w:hAnsi="Times New Roman" w:cs="Times New Roman"/>
            <w:sz w:val="24"/>
            <w:szCs w:val="24"/>
            <w:lang w:val="en-US" w:eastAsia="en-IN"/>
          </w:rPr>
          <w:t>dulanja</w:t>
        </w:r>
        <w:proofErr w:type="spellEnd"/>
        <w:r w:rsidRPr="00FB66A1">
          <w:rPr>
            <w:rFonts w:ascii="Times New Roman" w:eastAsia="Times New Roman" w:hAnsi="Times New Roman" w:cs="Times New Roman"/>
            <w:sz w:val="24"/>
            <w:szCs w:val="24"/>
            <w:lang w:val="en-US" w:eastAsia="en-IN"/>
          </w:rPr>
          <w:t xml:space="preserve"> September 19, 2011, 1:11 am </w:t>
        </w:r>
      </w:ins>
    </w:p>
    <w:p w:rsidR="00FB66A1" w:rsidRPr="00FB66A1" w:rsidRDefault="00FB66A1" w:rsidP="00FB66A1">
      <w:pPr>
        <w:spacing w:before="100" w:beforeAutospacing="1" w:after="100" w:afterAutospacing="1" w:line="240" w:lineRule="auto"/>
        <w:ind w:left="720"/>
        <w:rPr>
          <w:ins w:id="389" w:author="Unknown"/>
          <w:rFonts w:ascii="Times New Roman" w:eastAsia="Times New Roman" w:hAnsi="Times New Roman" w:cs="Times New Roman"/>
          <w:sz w:val="24"/>
          <w:szCs w:val="24"/>
          <w:lang w:val="en-US" w:eastAsia="en-IN"/>
        </w:rPr>
      </w:pPr>
      <w:proofErr w:type="gramStart"/>
      <w:ins w:id="390" w:author="Unknown">
        <w:r w:rsidRPr="00FB66A1">
          <w:rPr>
            <w:rFonts w:ascii="Times New Roman" w:eastAsia="Times New Roman" w:hAnsi="Times New Roman" w:cs="Times New Roman"/>
            <w:sz w:val="24"/>
            <w:szCs w:val="24"/>
            <w:lang w:val="en-US" w:eastAsia="en-IN"/>
          </w:rPr>
          <w:t>great</w:t>
        </w:r>
        <w:proofErr w:type="gramEnd"/>
        <w:r w:rsidRPr="00FB66A1">
          <w:rPr>
            <w:rFonts w:ascii="Times New Roman" w:eastAsia="Times New Roman" w:hAnsi="Times New Roman" w:cs="Times New Roman"/>
            <w:sz w:val="24"/>
            <w:szCs w:val="24"/>
            <w:lang w:val="en-US" w:eastAsia="en-IN"/>
          </w:rPr>
          <w:t xml:space="preserve"> article! </w:t>
        </w:r>
        <w:proofErr w:type="gramStart"/>
        <w:r w:rsidRPr="00FB66A1">
          <w:rPr>
            <w:rFonts w:ascii="Times New Roman" w:eastAsia="Times New Roman" w:hAnsi="Times New Roman" w:cs="Times New Roman"/>
            <w:sz w:val="24"/>
            <w:szCs w:val="24"/>
            <w:lang w:val="en-US" w:eastAsia="en-IN"/>
          </w:rPr>
          <w:t>very</w:t>
        </w:r>
        <w:proofErr w:type="gramEnd"/>
        <w:r w:rsidRPr="00FB66A1">
          <w:rPr>
            <w:rFonts w:ascii="Times New Roman" w:eastAsia="Times New Roman" w:hAnsi="Times New Roman" w:cs="Times New Roman"/>
            <w:sz w:val="24"/>
            <w:szCs w:val="24"/>
            <w:lang w:val="en-US" w:eastAsia="en-IN"/>
          </w:rPr>
          <w:t xml:space="preserve"> useful! </w:t>
        </w:r>
        <w:proofErr w:type="gramStart"/>
        <w:r w:rsidRPr="00FB66A1">
          <w:rPr>
            <w:rFonts w:ascii="Times New Roman" w:eastAsia="Times New Roman" w:hAnsi="Times New Roman" w:cs="Times New Roman"/>
            <w:sz w:val="24"/>
            <w:szCs w:val="24"/>
            <w:lang w:val="en-US" w:eastAsia="en-IN"/>
          </w:rPr>
          <w:t>thanks</w:t>
        </w:r>
        <w:proofErr w:type="gramEnd"/>
        <w:r w:rsidRPr="00FB66A1">
          <w:rPr>
            <w:rFonts w:ascii="Times New Roman" w:eastAsia="Times New Roman" w:hAnsi="Times New Roman" w:cs="Times New Roman"/>
            <w:sz w:val="24"/>
            <w:szCs w:val="24"/>
            <w:lang w:val="en-US" w:eastAsia="en-IN"/>
          </w:rPr>
          <w:t xml:space="preserve"> a lot.</w:t>
        </w:r>
      </w:ins>
    </w:p>
    <w:p w:rsidR="00FB66A1" w:rsidRPr="00FB66A1" w:rsidRDefault="00FB66A1" w:rsidP="00FB66A1">
      <w:pPr>
        <w:spacing w:beforeAutospacing="1" w:after="0" w:afterAutospacing="1" w:line="240" w:lineRule="auto"/>
        <w:ind w:left="720"/>
        <w:rPr>
          <w:ins w:id="391" w:author="Unknown"/>
          <w:rFonts w:ascii="Times New Roman" w:eastAsia="Times New Roman" w:hAnsi="Times New Roman" w:cs="Times New Roman"/>
          <w:sz w:val="24"/>
          <w:szCs w:val="24"/>
          <w:lang w:val="en-US" w:eastAsia="en-IN"/>
        </w:rPr>
      </w:pPr>
      <w:ins w:id="39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"comment-128026"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93" w:author="Unknown"/>
          <w:rFonts w:ascii="Times New Roman" w:eastAsia="Times New Roman" w:hAnsi="Times New Roman" w:cs="Times New Roman"/>
          <w:sz w:val="24"/>
          <w:szCs w:val="24"/>
          <w:lang w:val="en-US" w:eastAsia="en-IN"/>
        </w:rPr>
      </w:pPr>
      <w:ins w:id="394" w:author="Unknown">
        <w:r w:rsidRPr="00FB66A1">
          <w:rPr>
            <w:rFonts w:ascii="Times New Roman" w:eastAsia="Times New Roman" w:hAnsi="Times New Roman" w:cs="Times New Roman"/>
            <w:sz w:val="24"/>
            <w:szCs w:val="24"/>
            <w:lang w:val="en-US" w:eastAsia="en-IN"/>
          </w:rPr>
          <w:t xml:space="preserve">R.YADAV September 30, 2011, 2:52 am </w:t>
        </w:r>
      </w:ins>
    </w:p>
    <w:p w:rsidR="00FB66A1" w:rsidRPr="00FB66A1" w:rsidRDefault="00FB66A1" w:rsidP="00FB66A1">
      <w:pPr>
        <w:spacing w:before="100" w:beforeAutospacing="1" w:after="100" w:afterAutospacing="1" w:line="240" w:lineRule="auto"/>
        <w:ind w:left="720"/>
        <w:rPr>
          <w:ins w:id="395" w:author="Unknown"/>
          <w:rFonts w:ascii="Times New Roman" w:eastAsia="Times New Roman" w:hAnsi="Times New Roman" w:cs="Times New Roman"/>
          <w:sz w:val="24"/>
          <w:szCs w:val="24"/>
          <w:lang w:val="en-US" w:eastAsia="en-IN"/>
        </w:rPr>
      </w:pPr>
      <w:proofErr w:type="gramStart"/>
      <w:ins w:id="396" w:author="Unknown">
        <w:r w:rsidRPr="00FB66A1">
          <w:rPr>
            <w:rFonts w:ascii="Times New Roman" w:eastAsia="Times New Roman" w:hAnsi="Times New Roman" w:cs="Times New Roman"/>
            <w:sz w:val="24"/>
            <w:szCs w:val="24"/>
            <w:lang w:val="en-US" w:eastAsia="en-IN"/>
          </w:rPr>
          <w:t>really</w:t>
        </w:r>
        <w:proofErr w:type="gramEnd"/>
        <w:r w:rsidRPr="00FB66A1">
          <w:rPr>
            <w:rFonts w:ascii="Times New Roman" w:eastAsia="Times New Roman" w:hAnsi="Times New Roman" w:cs="Times New Roman"/>
            <w:sz w:val="24"/>
            <w:szCs w:val="24"/>
            <w:lang w:val="en-US" w:eastAsia="en-IN"/>
          </w:rPr>
          <w:t xml:space="preserve">…….my total confuse remove after read this </w:t>
        </w:r>
        <w:proofErr w:type="spellStart"/>
        <w:r w:rsidRPr="00FB66A1">
          <w:rPr>
            <w:rFonts w:ascii="Times New Roman" w:eastAsia="Times New Roman" w:hAnsi="Times New Roman" w:cs="Times New Roman"/>
            <w:sz w:val="24"/>
            <w:szCs w:val="24"/>
            <w:lang w:val="en-US" w:eastAsia="en-IN"/>
          </w:rPr>
          <w:t>article.Thank</w:t>
        </w:r>
        <w:proofErr w:type="spellEnd"/>
        <w:r w:rsidRPr="00FB66A1">
          <w:rPr>
            <w:rFonts w:ascii="Times New Roman" w:eastAsia="Times New Roman" w:hAnsi="Times New Roman" w:cs="Times New Roman"/>
            <w:sz w:val="24"/>
            <w:szCs w:val="24"/>
            <w:lang w:val="en-US" w:eastAsia="en-IN"/>
          </w:rPr>
          <w:t xml:space="preserve"> you………….</w:t>
        </w:r>
      </w:ins>
    </w:p>
    <w:p w:rsidR="00FB66A1" w:rsidRPr="00FB66A1" w:rsidRDefault="00FB66A1" w:rsidP="00FB66A1">
      <w:pPr>
        <w:spacing w:beforeAutospacing="1" w:after="0" w:afterAutospacing="1" w:line="240" w:lineRule="auto"/>
        <w:ind w:left="720"/>
        <w:rPr>
          <w:ins w:id="397" w:author="Unknown"/>
          <w:rFonts w:ascii="Times New Roman" w:eastAsia="Times New Roman" w:hAnsi="Times New Roman" w:cs="Times New Roman"/>
          <w:sz w:val="24"/>
          <w:szCs w:val="24"/>
          <w:lang w:val="en-US" w:eastAsia="en-IN"/>
        </w:rPr>
      </w:pPr>
      <w:ins w:id="39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"comment-129572"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399" w:author="Unknown"/>
          <w:rFonts w:ascii="Times New Roman" w:eastAsia="Times New Roman" w:hAnsi="Times New Roman" w:cs="Times New Roman"/>
          <w:sz w:val="24"/>
          <w:szCs w:val="24"/>
          <w:lang w:val="en-US" w:eastAsia="en-IN"/>
        </w:rPr>
      </w:pPr>
      <w:ins w:id="400" w:author="Unknown">
        <w:r w:rsidRPr="00FB66A1">
          <w:rPr>
            <w:rFonts w:ascii="Times New Roman" w:eastAsia="Times New Roman" w:hAnsi="Times New Roman" w:cs="Times New Roman"/>
            <w:sz w:val="24"/>
            <w:szCs w:val="24"/>
            <w:lang w:val="en-US" w:eastAsia="en-IN"/>
          </w:rPr>
          <w:t xml:space="preserve">Gregory October 7, 2011, 2:35 am </w:t>
        </w:r>
      </w:ins>
    </w:p>
    <w:p w:rsidR="00FB66A1" w:rsidRPr="00FB66A1" w:rsidRDefault="00FB66A1" w:rsidP="00FB66A1">
      <w:pPr>
        <w:spacing w:before="100" w:beforeAutospacing="1" w:after="100" w:afterAutospacing="1" w:line="240" w:lineRule="auto"/>
        <w:ind w:left="720"/>
        <w:rPr>
          <w:ins w:id="401" w:author="Unknown"/>
          <w:rFonts w:ascii="Times New Roman" w:eastAsia="Times New Roman" w:hAnsi="Times New Roman" w:cs="Times New Roman"/>
          <w:sz w:val="24"/>
          <w:szCs w:val="24"/>
          <w:lang w:val="en-US" w:eastAsia="en-IN"/>
        </w:rPr>
      </w:pPr>
      <w:ins w:id="402" w:author="Unknown">
        <w:r w:rsidRPr="00FB66A1">
          <w:rPr>
            <w:rFonts w:ascii="Times New Roman" w:eastAsia="Times New Roman" w:hAnsi="Times New Roman" w:cs="Times New Roman"/>
            <w:sz w:val="24"/>
            <w:szCs w:val="24"/>
            <w:lang w:val="en-US" w:eastAsia="en-IN"/>
          </w:rPr>
          <w:t xml:space="preserve">Are you sure that “Depending on your default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level setting, the system will execute the programs from one of the following directories.</w:t>
        </w:r>
        <w:proofErr w:type="gramStart"/>
        <w:r w:rsidRPr="00FB66A1">
          <w:rPr>
            <w:rFonts w:ascii="Times New Roman" w:eastAsia="Times New Roman" w:hAnsi="Times New Roman" w:cs="Times New Roman"/>
            <w:sz w:val="24"/>
            <w:szCs w:val="24"/>
            <w:lang w:val="en-US" w:eastAsia="en-IN"/>
          </w:rPr>
          <w:t>” ?</w:t>
        </w:r>
        <w:proofErr w:type="gramEnd"/>
        <w:r w:rsidRPr="00FB66A1">
          <w:rPr>
            <w:rFonts w:ascii="Times New Roman" w:eastAsia="Times New Roman" w:hAnsi="Times New Roman" w:cs="Times New Roman"/>
            <w:sz w:val="24"/>
            <w:szCs w:val="24"/>
            <w:lang w:val="en-US" w:eastAsia="en-IN"/>
          </w:rPr>
          <w:br/>
          <w:t xml:space="preserve">For example my system is running on level 3 but executes VERITAS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scripts from rc2.d during the boot as well.</w:t>
        </w:r>
      </w:ins>
    </w:p>
    <w:p w:rsidR="00FB66A1" w:rsidRPr="00FB66A1" w:rsidRDefault="00FB66A1" w:rsidP="00FB66A1">
      <w:pPr>
        <w:spacing w:beforeAutospacing="1" w:after="0" w:afterAutospacing="1" w:line="240" w:lineRule="auto"/>
        <w:ind w:left="720"/>
        <w:rPr>
          <w:ins w:id="403" w:author="Unknown"/>
          <w:rFonts w:ascii="Times New Roman" w:eastAsia="Times New Roman" w:hAnsi="Times New Roman" w:cs="Times New Roman"/>
          <w:sz w:val="24"/>
          <w:szCs w:val="24"/>
          <w:lang w:val="en-US" w:eastAsia="en-IN"/>
        </w:rPr>
      </w:pPr>
      <w:ins w:id="40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"comment-130608"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05" w:author="Unknown"/>
          <w:rFonts w:ascii="Times New Roman" w:eastAsia="Times New Roman" w:hAnsi="Times New Roman" w:cs="Times New Roman"/>
          <w:sz w:val="24"/>
          <w:szCs w:val="24"/>
          <w:lang w:val="en-US" w:eastAsia="en-IN"/>
        </w:rPr>
      </w:pPr>
      <w:proofErr w:type="spellStart"/>
      <w:ins w:id="406" w:author="Unknown">
        <w:r w:rsidRPr="00FB66A1">
          <w:rPr>
            <w:rFonts w:ascii="Times New Roman" w:eastAsia="Times New Roman" w:hAnsi="Times New Roman" w:cs="Times New Roman"/>
            <w:sz w:val="24"/>
            <w:szCs w:val="24"/>
            <w:lang w:val="en-US" w:eastAsia="en-IN"/>
          </w:rPr>
          <w:t>Arun</w:t>
        </w:r>
        <w:proofErr w:type="spellEnd"/>
        <w:r w:rsidRPr="00FB66A1">
          <w:rPr>
            <w:rFonts w:ascii="Times New Roman" w:eastAsia="Times New Roman" w:hAnsi="Times New Roman" w:cs="Times New Roman"/>
            <w:sz w:val="24"/>
            <w:szCs w:val="24"/>
            <w:lang w:val="en-US" w:eastAsia="en-IN"/>
          </w:rPr>
          <w:t xml:space="preserve"> October 15, 2011, 8:13 am </w:t>
        </w:r>
      </w:ins>
    </w:p>
    <w:p w:rsidR="00FB66A1" w:rsidRPr="00FB66A1" w:rsidRDefault="00FB66A1" w:rsidP="00FB66A1">
      <w:pPr>
        <w:spacing w:before="100" w:beforeAutospacing="1" w:after="100" w:afterAutospacing="1" w:line="240" w:lineRule="auto"/>
        <w:ind w:left="720"/>
        <w:rPr>
          <w:ins w:id="407" w:author="Unknown"/>
          <w:rFonts w:ascii="Times New Roman" w:eastAsia="Times New Roman" w:hAnsi="Times New Roman" w:cs="Times New Roman"/>
          <w:sz w:val="24"/>
          <w:szCs w:val="24"/>
          <w:lang w:val="en-US" w:eastAsia="en-IN"/>
        </w:rPr>
      </w:pPr>
      <w:proofErr w:type="gramStart"/>
      <w:ins w:id="408" w:author="Unknown">
        <w:r w:rsidRPr="00FB66A1">
          <w:rPr>
            <w:rFonts w:ascii="Times New Roman" w:eastAsia="Times New Roman" w:hAnsi="Times New Roman" w:cs="Times New Roman"/>
            <w:sz w:val="24"/>
            <w:szCs w:val="24"/>
            <w:lang w:val="en-US" w:eastAsia="en-IN"/>
          </w:rPr>
          <w:t>Very Nice.</w:t>
        </w:r>
        <w:proofErr w:type="gramEnd"/>
      </w:ins>
    </w:p>
    <w:p w:rsidR="00FB66A1" w:rsidRPr="00FB66A1" w:rsidRDefault="00FB66A1" w:rsidP="00FB66A1">
      <w:pPr>
        <w:spacing w:beforeAutospacing="1" w:after="0" w:afterAutospacing="1" w:line="240" w:lineRule="auto"/>
        <w:ind w:left="720"/>
        <w:rPr>
          <w:ins w:id="409" w:author="Unknown"/>
          <w:rFonts w:ascii="Times New Roman" w:eastAsia="Times New Roman" w:hAnsi="Times New Roman" w:cs="Times New Roman"/>
          <w:sz w:val="24"/>
          <w:szCs w:val="24"/>
          <w:lang w:val="en-US" w:eastAsia="en-IN"/>
        </w:rPr>
      </w:pPr>
      <w:ins w:id="41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"comment-132409"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11" w:author="Unknown"/>
          <w:rFonts w:ascii="Times New Roman" w:eastAsia="Times New Roman" w:hAnsi="Times New Roman" w:cs="Times New Roman"/>
          <w:sz w:val="24"/>
          <w:szCs w:val="24"/>
          <w:lang w:val="en-US" w:eastAsia="en-IN"/>
        </w:rPr>
      </w:pPr>
      <w:proofErr w:type="spellStart"/>
      <w:ins w:id="412" w:author="Unknown">
        <w:r w:rsidRPr="00FB66A1">
          <w:rPr>
            <w:rFonts w:ascii="Times New Roman" w:eastAsia="Times New Roman" w:hAnsi="Times New Roman" w:cs="Times New Roman"/>
            <w:sz w:val="24"/>
            <w:szCs w:val="24"/>
            <w:lang w:val="en-US" w:eastAsia="en-IN"/>
          </w:rPr>
          <w:t>rajesh</w:t>
        </w:r>
        <w:proofErr w:type="spellEnd"/>
        <w:r w:rsidRPr="00FB66A1">
          <w:rPr>
            <w:rFonts w:ascii="Times New Roman" w:eastAsia="Times New Roman" w:hAnsi="Times New Roman" w:cs="Times New Roman"/>
            <w:sz w:val="24"/>
            <w:szCs w:val="24"/>
            <w:lang w:val="en-US" w:eastAsia="en-IN"/>
          </w:rPr>
          <w:t xml:space="preserve"> October 20, 2011, 10:02 pm </w:t>
        </w:r>
      </w:ins>
    </w:p>
    <w:p w:rsidR="00FB66A1" w:rsidRPr="00FB66A1" w:rsidRDefault="00FB66A1" w:rsidP="00FB66A1">
      <w:pPr>
        <w:spacing w:before="100" w:beforeAutospacing="1" w:after="100" w:afterAutospacing="1" w:line="240" w:lineRule="auto"/>
        <w:ind w:left="720"/>
        <w:rPr>
          <w:ins w:id="413" w:author="Unknown"/>
          <w:rFonts w:ascii="Times New Roman" w:eastAsia="Times New Roman" w:hAnsi="Times New Roman" w:cs="Times New Roman"/>
          <w:sz w:val="24"/>
          <w:szCs w:val="24"/>
          <w:lang w:val="en-US" w:eastAsia="en-IN"/>
        </w:rPr>
      </w:pPr>
      <w:proofErr w:type="gramStart"/>
      <w:ins w:id="414" w:author="Unknown">
        <w:r w:rsidRPr="00FB66A1">
          <w:rPr>
            <w:rFonts w:ascii="Times New Roman" w:eastAsia="Times New Roman" w:hAnsi="Times New Roman" w:cs="Times New Roman"/>
            <w:sz w:val="24"/>
            <w:szCs w:val="24"/>
            <w:lang w:val="en-US" w:eastAsia="en-IN"/>
          </w:rPr>
          <w:t>Excellent !!!!!!!!!!!!!!!!!!!!!</w:t>
        </w:r>
        <w:proofErr w:type="gramEnd"/>
        <w:r w:rsidRPr="00FB66A1">
          <w:rPr>
            <w:rFonts w:ascii="Times New Roman" w:eastAsia="Times New Roman" w:hAnsi="Times New Roman" w:cs="Times New Roman"/>
            <w:sz w:val="24"/>
            <w:szCs w:val="24"/>
            <w:lang w:val="en-US" w:eastAsia="en-IN"/>
          </w:rPr>
          <w:br/>
          <w:t xml:space="preserve">Enough detail and </w:t>
        </w:r>
        <w:proofErr w:type="gramStart"/>
        <w:r w:rsidRPr="00FB66A1">
          <w:rPr>
            <w:rFonts w:ascii="Times New Roman" w:eastAsia="Times New Roman" w:hAnsi="Times New Roman" w:cs="Times New Roman"/>
            <w:sz w:val="24"/>
            <w:szCs w:val="24"/>
            <w:lang w:val="en-US" w:eastAsia="en-IN"/>
          </w:rPr>
          <w:t>simple .</w:t>
        </w:r>
        <w:proofErr w:type="gramEnd"/>
        <w:r w:rsidRPr="00FB66A1">
          <w:rPr>
            <w:rFonts w:ascii="Times New Roman" w:eastAsia="Times New Roman" w:hAnsi="Times New Roman" w:cs="Times New Roman"/>
            <w:sz w:val="24"/>
            <w:szCs w:val="24"/>
            <w:lang w:val="en-US" w:eastAsia="en-IN"/>
          </w:rPr>
          <w:br/>
          <w:t>Thanks very much</w:t>
        </w:r>
      </w:ins>
    </w:p>
    <w:p w:rsidR="00FB66A1" w:rsidRPr="00FB66A1" w:rsidRDefault="00FB66A1" w:rsidP="00FB66A1">
      <w:pPr>
        <w:spacing w:before="100" w:beforeAutospacing="1" w:after="100" w:afterAutospacing="1" w:line="240" w:lineRule="auto"/>
        <w:ind w:left="720"/>
        <w:rPr>
          <w:ins w:id="415" w:author="Unknown"/>
          <w:rFonts w:ascii="Times New Roman" w:eastAsia="Times New Roman" w:hAnsi="Times New Roman" w:cs="Times New Roman"/>
          <w:sz w:val="24"/>
          <w:szCs w:val="24"/>
          <w:lang w:val="en-US" w:eastAsia="en-IN"/>
        </w:rPr>
      </w:pPr>
      <w:ins w:id="416" w:author="Unknown">
        <w:r w:rsidRPr="00FB66A1">
          <w:rPr>
            <w:rFonts w:ascii="Times New Roman" w:eastAsia="Times New Roman" w:hAnsi="Times New Roman" w:cs="Times New Roman"/>
            <w:sz w:val="24"/>
            <w:szCs w:val="24"/>
            <w:lang w:val="en-US" w:eastAsia="en-IN"/>
          </w:rPr>
          <w:t>Best regard</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br/>
        </w:r>
        <w:proofErr w:type="spellStart"/>
        <w:r w:rsidRPr="00FB66A1">
          <w:rPr>
            <w:rFonts w:ascii="Times New Roman" w:eastAsia="Times New Roman" w:hAnsi="Times New Roman" w:cs="Times New Roman"/>
            <w:sz w:val="24"/>
            <w:szCs w:val="24"/>
            <w:lang w:val="en-US" w:eastAsia="en-IN"/>
          </w:rPr>
          <w:t>rajesh</w:t>
        </w:r>
        <w:proofErr w:type="spellEnd"/>
      </w:ins>
    </w:p>
    <w:p w:rsidR="00FB66A1" w:rsidRPr="00FB66A1" w:rsidRDefault="00FB66A1" w:rsidP="00FB66A1">
      <w:pPr>
        <w:spacing w:beforeAutospacing="1" w:after="0" w:afterAutospacing="1" w:line="240" w:lineRule="auto"/>
        <w:ind w:left="720"/>
        <w:rPr>
          <w:ins w:id="417" w:author="Unknown"/>
          <w:rFonts w:ascii="Times New Roman" w:eastAsia="Times New Roman" w:hAnsi="Times New Roman" w:cs="Times New Roman"/>
          <w:sz w:val="24"/>
          <w:szCs w:val="24"/>
          <w:lang w:val="en-US" w:eastAsia="en-IN"/>
        </w:rPr>
      </w:pPr>
      <w:ins w:id="41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"comment-133878"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19" w:author="Unknown"/>
          <w:rFonts w:ascii="Times New Roman" w:eastAsia="Times New Roman" w:hAnsi="Times New Roman" w:cs="Times New Roman"/>
          <w:sz w:val="24"/>
          <w:szCs w:val="24"/>
          <w:lang w:val="en-US" w:eastAsia="en-IN"/>
        </w:rPr>
      </w:pPr>
      <w:ins w:id="42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"http://portal.ossel.nl/ender"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ender</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October 21, 2011, 1:20 am </w:t>
        </w:r>
      </w:ins>
    </w:p>
    <w:p w:rsidR="00FB66A1" w:rsidRPr="00FB66A1" w:rsidRDefault="00FB66A1" w:rsidP="00FB66A1">
      <w:pPr>
        <w:spacing w:before="100" w:beforeAutospacing="1" w:after="100" w:afterAutospacing="1" w:line="240" w:lineRule="auto"/>
        <w:ind w:left="720"/>
        <w:rPr>
          <w:ins w:id="421" w:author="Unknown"/>
          <w:rFonts w:ascii="Times New Roman" w:eastAsia="Times New Roman" w:hAnsi="Times New Roman" w:cs="Times New Roman"/>
          <w:sz w:val="24"/>
          <w:szCs w:val="24"/>
          <w:lang w:val="en-US" w:eastAsia="en-IN"/>
        </w:rPr>
      </w:pPr>
      <w:ins w:id="422" w:author="Unknown">
        <w:r w:rsidRPr="00FB66A1">
          <w:rPr>
            <w:rFonts w:ascii="Times New Roman" w:eastAsia="Times New Roman" w:hAnsi="Times New Roman" w:cs="Times New Roman"/>
            <w:sz w:val="24"/>
            <w:szCs w:val="24"/>
            <w:lang w:val="en-US" w:eastAsia="en-IN"/>
          </w:rPr>
          <w:t xml:space="preserve">good work fine to know how </w:t>
        </w:r>
        <w:proofErr w:type="spellStart"/>
        <w:r w:rsidRPr="00FB66A1">
          <w:rPr>
            <w:rFonts w:ascii="Times New Roman" w:eastAsia="Times New Roman" w:hAnsi="Times New Roman" w:cs="Times New Roman"/>
            <w:sz w:val="24"/>
            <w:szCs w:val="24"/>
            <w:lang w:val="en-US" w:eastAsia="en-IN"/>
          </w:rPr>
          <w:t>linux</w:t>
        </w:r>
        <w:proofErr w:type="spellEnd"/>
        <w:r w:rsidRPr="00FB66A1">
          <w:rPr>
            <w:rFonts w:ascii="Times New Roman" w:eastAsia="Times New Roman" w:hAnsi="Times New Roman" w:cs="Times New Roman"/>
            <w:sz w:val="24"/>
            <w:szCs w:val="24"/>
            <w:lang w:val="en-US" w:eastAsia="en-IN"/>
          </w:rPr>
          <w:t xml:space="preserve"> boot and the </w:t>
        </w:r>
        <w:proofErr w:type="spellStart"/>
        <w:r w:rsidRPr="00FB66A1">
          <w:rPr>
            <w:rFonts w:ascii="Times New Roman" w:eastAsia="Times New Roman" w:hAnsi="Times New Roman" w:cs="Times New Roman"/>
            <w:sz w:val="24"/>
            <w:szCs w:val="24"/>
            <w:lang w:val="en-US" w:eastAsia="en-IN"/>
          </w:rPr>
          <w:t>basic’s</w:t>
        </w:r>
        <w:proofErr w:type="spellEnd"/>
        <w:r w:rsidRPr="00FB66A1">
          <w:rPr>
            <w:rFonts w:ascii="Times New Roman" w:eastAsia="Times New Roman" w:hAnsi="Times New Roman" w:cs="Times New Roman"/>
            <w:sz w:val="24"/>
            <w:szCs w:val="24"/>
            <w:lang w:val="en-US" w:eastAsia="en-IN"/>
          </w:rPr>
          <w:t xml:space="preserve"> of the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run level’s only by </w:t>
        </w:r>
        <w:proofErr w:type="spellStart"/>
        <w:r w:rsidRPr="00FB66A1">
          <w:rPr>
            <w:rFonts w:ascii="Times New Roman" w:eastAsia="Times New Roman" w:hAnsi="Times New Roman" w:cs="Times New Roman"/>
            <w:sz w:val="24"/>
            <w:szCs w:val="24"/>
            <w:lang w:val="en-US" w:eastAsia="en-IN"/>
          </w:rPr>
          <w:t>ubuntu</w:t>
        </w:r>
        <w:proofErr w:type="spellEnd"/>
        <w:r w:rsidRPr="00FB66A1">
          <w:rPr>
            <w:rFonts w:ascii="Times New Roman" w:eastAsia="Times New Roman" w:hAnsi="Times New Roman" w:cs="Times New Roman"/>
            <w:sz w:val="24"/>
            <w:szCs w:val="24"/>
            <w:lang w:val="en-US" w:eastAsia="en-IN"/>
          </w:rPr>
          <w:t xml:space="preserve"> you have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s (single user) and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u (re run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as extra</w:t>
        </w:r>
      </w:ins>
    </w:p>
    <w:p w:rsidR="00FB66A1" w:rsidRPr="00FB66A1" w:rsidRDefault="00FB66A1" w:rsidP="00FB66A1">
      <w:pPr>
        <w:spacing w:beforeAutospacing="1" w:after="0" w:afterAutospacing="1" w:line="240" w:lineRule="auto"/>
        <w:ind w:left="720"/>
        <w:rPr>
          <w:ins w:id="423" w:author="Unknown"/>
          <w:rFonts w:ascii="Times New Roman" w:eastAsia="Times New Roman" w:hAnsi="Times New Roman" w:cs="Times New Roman"/>
          <w:sz w:val="24"/>
          <w:szCs w:val="24"/>
          <w:lang w:val="en-US" w:eastAsia="en-IN"/>
        </w:rPr>
      </w:pPr>
      <w:ins w:id="42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"comment-133913"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25" w:author="Unknown"/>
          <w:rFonts w:ascii="Times New Roman" w:eastAsia="Times New Roman" w:hAnsi="Times New Roman" w:cs="Times New Roman"/>
          <w:sz w:val="24"/>
          <w:szCs w:val="24"/>
          <w:lang w:val="en-US" w:eastAsia="en-IN"/>
        </w:rPr>
      </w:pPr>
      <w:proofErr w:type="spellStart"/>
      <w:ins w:id="426" w:author="Unknown">
        <w:r w:rsidRPr="00FB66A1">
          <w:rPr>
            <w:rFonts w:ascii="Times New Roman" w:eastAsia="Times New Roman" w:hAnsi="Times New Roman" w:cs="Times New Roman"/>
            <w:sz w:val="24"/>
            <w:szCs w:val="24"/>
            <w:lang w:val="en-US" w:eastAsia="en-IN"/>
          </w:rPr>
          <w:t>evaa</w:t>
        </w:r>
        <w:proofErr w:type="spellEnd"/>
        <w:r w:rsidRPr="00FB66A1">
          <w:rPr>
            <w:rFonts w:ascii="Times New Roman" w:eastAsia="Times New Roman" w:hAnsi="Times New Roman" w:cs="Times New Roman"/>
            <w:sz w:val="24"/>
            <w:szCs w:val="24"/>
            <w:lang w:val="en-US" w:eastAsia="en-IN"/>
          </w:rPr>
          <w:t xml:space="preserve"> November 12, 2011, 9:12 pm </w:t>
        </w:r>
      </w:ins>
    </w:p>
    <w:p w:rsidR="00FB66A1" w:rsidRPr="00FB66A1" w:rsidRDefault="00FB66A1" w:rsidP="00FB66A1">
      <w:pPr>
        <w:spacing w:before="100" w:beforeAutospacing="1" w:after="100" w:afterAutospacing="1" w:line="240" w:lineRule="auto"/>
        <w:ind w:left="720"/>
        <w:rPr>
          <w:ins w:id="427" w:author="Unknown"/>
          <w:rFonts w:ascii="Times New Roman" w:eastAsia="Times New Roman" w:hAnsi="Times New Roman" w:cs="Times New Roman"/>
          <w:sz w:val="24"/>
          <w:szCs w:val="24"/>
          <w:lang w:val="en-US" w:eastAsia="en-IN"/>
        </w:rPr>
      </w:pPr>
      <w:proofErr w:type="gramStart"/>
      <w:ins w:id="428" w:author="Unknown">
        <w:r w:rsidRPr="00FB66A1">
          <w:rPr>
            <w:rFonts w:ascii="Times New Roman" w:eastAsia="Times New Roman" w:hAnsi="Times New Roman" w:cs="Times New Roman"/>
            <w:sz w:val="24"/>
            <w:szCs w:val="24"/>
            <w:lang w:val="en-US" w:eastAsia="en-IN"/>
          </w:rPr>
          <w:t>wow</w:t>
        </w:r>
        <w:proofErr w:type="gramEnd"/>
        <w:r w:rsidRPr="00FB66A1">
          <w:rPr>
            <w:rFonts w:ascii="Times New Roman" w:eastAsia="Times New Roman" w:hAnsi="Times New Roman" w:cs="Times New Roman"/>
            <w:sz w:val="24"/>
            <w:szCs w:val="24"/>
            <w:lang w:val="en-US" w:eastAsia="en-IN"/>
          </w:rPr>
          <w:t xml:space="preserve">, your </w:t>
        </w:r>
        <w:proofErr w:type="spellStart"/>
        <w:r w:rsidRPr="00FB66A1">
          <w:rPr>
            <w:rFonts w:ascii="Times New Roman" w:eastAsia="Times New Roman" w:hAnsi="Times New Roman" w:cs="Times New Roman"/>
            <w:sz w:val="24"/>
            <w:szCs w:val="24"/>
            <w:lang w:val="en-US" w:eastAsia="en-IN"/>
          </w:rPr>
          <w:t>explaination</w:t>
        </w:r>
        <w:proofErr w:type="spellEnd"/>
        <w:r w:rsidRPr="00FB66A1">
          <w:rPr>
            <w:rFonts w:ascii="Times New Roman" w:eastAsia="Times New Roman" w:hAnsi="Times New Roman" w:cs="Times New Roman"/>
            <w:sz w:val="24"/>
            <w:szCs w:val="24"/>
            <w:lang w:val="en-US" w:eastAsia="en-IN"/>
          </w:rPr>
          <w:t xml:space="preserve"> is simple yet full with information</w:t>
        </w:r>
        <w:r w:rsidRPr="00FB66A1">
          <w:rPr>
            <w:rFonts w:ascii="Times New Roman" w:eastAsia="Times New Roman" w:hAnsi="Times New Roman" w:cs="Times New Roman"/>
            <w:sz w:val="24"/>
            <w:szCs w:val="24"/>
            <w:lang w:val="en-US" w:eastAsia="en-IN"/>
          </w:rPr>
          <w:br/>
          <w:t>very helpful ! &lt;3</w:t>
        </w:r>
      </w:ins>
    </w:p>
    <w:p w:rsidR="00FB66A1" w:rsidRPr="00FB66A1" w:rsidRDefault="00FB66A1" w:rsidP="00FB66A1">
      <w:pPr>
        <w:spacing w:beforeAutospacing="1" w:after="0" w:afterAutospacing="1" w:line="240" w:lineRule="auto"/>
        <w:ind w:left="720"/>
        <w:rPr>
          <w:ins w:id="429" w:author="Unknown"/>
          <w:rFonts w:ascii="Times New Roman" w:eastAsia="Times New Roman" w:hAnsi="Times New Roman" w:cs="Times New Roman"/>
          <w:sz w:val="24"/>
          <w:szCs w:val="24"/>
          <w:lang w:val="en-US" w:eastAsia="en-IN"/>
        </w:rPr>
      </w:pPr>
      <w:ins w:id="43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"comment-139638"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31" w:author="Unknown"/>
          <w:rFonts w:ascii="Times New Roman" w:eastAsia="Times New Roman" w:hAnsi="Times New Roman" w:cs="Times New Roman"/>
          <w:sz w:val="24"/>
          <w:szCs w:val="24"/>
          <w:lang w:val="en-US" w:eastAsia="en-IN"/>
        </w:rPr>
      </w:pPr>
      <w:proofErr w:type="spellStart"/>
      <w:ins w:id="432" w:author="Unknown">
        <w:r w:rsidRPr="00FB66A1">
          <w:rPr>
            <w:rFonts w:ascii="Times New Roman" w:eastAsia="Times New Roman" w:hAnsi="Times New Roman" w:cs="Times New Roman"/>
            <w:sz w:val="24"/>
            <w:szCs w:val="24"/>
            <w:lang w:val="en-US" w:eastAsia="en-IN"/>
          </w:rPr>
          <w:t>brijesh</w:t>
        </w:r>
        <w:proofErr w:type="spellEnd"/>
        <w:r w:rsidRPr="00FB66A1">
          <w:rPr>
            <w:rFonts w:ascii="Times New Roman" w:eastAsia="Times New Roman" w:hAnsi="Times New Roman" w:cs="Times New Roman"/>
            <w:sz w:val="24"/>
            <w:szCs w:val="24"/>
            <w:lang w:val="en-US" w:eastAsia="en-IN"/>
          </w:rPr>
          <w:t xml:space="preserve"> November 19, 2011, 2:49 pm </w:t>
        </w:r>
      </w:ins>
    </w:p>
    <w:p w:rsidR="00FB66A1" w:rsidRPr="00FB66A1" w:rsidRDefault="00FB66A1" w:rsidP="00FB66A1">
      <w:pPr>
        <w:spacing w:before="100" w:beforeAutospacing="1" w:after="100" w:afterAutospacing="1" w:line="240" w:lineRule="auto"/>
        <w:ind w:left="720"/>
        <w:rPr>
          <w:ins w:id="433" w:author="Unknown"/>
          <w:rFonts w:ascii="Times New Roman" w:eastAsia="Times New Roman" w:hAnsi="Times New Roman" w:cs="Times New Roman"/>
          <w:sz w:val="24"/>
          <w:szCs w:val="24"/>
          <w:lang w:val="en-US" w:eastAsia="en-IN"/>
        </w:rPr>
      </w:pPr>
      <w:proofErr w:type="spellStart"/>
      <w:proofErr w:type="gramStart"/>
      <w:ins w:id="434" w:author="Unknown">
        <w:r w:rsidRPr="00FB66A1">
          <w:rPr>
            <w:rFonts w:ascii="Times New Roman" w:eastAsia="Times New Roman" w:hAnsi="Times New Roman" w:cs="Times New Roman"/>
            <w:sz w:val="24"/>
            <w:szCs w:val="24"/>
            <w:lang w:val="en-US" w:eastAsia="en-IN"/>
          </w:rPr>
          <w:t>greate</w:t>
        </w:r>
        <w:proofErr w:type="spellEnd"/>
        <w:proofErr w:type="gram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usefull</w:t>
        </w:r>
        <w:proofErr w:type="spellEnd"/>
      </w:ins>
    </w:p>
    <w:p w:rsidR="00FB66A1" w:rsidRPr="00FB66A1" w:rsidRDefault="00FB66A1" w:rsidP="00FB66A1">
      <w:pPr>
        <w:spacing w:beforeAutospacing="1" w:after="0" w:afterAutospacing="1" w:line="240" w:lineRule="auto"/>
        <w:ind w:left="720"/>
        <w:rPr>
          <w:ins w:id="435" w:author="Unknown"/>
          <w:rFonts w:ascii="Times New Roman" w:eastAsia="Times New Roman" w:hAnsi="Times New Roman" w:cs="Times New Roman"/>
          <w:sz w:val="24"/>
          <w:szCs w:val="24"/>
          <w:lang w:val="en-US" w:eastAsia="en-IN"/>
        </w:rPr>
      </w:pPr>
      <w:ins w:id="43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"comment-142494"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37" w:author="Unknown"/>
          <w:rFonts w:ascii="Times New Roman" w:eastAsia="Times New Roman" w:hAnsi="Times New Roman" w:cs="Times New Roman"/>
          <w:sz w:val="24"/>
          <w:szCs w:val="24"/>
          <w:lang w:val="en-US" w:eastAsia="en-IN"/>
        </w:rPr>
      </w:pPr>
      <w:proofErr w:type="spellStart"/>
      <w:ins w:id="438" w:author="Unknown">
        <w:r w:rsidRPr="00FB66A1">
          <w:rPr>
            <w:rFonts w:ascii="Times New Roman" w:eastAsia="Times New Roman" w:hAnsi="Times New Roman" w:cs="Times New Roman"/>
            <w:sz w:val="24"/>
            <w:szCs w:val="24"/>
            <w:lang w:val="en-US" w:eastAsia="en-IN"/>
          </w:rPr>
          <w:t>Ketan</w:t>
        </w:r>
        <w:proofErr w:type="spellEnd"/>
        <w:r w:rsidRPr="00FB66A1">
          <w:rPr>
            <w:rFonts w:ascii="Times New Roman" w:eastAsia="Times New Roman" w:hAnsi="Times New Roman" w:cs="Times New Roman"/>
            <w:sz w:val="24"/>
            <w:szCs w:val="24"/>
            <w:lang w:val="en-US" w:eastAsia="en-IN"/>
          </w:rPr>
          <w:t xml:space="preserve"> November 30, 2011, 1:34 pm </w:t>
        </w:r>
      </w:ins>
    </w:p>
    <w:p w:rsidR="00FB66A1" w:rsidRPr="00FB66A1" w:rsidRDefault="00FB66A1" w:rsidP="00FB66A1">
      <w:pPr>
        <w:spacing w:before="100" w:beforeAutospacing="1" w:after="100" w:afterAutospacing="1" w:line="240" w:lineRule="auto"/>
        <w:ind w:left="720"/>
        <w:rPr>
          <w:ins w:id="439" w:author="Unknown"/>
          <w:rFonts w:ascii="Times New Roman" w:eastAsia="Times New Roman" w:hAnsi="Times New Roman" w:cs="Times New Roman"/>
          <w:sz w:val="24"/>
          <w:szCs w:val="24"/>
          <w:lang w:val="en-US" w:eastAsia="en-IN"/>
        </w:rPr>
      </w:pPr>
      <w:ins w:id="440" w:author="Unknown">
        <w:r w:rsidRPr="00FB66A1">
          <w:rPr>
            <w:rFonts w:ascii="Times New Roman" w:eastAsia="Times New Roman" w:hAnsi="Times New Roman" w:cs="Times New Roman"/>
            <w:sz w:val="24"/>
            <w:szCs w:val="24"/>
            <w:lang w:val="en-US" w:eastAsia="en-IN"/>
          </w:rPr>
          <w:t>I am flabbergasted</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t xml:space="preserve"> I have made automation on these parts on S and </w:t>
        </w:r>
        <w:proofErr w:type="gramStart"/>
        <w:r w:rsidRPr="00FB66A1">
          <w:rPr>
            <w:rFonts w:ascii="Times New Roman" w:eastAsia="Times New Roman" w:hAnsi="Times New Roman" w:cs="Times New Roman"/>
            <w:sz w:val="24"/>
            <w:szCs w:val="24"/>
            <w:lang w:val="en-US" w:eastAsia="en-IN"/>
          </w:rPr>
          <w:t>K .</w:t>
        </w:r>
        <w:proofErr w:type="gramEnd"/>
        <w:r w:rsidRPr="00FB66A1">
          <w:rPr>
            <w:rFonts w:ascii="Times New Roman" w:eastAsia="Times New Roman" w:hAnsi="Times New Roman" w:cs="Times New Roman"/>
            <w:sz w:val="24"/>
            <w:szCs w:val="24"/>
            <w:lang w:val="en-US" w:eastAsia="en-IN"/>
          </w:rPr>
          <w:t>,.. It was too Easy to understand this</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t xml:space="preserve"> The person who post this</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is</w:t>
        </w:r>
        <w:proofErr w:type="gramEnd"/>
        <w:r w:rsidRPr="00FB66A1">
          <w:rPr>
            <w:rFonts w:ascii="Times New Roman" w:eastAsia="Times New Roman" w:hAnsi="Times New Roman" w:cs="Times New Roman"/>
            <w:sz w:val="24"/>
            <w:szCs w:val="24"/>
            <w:lang w:val="en-US" w:eastAsia="en-IN"/>
          </w:rPr>
          <w:t xml:space="preserve"> really a cool techie.. U rock man</w:t>
        </w:r>
        <w:proofErr w:type="gramStart"/>
        <w:r w:rsidRPr="00FB66A1">
          <w:rPr>
            <w:rFonts w:ascii="Times New Roman" w:eastAsia="Times New Roman" w:hAnsi="Times New Roman" w:cs="Times New Roman"/>
            <w:sz w:val="24"/>
            <w:szCs w:val="24"/>
            <w:lang w:val="en-US" w:eastAsia="en-IN"/>
          </w:rPr>
          <w:t>..</w:t>
        </w:r>
        <w:proofErr w:type="gramEnd"/>
      </w:ins>
    </w:p>
    <w:p w:rsidR="00FB66A1" w:rsidRPr="00FB66A1" w:rsidRDefault="00FB66A1" w:rsidP="00FB66A1">
      <w:pPr>
        <w:spacing w:beforeAutospacing="1" w:after="0" w:afterAutospacing="1" w:line="240" w:lineRule="auto"/>
        <w:ind w:left="720"/>
        <w:rPr>
          <w:ins w:id="441" w:author="Unknown"/>
          <w:rFonts w:ascii="Times New Roman" w:eastAsia="Times New Roman" w:hAnsi="Times New Roman" w:cs="Times New Roman"/>
          <w:sz w:val="24"/>
          <w:szCs w:val="24"/>
          <w:lang w:val="en-US" w:eastAsia="en-IN"/>
        </w:rPr>
      </w:pPr>
      <w:ins w:id="44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"comment-148148"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43" w:author="Unknown"/>
          <w:rFonts w:ascii="Times New Roman" w:eastAsia="Times New Roman" w:hAnsi="Times New Roman" w:cs="Times New Roman"/>
          <w:sz w:val="24"/>
          <w:szCs w:val="24"/>
          <w:lang w:val="en-US" w:eastAsia="en-IN"/>
        </w:rPr>
      </w:pPr>
      <w:ins w:id="44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"http://itrc.ac.ir/"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hossein</w:t>
        </w:r>
        <w:proofErr w:type="spellEnd"/>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January 2, 2012, 12:06 am </w:t>
        </w:r>
      </w:ins>
    </w:p>
    <w:p w:rsidR="00FB66A1" w:rsidRPr="00FB66A1" w:rsidRDefault="00FB66A1" w:rsidP="00FB66A1">
      <w:pPr>
        <w:spacing w:before="100" w:beforeAutospacing="1" w:after="100" w:afterAutospacing="1" w:line="240" w:lineRule="auto"/>
        <w:ind w:left="720"/>
        <w:rPr>
          <w:ins w:id="445" w:author="Unknown"/>
          <w:rFonts w:ascii="Times New Roman" w:eastAsia="Times New Roman" w:hAnsi="Times New Roman" w:cs="Times New Roman"/>
          <w:sz w:val="24"/>
          <w:szCs w:val="24"/>
          <w:lang w:val="en-US" w:eastAsia="en-IN"/>
        </w:rPr>
      </w:pPr>
      <w:ins w:id="446" w:author="Unknown">
        <w:r w:rsidRPr="00FB66A1">
          <w:rPr>
            <w:rFonts w:ascii="Times New Roman" w:eastAsia="Times New Roman" w:hAnsi="Times New Roman" w:cs="Times New Roman"/>
            <w:sz w:val="24"/>
            <w:szCs w:val="24"/>
            <w:lang w:val="en-US" w:eastAsia="en-IN"/>
          </w:rPr>
          <w:t>That was very useful information.</w:t>
        </w:r>
        <w:r w:rsidRPr="00FB66A1">
          <w:rPr>
            <w:rFonts w:ascii="Times New Roman" w:eastAsia="Times New Roman" w:hAnsi="Times New Roman" w:cs="Times New Roman"/>
            <w:sz w:val="24"/>
            <w:szCs w:val="24"/>
            <w:lang w:val="en-US" w:eastAsia="en-IN"/>
          </w:rPr>
          <w:br/>
          <w:t>Thanks.</w:t>
        </w:r>
      </w:ins>
    </w:p>
    <w:p w:rsidR="00FB66A1" w:rsidRPr="00FB66A1" w:rsidRDefault="00FB66A1" w:rsidP="00FB66A1">
      <w:pPr>
        <w:spacing w:beforeAutospacing="1" w:after="0" w:afterAutospacing="1" w:line="240" w:lineRule="auto"/>
        <w:ind w:left="720"/>
        <w:rPr>
          <w:ins w:id="447" w:author="Unknown"/>
          <w:rFonts w:ascii="Times New Roman" w:eastAsia="Times New Roman" w:hAnsi="Times New Roman" w:cs="Times New Roman"/>
          <w:sz w:val="24"/>
          <w:szCs w:val="24"/>
          <w:lang w:val="en-US" w:eastAsia="en-IN"/>
        </w:rPr>
      </w:pPr>
      <w:ins w:id="44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"comment-169795"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49" w:author="Unknown"/>
          <w:rFonts w:ascii="Times New Roman" w:eastAsia="Times New Roman" w:hAnsi="Times New Roman" w:cs="Times New Roman"/>
          <w:sz w:val="24"/>
          <w:szCs w:val="24"/>
          <w:lang w:val="en-US" w:eastAsia="en-IN"/>
        </w:rPr>
      </w:pPr>
      <w:ins w:id="450" w:author="Unknown">
        <w:r w:rsidRPr="00FB66A1">
          <w:rPr>
            <w:rFonts w:ascii="Times New Roman" w:eastAsia="Times New Roman" w:hAnsi="Times New Roman" w:cs="Times New Roman"/>
            <w:sz w:val="24"/>
            <w:szCs w:val="24"/>
            <w:lang w:val="en-US" w:eastAsia="en-IN"/>
          </w:rPr>
          <w:t xml:space="preserve">NARESH January 17, 2012, 9:45 pm </w:t>
        </w:r>
      </w:ins>
    </w:p>
    <w:p w:rsidR="00FB66A1" w:rsidRPr="00FB66A1" w:rsidRDefault="00FB66A1" w:rsidP="00FB66A1">
      <w:pPr>
        <w:spacing w:before="100" w:beforeAutospacing="1" w:after="100" w:afterAutospacing="1" w:line="240" w:lineRule="auto"/>
        <w:ind w:left="720"/>
        <w:rPr>
          <w:ins w:id="451" w:author="Unknown"/>
          <w:rFonts w:ascii="Times New Roman" w:eastAsia="Times New Roman" w:hAnsi="Times New Roman" w:cs="Times New Roman"/>
          <w:sz w:val="24"/>
          <w:szCs w:val="24"/>
          <w:lang w:val="en-US" w:eastAsia="en-IN"/>
        </w:rPr>
      </w:pPr>
      <w:proofErr w:type="gramStart"/>
      <w:ins w:id="452" w:author="Unknown">
        <w:r w:rsidRPr="00FB66A1">
          <w:rPr>
            <w:rFonts w:ascii="Times New Roman" w:eastAsia="Times New Roman" w:hAnsi="Times New Roman" w:cs="Times New Roman"/>
            <w:sz w:val="24"/>
            <w:szCs w:val="24"/>
            <w:lang w:val="en-US" w:eastAsia="en-IN"/>
          </w:rPr>
          <w:t>Excellent.</w:t>
        </w:r>
        <w:proofErr w:type="gramEnd"/>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keep</w:t>
        </w:r>
        <w:proofErr w:type="gramEnd"/>
        <w:r w:rsidRPr="00FB66A1">
          <w:rPr>
            <w:rFonts w:ascii="Times New Roman" w:eastAsia="Times New Roman" w:hAnsi="Times New Roman" w:cs="Times New Roman"/>
            <w:sz w:val="24"/>
            <w:szCs w:val="24"/>
            <w:lang w:val="en-US" w:eastAsia="en-IN"/>
          </w:rPr>
          <w:t xml:space="preserve"> it up..</w:t>
        </w:r>
      </w:ins>
    </w:p>
    <w:p w:rsidR="00FB66A1" w:rsidRPr="00FB66A1" w:rsidRDefault="00FB66A1" w:rsidP="00FB66A1">
      <w:pPr>
        <w:spacing w:beforeAutospacing="1" w:after="0" w:afterAutospacing="1" w:line="240" w:lineRule="auto"/>
        <w:ind w:left="720"/>
        <w:rPr>
          <w:ins w:id="453" w:author="Unknown"/>
          <w:rFonts w:ascii="Times New Roman" w:eastAsia="Times New Roman" w:hAnsi="Times New Roman" w:cs="Times New Roman"/>
          <w:sz w:val="24"/>
          <w:szCs w:val="24"/>
          <w:lang w:val="en-US" w:eastAsia="en-IN"/>
        </w:rPr>
      </w:pPr>
      <w:ins w:id="45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"comment-179931"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55" w:author="Unknown"/>
          <w:rFonts w:ascii="Times New Roman" w:eastAsia="Times New Roman" w:hAnsi="Times New Roman" w:cs="Times New Roman"/>
          <w:sz w:val="24"/>
          <w:szCs w:val="24"/>
          <w:lang w:val="en-US" w:eastAsia="en-IN"/>
        </w:rPr>
      </w:pPr>
      <w:proofErr w:type="spellStart"/>
      <w:ins w:id="456" w:author="Unknown">
        <w:r w:rsidRPr="00FB66A1">
          <w:rPr>
            <w:rFonts w:ascii="Times New Roman" w:eastAsia="Times New Roman" w:hAnsi="Times New Roman" w:cs="Times New Roman"/>
            <w:sz w:val="24"/>
            <w:szCs w:val="24"/>
            <w:lang w:val="en-US" w:eastAsia="en-IN"/>
          </w:rPr>
          <w:t>Arun</w:t>
        </w:r>
        <w:proofErr w:type="spellEnd"/>
        <w:r w:rsidRPr="00FB66A1">
          <w:rPr>
            <w:rFonts w:ascii="Times New Roman" w:eastAsia="Times New Roman" w:hAnsi="Times New Roman" w:cs="Times New Roman"/>
            <w:sz w:val="24"/>
            <w:szCs w:val="24"/>
            <w:lang w:val="en-US" w:eastAsia="en-IN"/>
          </w:rPr>
          <w:t xml:space="preserve"> January 24, 2012, 9:52 pm </w:t>
        </w:r>
      </w:ins>
    </w:p>
    <w:p w:rsidR="00FB66A1" w:rsidRPr="00FB66A1" w:rsidRDefault="00FB66A1" w:rsidP="00FB66A1">
      <w:pPr>
        <w:spacing w:before="100" w:beforeAutospacing="1" w:after="100" w:afterAutospacing="1" w:line="240" w:lineRule="auto"/>
        <w:ind w:left="720"/>
        <w:rPr>
          <w:ins w:id="457" w:author="Unknown"/>
          <w:rFonts w:ascii="Times New Roman" w:eastAsia="Times New Roman" w:hAnsi="Times New Roman" w:cs="Times New Roman"/>
          <w:sz w:val="24"/>
          <w:szCs w:val="24"/>
          <w:lang w:val="en-US" w:eastAsia="en-IN"/>
        </w:rPr>
      </w:pPr>
      <w:ins w:id="458" w:author="Unknown">
        <w:r w:rsidRPr="00FB66A1">
          <w:rPr>
            <w:rFonts w:ascii="Times New Roman" w:eastAsia="Times New Roman" w:hAnsi="Times New Roman" w:cs="Times New Roman"/>
            <w:sz w:val="24"/>
            <w:szCs w:val="24"/>
            <w:lang w:val="en-US" w:eastAsia="en-IN"/>
          </w:rPr>
          <w:t>Nice. Very useful</w:t>
        </w:r>
      </w:ins>
    </w:p>
    <w:p w:rsidR="00FB66A1" w:rsidRPr="00FB66A1" w:rsidRDefault="00FB66A1" w:rsidP="00FB66A1">
      <w:pPr>
        <w:spacing w:beforeAutospacing="1" w:after="0" w:afterAutospacing="1" w:line="240" w:lineRule="auto"/>
        <w:ind w:left="720"/>
        <w:rPr>
          <w:ins w:id="459" w:author="Unknown"/>
          <w:rFonts w:ascii="Times New Roman" w:eastAsia="Times New Roman" w:hAnsi="Times New Roman" w:cs="Times New Roman"/>
          <w:sz w:val="24"/>
          <w:szCs w:val="24"/>
          <w:lang w:val="en-US" w:eastAsia="en-IN"/>
        </w:rPr>
      </w:pPr>
      <w:ins w:id="46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"comment-184088"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61" w:author="Unknown"/>
          <w:rFonts w:ascii="Times New Roman" w:eastAsia="Times New Roman" w:hAnsi="Times New Roman" w:cs="Times New Roman"/>
          <w:sz w:val="24"/>
          <w:szCs w:val="24"/>
          <w:lang w:val="en-US" w:eastAsia="en-IN"/>
        </w:rPr>
      </w:pPr>
      <w:proofErr w:type="spellStart"/>
      <w:ins w:id="462" w:author="Unknown">
        <w:r w:rsidRPr="00FB66A1">
          <w:rPr>
            <w:rFonts w:ascii="Times New Roman" w:eastAsia="Times New Roman" w:hAnsi="Times New Roman" w:cs="Times New Roman"/>
            <w:sz w:val="24"/>
            <w:szCs w:val="24"/>
            <w:lang w:val="en-US" w:eastAsia="en-IN"/>
          </w:rPr>
          <w:t>Omkar</w:t>
        </w:r>
        <w:proofErr w:type="spellEnd"/>
        <w:r w:rsidRPr="00FB66A1">
          <w:rPr>
            <w:rFonts w:ascii="Times New Roman" w:eastAsia="Times New Roman" w:hAnsi="Times New Roman" w:cs="Times New Roman"/>
            <w:sz w:val="24"/>
            <w:szCs w:val="24"/>
            <w:lang w:val="en-US" w:eastAsia="en-IN"/>
          </w:rPr>
          <w:t xml:space="preserve"> January 27, 2012, 9:32 am </w:t>
        </w:r>
      </w:ins>
    </w:p>
    <w:p w:rsidR="00FB66A1" w:rsidRPr="00FB66A1" w:rsidRDefault="00FB66A1" w:rsidP="00FB66A1">
      <w:pPr>
        <w:spacing w:before="100" w:beforeAutospacing="1" w:after="100" w:afterAutospacing="1" w:line="240" w:lineRule="auto"/>
        <w:ind w:left="720"/>
        <w:rPr>
          <w:ins w:id="463" w:author="Unknown"/>
          <w:rFonts w:ascii="Times New Roman" w:eastAsia="Times New Roman" w:hAnsi="Times New Roman" w:cs="Times New Roman"/>
          <w:sz w:val="24"/>
          <w:szCs w:val="24"/>
          <w:lang w:val="en-US" w:eastAsia="en-IN"/>
        </w:rPr>
      </w:pPr>
      <w:proofErr w:type="gramStart"/>
      <w:ins w:id="464" w:author="Unknown">
        <w:r w:rsidRPr="00FB66A1">
          <w:rPr>
            <w:rFonts w:ascii="Times New Roman" w:eastAsia="Times New Roman" w:hAnsi="Times New Roman" w:cs="Times New Roman"/>
            <w:sz w:val="24"/>
            <w:szCs w:val="24"/>
            <w:lang w:val="en-US" w:eastAsia="en-IN"/>
          </w:rPr>
          <w:t>short</w:t>
        </w:r>
        <w:proofErr w:type="gramEnd"/>
        <w:r w:rsidRPr="00FB66A1">
          <w:rPr>
            <w:rFonts w:ascii="Times New Roman" w:eastAsia="Times New Roman" w:hAnsi="Times New Roman" w:cs="Times New Roman"/>
            <w:sz w:val="24"/>
            <w:szCs w:val="24"/>
            <w:lang w:val="en-US" w:eastAsia="en-IN"/>
          </w:rPr>
          <w:t xml:space="preserve"> and sweet and precise explanation</w:t>
        </w:r>
      </w:ins>
    </w:p>
    <w:p w:rsidR="00FB66A1" w:rsidRPr="00FB66A1" w:rsidRDefault="00FB66A1" w:rsidP="00FB66A1">
      <w:pPr>
        <w:spacing w:beforeAutospacing="1" w:after="0" w:afterAutospacing="1" w:line="240" w:lineRule="auto"/>
        <w:ind w:left="720"/>
        <w:rPr>
          <w:ins w:id="465" w:author="Unknown"/>
          <w:rFonts w:ascii="Times New Roman" w:eastAsia="Times New Roman" w:hAnsi="Times New Roman" w:cs="Times New Roman"/>
          <w:sz w:val="24"/>
          <w:szCs w:val="24"/>
          <w:lang w:val="en-US" w:eastAsia="en-IN"/>
        </w:rPr>
      </w:pPr>
      <w:ins w:id="46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"comment-185634"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67" w:author="Unknown"/>
          <w:rFonts w:ascii="Times New Roman" w:eastAsia="Times New Roman" w:hAnsi="Times New Roman" w:cs="Times New Roman"/>
          <w:sz w:val="24"/>
          <w:szCs w:val="24"/>
          <w:lang w:val="en-US" w:eastAsia="en-IN"/>
        </w:rPr>
      </w:pPr>
      <w:ins w:id="468" w:author="Unknown">
        <w:r w:rsidRPr="00FB66A1">
          <w:rPr>
            <w:rFonts w:ascii="Times New Roman" w:eastAsia="Times New Roman" w:hAnsi="Times New Roman" w:cs="Times New Roman"/>
            <w:sz w:val="24"/>
            <w:szCs w:val="24"/>
            <w:lang w:val="en-US" w:eastAsia="en-IN"/>
          </w:rPr>
          <w:t xml:space="preserve">Anonymous February 3, 2012, 3:53 am </w:t>
        </w:r>
      </w:ins>
    </w:p>
    <w:p w:rsidR="00FB66A1" w:rsidRPr="00FB66A1" w:rsidRDefault="00FB66A1" w:rsidP="00FB66A1">
      <w:pPr>
        <w:spacing w:before="100" w:beforeAutospacing="1" w:after="100" w:afterAutospacing="1" w:line="240" w:lineRule="auto"/>
        <w:ind w:left="720"/>
        <w:rPr>
          <w:ins w:id="469" w:author="Unknown"/>
          <w:rFonts w:ascii="Times New Roman" w:eastAsia="Times New Roman" w:hAnsi="Times New Roman" w:cs="Times New Roman"/>
          <w:sz w:val="24"/>
          <w:szCs w:val="24"/>
          <w:lang w:val="en-US" w:eastAsia="en-IN"/>
        </w:rPr>
      </w:pPr>
      <w:proofErr w:type="gramStart"/>
      <w:ins w:id="470" w:author="Unknown">
        <w:r w:rsidRPr="00FB66A1">
          <w:rPr>
            <w:rFonts w:ascii="Times New Roman" w:eastAsia="Times New Roman" w:hAnsi="Times New Roman" w:cs="Times New Roman"/>
            <w:sz w:val="24"/>
            <w:szCs w:val="24"/>
            <w:lang w:val="en-US" w:eastAsia="en-IN"/>
          </w:rPr>
          <w:t>very</w:t>
        </w:r>
        <w:proofErr w:type="gramEnd"/>
        <w:r w:rsidRPr="00FB66A1">
          <w:rPr>
            <w:rFonts w:ascii="Times New Roman" w:eastAsia="Times New Roman" w:hAnsi="Times New Roman" w:cs="Times New Roman"/>
            <w:sz w:val="24"/>
            <w:szCs w:val="24"/>
            <w:lang w:val="en-US" w:eastAsia="en-IN"/>
          </w:rPr>
          <w:t xml:space="preserve"> good material and easy to understand …great work</w:t>
        </w:r>
      </w:ins>
    </w:p>
    <w:p w:rsidR="00FB66A1" w:rsidRPr="00FB66A1" w:rsidRDefault="00FB66A1" w:rsidP="00FB66A1">
      <w:pPr>
        <w:spacing w:beforeAutospacing="1" w:after="0" w:afterAutospacing="1" w:line="240" w:lineRule="auto"/>
        <w:ind w:left="720"/>
        <w:rPr>
          <w:ins w:id="471" w:author="Unknown"/>
          <w:rFonts w:ascii="Times New Roman" w:eastAsia="Times New Roman" w:hAnsi="Times New Roman" w:cs="Times New Roman"/>
          <w:sz w:val="24"/>
          <w:szCs w:val="24"/>
          <w:lang w:val="en-US" w:eastAsia="en-IN"/>
        </w:rPr>
      </w:pPr>
      <w:ins w:id="47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"comment-189573"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73" w:author="Unknown"/>
          <w:rFonts w:ascii="Times New Roman" w:eastAsia="Times New Roman" w:hAnsi="Times New Roman" w:cs="Times New Roman"/>
          <w:sz w:val="24"/>
          <w:szCs w:val="24"/>
          <w:lang w:val="en-US" w:eastAsia="en-IN"/>
        </w:rPr>
      </w:pPr>
      <w:ins w:id="474" w:author="Unknown">
        <w:r w:rsidRPr="00FB66A1">
          <w:rPr>
            <w:rFonts w:ascii="Times New Roman" w:eastAsia="Times New Roman" w:hAnsi="Times New Roman" w:cs="Times New Roman"/>
            <w:sz w:val="24"/>
            <w:szCs w:val="24"/>
            <w:lang w:val="en-US" w:eastAsia="en-IN"/>
          </w:rPr>
          <w:t xml:space="preserve">54nju1 February 19, 2012, 1:59 pm </w:t>
        </w:r>
      </w:ins>
    </w:p>
    <w:p w:rsidR="00FB66A1" w:rsidRPr="00FB66A1" w:rsidRDefault="00FB66A1" w:rsidP="00FB66A1">
      <w:pPr>
        <w:spacing w:before="100" w:beforeAutospacing="1" w:after="100" w:afterAutospacing="1" w:line="240" w:lineRule="auto"/>
        <w:ind w:left="720"/>
        <w:rPr>
          <w:ins w:id="475" w:author="Unknown"/>
          <w:rFonts w:ascii="Times New Roman" w:eastAsia="Times New Roman" w:hAnsi="Times New Roman" w:cs="Times New Roman"/>
          <w:sz w:val="24"/>
          <w:szCs w:val="24"/>
          <w:lang w:val="en-US" w:eastAsia="en-IN"/>
        </w:rPr>
      </w:pPr>
      <w:ins w:id="476" w:author="Unknown">
        <w:r w:rsidRPr="00FB66A1">
          <w:rPr>
            <w:rFonts w:ascii="Times New Roman" w:eastAsia="Times New Roman" w:hAnsi="Times New Roman" w:cs="Times New Roman"/>
            <w:sz w:val="24"/>
            <w:szCs w:val="24"/>
            <w:lang w:val="en-US" w:eastAsia="en-IN"/>
          </w:rPr>
          <w:t>Thanks dude, that was so helpful</w:t>
        </w:r>
        <w:proofErr w:type="gramStart"/>
        <w:r w:rsidRPr="00FB66A1">
          <w:rPr>
            <w:rFonts w:ascii="Times New Roman" w:eastAsia="Times New Roman" w:hAnsi="Times New Roman" w:cs="Times New Roman"/>
            <w:sz w:val="24"/>
            <w:szCs w:val="24"/>
            <w:lang w:val="en-US" w:eastAsia="en-IN"/>
          </w:rPr>
          <w:t>..</w:t>
        </w:r>
        <w:proofErr w:type="gramEnd"/>
      </w:ins>
    </w:p>
    <w:p w:rsidR="00FB66A1" w:rsidRPr="00FB66A1" w:rsidRDefault="00FB66A1" w:rsidP="00FB66A1">
      <w:pPr>
        <w:spacing w:beforeAutospacing="1" w:after="0" w:afterAutospacing="1" w:line="240" w:lineRule="auto"/>
        <w:ind w:left="720"/>
        <w:rPr>
          <w:ins w:id="477" w:author="Unknown"/>
          <w:rFonts w:ascii="Times New Roman" w:eastAsia="Times New Roman" w:hAnsi="Times New Roman" w:cs="Times New Roman"/>
          <w:sz w:val="24"/>
          <w:szCs w:val="24"/>
          <w:lang w:val="en-US" w:eastAsia="en-IN"/>
        </w:rPr>
      </w:pPr>
      <w:ins w:id="47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"comment-199811"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79" w:author="Unknown"/>
          <w:rFonts w:ascii="Times New Roman" w:eastAsia="Times New Roman" w:hAnsi="Times New Roman" w:cs="Times New Roman"/>
          <w:sz w:val="24"/>
          <w:szCs w:val="24"/>
          <w:lang w:val="en-US" w:eastAsia="en-IN"/>
        </w:rPr>
      </w:pPr>
      <w:proofErr w:type="spellStart"/>
      <w:ins w:id="480" w:author="Unknown">
        <w:r w:rsidRPr="00FB66A1">
          <w:rPr>
            <w:rFonts w:ascii="Times New Roman" w:eastAsia="Times New Roman" w:hAnsi="Times New Roman" w:cs="Times New Roman"/>
            <w:sz w:val="24"/>
            <w:szCs w:val="24"/>
            <w:lang w:val="en-US" w:eastAsia="en-IN"/>
          </w:rPr>
          <w:t>subhash</w:t>
        </w:r>
        <w:proofErr w:type="spellEnd"/>
        <w:r w:rsidRPr="00FB66A1">
          <w:rPr>
            <w:rFonts w:ascii="Times New Roman" w:eastAsia="Times New Roman" w:hAnsi="Times New Roman" w:cs="Times New Roman"/>
            <w:sz w:val="24"/>
            <w:szCs w:val="24"/>
            <w:lang w:val="en-US" w:eastAsia="en-IN"/>
          </w:rPr>
          <w:t xml:space="preserve"> March 13, 2012, 8:27 am </w:t>
        </w:r>
      </w:ins>
    </w:p>
    <w:p w:rsidR="00FB66A1" w:rsidRPr="00FB66A1" w:rsidRDefault="00FB66A1" w:rsidP="00FB66A1">
      <w:pPr>
        <w:spacing w:before="100" w:beforeAutospacing="1" w:after="100" w:afterAutospacing="1" w:line="240" w:lineRule="auto"/>
        <w:ind w:left="720"/>
        <w:rPr>
          <w:ins w:id="481" w:author="Unknown"/>
          <w:rFonts w:ascii="Times New Roman" w:eastAsia="Times New Roman" w:hAnsi="Times New Roman" w:cs="Times New Roman"/>
          <w:sz w:val="24"/>
          <w:szCs w:val="24"/>
          <w:lang w:val="en-US" w:eastAsia="en-IN"/>
        </w:rPr>
      </w:pPr>
      <w:proofErr w:type="gramStart"/>
      <w:ins w:id="482" w:author="Unknown">
        <w:r w:rsidRPr="00FB66A1">
          <w:rPr>
            <w:rFonts w:ascii="Times New Roman" w:eastAsia="Times New Roman" w:hAnsi="Times New Roman" w:cs="Times New Roman"/>
            <w:sz w:val="24"/>
            <w:szCs w:val="24"/>
            <w:lang w:val="en-US" w:eastAsia="en-IN"/>
          </w:rPr>
          <w:t>it’s</w:t>
        </w:r>
        <w:proofErr w:type="gramEnd"/>
        <w:r w:rsidRPr="00FB66A1">
          <w:rPr>
            <w:rFonts w:ascii="Times New Roman" w:eastAsia="Times New Roman" w:hAnsi="Times New Roman" w:cs="Times New Roman"/>
            <w:sz w:val="24"/>
            <w:szCs w:val="24"/>
            <w:lang w:val="en-US" w:eastAsia="en-IN"/>
          </w:rPr>
          <w:t xml:space="preserve"> very nice material…..i like it……..superb ………</w:t>
        </w:r>
      </w:ins>
    </w:p>
    <w:p w:rsidR="00FB66A1" w:rsidRPr="00FB66A1" w:rsidRDefault="00FB66A1" w:rsidP="00FB66A1">
      <w:pPr>
        <w:spacing w:beforeAutospacing="1" w:after="0" w:afterAutospacing="1" w:line="240" w:lineRule="auto"/>
        <w:ind w:left="720"/>
        <w:rPr>
          <w:ins w:id="483" w:author="Unknown"/>
          <w:rFonts w:ascii="Times New Roman" w:eastAsia="Times New Roman" w:hAnsi="Times New Roman" w:cs="Times New Roman"/>
          <w:sz w:val="24"/>
          <w:szCs w:val="24"/>
          <w:lang w:val="en-US" w:eastAsia="en-IN"/>
        </w:rPr>
      </w:pPr>
      <w:ins w:id="48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"comment-208489"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85" w:author="Unknown"/>
          <w:rFonts w:ascii="Times New Roman" w:eastAsia="Times New Roman" w:hAnsi="Times New Roman" w:cs="Times New Roman"/>
          <w:sz w:val="24"/>
          <w:szCs w:val="24"/>
          <w:lang w:val="en-US" w:eastAsia="en-IN"/>
        </w:rPr>
      </w:pPr>
      <w:proofErr w:type="spellStart"/>
      <w:ins w:id="486" w:author="Unknown">
        <w:r w:rsidRPr="00FB66A1">
          <w:rPr>
            <w:rFonts w:ascii="Times New Roman" w:eastAsia="Times New Roman" w:hAnsi="Times New Roman" w:cs="Times New Roman"/>
            <w:sz w:val="24"/>
            <w:szCs w:val="24"/>
            <w:lang w:val="en-US" w:eastAsia="en-IN"/>
          </w:rPr>
          <w:t>sandeep</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samale</w:t>
        </w:r>
        <w:proofErr w:type="spellEnd"/>
        <w:r w:rsidRPr="00FB66A1">
          <w:rPr>
            <w:rFonts w:ascii="Times New Roman" w:eastAsia="Times New Roman" w:hAnsi="Times New Roman" w:cs="Times New Roman"/>
            <w:sz w:val="24"/>
            <w:szCs w:val="24"/>
            <w:lang w:val="en-US" w:eastAsia="en-IN"/>
          </w:rPr>
          <w:t xml:space="preserve"> March 21, 2012, 9:37 pm </w:t>
        </w:r>
      </w:ins>
    </w:p>
    <w:p w:rsidR="00FB66A1" w:rsidRPr="00FB66A1" w:rsidRDefault="00FB66A1" w:rsidP="00FB66A1">
      <w:pPr>
        <w:spacing w:before="100" w:beforeAutospacing="1" w:after="100" w:afterAutospacing="1" w:line="240" w:lineRule="auto"/>
        <w:ind w:left="720"/>
        <w:rPr>
          <w:ins w:id="487" w:author="Unknown"/>
          <w:rFonts w:ascii="Times New Roman" w:eastAsia="Times New Roman" w:hAnsi="Times New Roman" w:cs="Times New Roman"/>
          <w:sz w:val="24"/>
          <w:szCs w:val="24"/>
          <w:lang w:val="en-US" w:eastAsia="en-IN"/>
        </w:rPr>
      </w:pPr>
      <w:ins w:id="488" w:author="Unknown">
        <w:r w:rsidRPr="00FB66A1">
          <w:rPr>
            <w:rFonts w:ascii="Times New Roman" w:eastAsia="Times New Roman" w:hAnsi="Times New Roman" w:cs="Times New Roman"/>
            <w:sz w:val="24"/>
            <w:szCs w:val="24"/>
            <w:lang w:val="en-US" w:eastAsia="en-IN"/>
          </w:rPr>
          <w:t xml:space="preserve">HI this is very </w:t>
        </w:r>
        <w:proofErr w:type="spellStart"/>
        <w:r w:rsidRPr="00FB66A1">
          <w:rPr>
            <w:rFonts w:ascii="Times New Roman" w:eastAsia="Times New Roman" w:hAnsi="Times New Roman" w:cs="Times New Roman"/>
            <w:sz w:val="24"/>
            <w:szCs w:val="24"/>
            <w:lang w:val="en-US" w:eastAsia="en-IN"/>
          </w:rPr>
          <w:t>very</w:t>
        </w:r>
        <w:proofErr w:type="spellEnd"/>
        <w:r w:rsidRPr="00FB66A1">
          <w:rPr>
            <w:rFonts w:ascii="Times New Roman" w:eastAsia="Times New Roman" w:hAnsi="Times New Roman" w:cs="Times New Roman"/>
            <w:sz w:val="24"/>
            <w:szCs w:val="24"/>
            <w:lang w:val="en-US" w:eastAsia="en-IN"/>
          </w:rPr>
          <w:t xml:space="preserve"> useful information as interview point of view as well as for study how Linux boots. Great info Thank you very much Ramesh</w:t>
        </w:r>
      </w:ins>
    </w:p>
    <w:p w:rsidR="00FB66A1" w:rsidRPr="00FB66A1" w:rsidRDefault="00FB66A1" w:rsidP="00FB66A1">
      <w:pPr>
        <w:spacing w:beforeAutospacing="1" w:after="0" w:afterAutospacing="1" w:line="240" w:lineRule="auto"/>
        <w:ind w:left="720"/>
        <w:rPr>
          <w:ins w:id="489" w:author="Unknown"/>
          <w:rFonts w:ascii="Times New Roman" w:eastAsia="Times New Roman" w:hAnsi="Times New Roman" w:cs="Times New Roman"/>
          <w:sz w:val="24"/>
          <w:szCs w:val="24"/>
          <w:lang w:val="en-US" w:eastAsia="en-IN"/>
        </w:rPr>
      </w:pPr>
      <w:ins w:id="49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"comment-211721"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91" w:author="Unknown"/>
          <w:rFonts w:ascii="Times New Roman" w:eastAsia="Times New Roman" w:hAnsi="Times New Roman" w:cs="Times New Roman"/>
          <w:sz w:val="24"/>
          <w:szCs w:val="24"/>
          <w:lang w:val="en-US" w:eastAsia="en-IN"/>
        </w:rPr>
      </w:pPr>
      <w:proofErr w:type="spellStart"/>
      <w:ins w:id="492" w:author="Unknown">
        <w:r w:rsidRPr="00FB66A1">
          <w:rPr>
            <w:rFonts w:ascii="Times New Roman" w:eastAsia="Times New Roman" w:hAnsi="Times New Roman" w:cs="Times New Roman"/>
            <w:sz w:val="24"/>
            <w:szCs w:val="24"/>
            <w:lang w:val="en-US" w:eastAsia="en-IN"/>
          </w:rPr>
          <w:t>Anuj</w:t>
        </w:r>
        <w:proofErr w:type="spellEnd"/>
        <w:r w:rsidRPr="00FB66A1">
          <w:rPr>
            <w:rFonts w:ascii="Times New Roman" w:eastAsia="Times New Roman" w:hAnsi="Times New Roman" w:cs="Times New Roman"/>
            <w:sz w:val="24"/>
            <w:szCs w:val="24"/>
            <w:lang w:val="en-US" w:eastAsia="en-IN"/>
          </w:rPr>
          <w:t xml:space="preserve"> April 12, 2012, 9:28 am </w:t>
        </w:r>
      </w:ins>
    </w:p>
    <w:p w:rsidR="00FB66A1" w:rsidRPr="00FB66A1" w:rsidRDefault="00FB66A1" w:rsidP="00FB66A1">
      <w:pPr>
        <w:spacing w:before="100" w:beforeAutospacing="1" w:after="100" w:afterAutospacing="1" w:line="240" w:lineRule="auto"/>
        <w:ind w:left="720"/>
        <w:rPr>
          <w:ins w:id="493" w:author="Unknown"/>
          <w:rFonts w:ascii="Times New Roman" w:eastAsia="Times New Roman" w:hAnsi="Times New Roman" w:cs="Times New Roman"/>
          <w:sz w:val="24"/>
          <w:szCs w:val="24"/>
          <w:lang w:val="en-US" w:eastAsia="en-IN"/>
        </w:rPr>
      </w:pPr>
      <w:ins w:id="494" w:author="Unknown">
        <w:r w:rsidRPr="00FB66A1">
          <w:rPr>
            <w:rFonts w:ascii="Times New Roman" w:eastAsia="Times New Roman" w:hAnsi="Times New Roman" w:cs="Times New Roman"/>
            <w:sz w:val="24"/>
            <w:szCs w:val="24"/>
            <w:lang w:val="en-US" w:eastAsia="en-IN"/>
          </w:rPr>
          <w:t>Great and brief doc for Linux boot process. I truly liked it!!!</w:t>
        </w:r>
      </w:ins>
    </w:p>
    <w:p w:rsidR="00FB66A1" w:rsidRPr="00FB66A1" w:rsidRDefault="00FB66A1" w:rsidP="00FB66A1">
      <w:pPr>
        <w:spacing w:beforeAutospacing="1" w:after="0" w:afterAutospacing="1" w:line="240" w:lineRule="auto"/>
        <w:ind w:left="720"/>
        <w:rPr>
          <w:ins w:id="495" w:author="Unknown"/>
          <w:rFonts w:ascii="Times New Roman" w:eastAsia="Times New Roman" w:hAnsi="Times New Roman" w:cs="Times New Roman"/>
          <w:sz w:val="24"/>
          <w:szCs w:val="24"/>
          <w:lang w:val="en-US" w:eastAsia="en-IN"/>
        </w:rPr>
      </w:pPr>
      <w:ins w:id="49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"comment-221332"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497" w:author="Unknown"/>
          <w:rFonts w:ascii="Times New Roman" w:eastAsia="Times New Roman" w:hAnsi="Times New Roman" w:cs="Times New Roman"/>
          <w:sz w:val="24"/>
          <w:szCs w:val="24"/>
          <w:lang w:val="en-US" w:eastAsia="en-IN"/>
        </w:rPr>
      </w:pPr>
      <w:ins w:id="498" w:author="Unknown">
        <w:r w:rsidRPr="00FB66A1">
          <w:rPr>
            <w:rFonts w:ascii="Times New Roman" w:eastAsia="Times New Roman" w:hAnsi="Times New Roman" w:cs="Times New Roman"/>
            <w:sz w:val="24"/>
            <w:szCs w:val="24"/>
            <w:lang w:val="en-US" w:eastAsia="en-IN"/>
          </w:rPr>
          <w:t xml:space="preserve">Ravi May 4, 2012, 11:05 pm </w:t>
        </w:r>
      </w:ins>
    </w:p>
    <w:p w:rsidR="00FB66A1" w:rsidRPr="00FB66A1" w:rsidRDefault="00FB66A1" w:rsidP="00FB66A1">
      <w:pPr>
        <w:spacing w:before="100" w:beforeAutospacing="1" w:after="100" w:afterAutospacing="1" w:line="240" w:lineRule="auto"/>
        <w:ind w:left="720"/>
        <w:rPr>
          <w:ins w:id="499" w:author="Unknown"/>
          <w:rFonts w:ascii="Times New Roman" w:eastAsia="Times New Roman" w:hAnsi="Times New Roman" w:cs="Times New Roman"/>
          <w:sz w:val="24"/>
          <w:szCs w:val="24"/>
          <w:lang w:val="en-US" w:eastAsia="en-IN"/>
        </w:rPr>
      </w:pPr>
      <w:proofErr w:type="spellStart"/>
      <w:ins w:id="500" w:author="Unknown">
        <w:r w:rsidRPr="00FB66A1">
          <w:rPr>
            <w:rFonts w:ascii="Times New Roman" w:eastAsia="Times New Roman" w:hAnsi="Times New Roman" w:cs="Times New Roman"/>
            <w:sz w:val="24"/>
            <w:szCs w:val="24"/>
            <w:lang w:val="en-US" w:eastAsia="en-IN"/>
          </w:rPr>
          <w:t>Thanx</w:t>
        </w:r>
        <w:proofErr w:type="spellEnd"/>
      </w:ins>
    </w:p>
    <w:p w:rsidR="00FB66A1" w:rsidRPr="00FB66A1" w:rsidRDefault="00FB66A1" w:rsidP="00FB66A1">
      <w:pPr>
        <w:spacing w:beforeAutospacing="1" w:after="0" w:afterAutospacing="1" w:line="240" w:lineRule="auto"/>
        <w:ind w:left="720"/>
        <w:rPr>
          <w:ins w:id="501" w:author="Unknown"/>
          <w:rFonts w:ascii="Times New Roman" w:eastAsia="Times New Roman" w:hAnsi="Times New Roman" w:cs="Times New Roman"/>
          <w:sz w:val="24"/>
          <w:szCs w:val="24"/>
          <w:lang w:val="en-US" w:eastAsia="en-IN"/>
        </w:rPr>
      </w:pPr>
      <w:ins w:id="50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"comment-230226"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03" w:author="Unknown"/>
          <w:rFonts w:ascii="Times New Roman" w:eastAsia="Times New Roman" w:hAnsi="Times New Roman" w:cs="Times New Roman"/>
          <w:sz w:val="24"/>
          <w:szCs w:val="24"/>
          <w:lang w:val="en-US" w:eastAsia="en-IN"/>
        </w:rPr>
      </w:pPr>
      <w:proofErr w:type="spellStart"/>
      <w:ins w:id="504" w:author="Unknown">
        <w:r w:rsidRPr="00FB66A1">
          <w:rPr>
            <w:rFonts w:ascii="Times New Roman" w:eastAsia="Times New Roman" w:hAnsi="Times New Roman" w:cs="Times New Roman"/>
            <w:sz w:val="24"/>
            <w:szCs w:val="24"/>
            <w:lang w:val="en-US" w:eastAsia="en-IN"/>
          </w:rPr>
          <w:t>Deepika</w:t>
        </w:r>
        <w:proofErr w:type="spellEnd"/>
        <w:r w:rsidRPr="00FB66A1">
          <w:rPr>
            <w:rFonts w:ascii="Times New Roman" w:eastAsia="Times New Roman" w:hAnsi="Times New Roman" w:cs="Times New Roman"/>
            <w:sz w:val="24"/>
            <w:szCs w:val="24"/>
            <w:lang w:val="en-US" w:eastAsia="en-IN"/>
          </w:rPr>
          <w:t xml:space="preserve"> May 9, 2012, 11:03 pm </w:t>
        </w:r>
      </w:ins>
    </w:p>
    <w:p w:rsidR="00FB66A1" w:rsidRPr="00FB66A1" w:rsidRDefault="00FB66A1" w:rsidP="00FB66A1">
      <w:pPr>
        <w:spacing w:before="100" w:beforeAutospacing="1" w:after="100" w:afterAutospacing="1" w:line="240" w:lineRule="auto"/>
        <w:ind w:left="720"/>
        <w:rPr>
          <w:ins w:id="505" w:author="Unknown"/>
          <w:rFonts w:ascii="Times New Roman" w:eastAsia="Times New Roman" w:hAnsi="Times New Roman" w:cs="Times New Roman"/>
          <w:sz w:val="24"/>
          <w:szCs w:val="24"/>
          <w:lang w:val="en-US" w:eastAsia="en-IN"/>
        </w:rPr>
      </w:pPr>
      <w:proofErr w:type="gramStart"/>
      <w:ins w:id="506" w:author="Unknown">
        <w:r w:rsidRPr="00FB66A1">
          <w:rPr>
            <w:rFonts w:ascii="Times New Roman" w:eastAsia="Times New Roman" w:hAnsi="Times New Roman" w:cs="Times New Roman"/>
            <w:sz w:val="24"/>
            <w:szCs w:val="24"/>
            <w:lang w:val="en-US" w:eastAsia="en-IN"/>
          </w:rPr>
          <w:t>Superb article with detailed information.</w:t>
        </w:r>
        <w:proofErr w:type="gramEnd"/>
      </w:ins>
    </w:p>
    <w:p w:rsidR="00FB66A1" w:rsidRPr="00FB66A1" w:rsidRDefault="00FB66A1" w:rsidP="00FB66A1">
      <w:pPr>
        <w:spacing w:beforeAutospacing="1" w:after="0" w:afterAutospacing="1" w:line="240" w:lineRule="auto"/>
        <w:ind w:left="720"/>
        <w:rPr>
          <w:ins w:id="507" w:author="Unknown"/>
          <w:rFonts w:ascii="Times New Roman" w:eastAsia="Times New Roman" w:hAnsi="Times New Roman" w:cs="Times New Roman"/>
          <w:sz w:val="24"/>
          <w:szCs w:val="24"/>
          <w:lang w:val="en-US" w:eastAsia="en-IN"/>
        </w:rPr>
      </w:pPr>
      <w:ins w:id="50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"comment-232122"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09" w:author="Unknown"/>
          <w:rFonts w:ascii="Times New Roman" w:eastAsia="Times New Roman" w:hAnsi="Times New Roman" w:cs="Times New Roman"/>
          <w:sz w:val="24"/>
          <w:szCs w:val="24"/>
          <w:lang w:val="en-US" w:eastAsia="en-IN"/>
        </w:rPr>
      </w:pPr>
      <w:ins w:id="510" w:author="Unknown">
        <w:r w:rsidRPr="00FB66A1">
          <w:rPr>
            <w:rFonts w:ascii="Times New Roman" w:eastAsia="Times New Roman" w:hAnsi="Times New Roman" w:cs="Times New Roman"/>
            <w:sz w:val="24"/>
            <w:szCs w:val="24"/>
            <w:lang w:val="en-US" w:eastAsia="en-IN"/>
          </w:rPr>
          <w:t xml:space="preserve">Deepak May 14, 2012, 11:11 am </w:t>
        </w:r>
      </w:ins>
    </w:p>
    <w:p w:rsidR="00FB66A1" w:rsidRPr="00FB66A1" w:rsidRDefault="00FB66A1" w:rsidP="00FB66A1">
      <w:pPr>
        <w:spacing w:before="100" w:beforeAutospacing="1" w:after="100" w:afterAutospacing="1" w:line="240" w:lineRule="auto"/>
        <w:ind w:left="720"/>
        <w:rPr>
          <w:ins w:id="511" w:author="Unknown"/>
          <w:rFonts w:ascii="Times New Roman" w:eastAsia="Times New Roman" w:hAnsi="Times New Roman" w:cs="Times New Roman"/>
          <w:sz w:val="24"/>
          <w:szCs w:val="24"/>
          <w:lang w:val="en-US" w:eastAsia="en-IN"/>
        </w:rPr>
      </w:pPr>
      <w:ins w:id="512" w:author="Unknown">
        <w:r w:rsidRPr="00FB66A1">
          <w:rPr>
            <w:rFonts w:ascii="Times New Roman" w:eastAsia="Times New Roman" w:hAnsi="Times New Roman" w:cs="Times New Roman"/>
            <w:sz w:val="24"/>
            <w:szCs w:val="24"/>
            <w:lang w:val="en-US" w:eastAsia="en-IN"/>
          </w:rPr>
          <w:t>It is very nice article 🙂</w:t>
        </w:r>
      </w:ins>
    </w:p>
    <w:p w:rsidR="00FB66A1" w:rsidRPr="00FB66A1" w:rsidRDefault="00FB66A1" w:rsidP="00FB66A1">
      <w:pPr>
        <w:spacing w:beforeAutospacing="1" w:after="0" w:afterAutospacing="1" w:line="240" w:lineRule="auto"/>
        <w:ind w:left="720"/>
        <w:rPr>
          <w:ins w:id="513" w:author="Unknown"/>
          <w:rFonts w:ascii="Times New Roman" w:eastAsia="Times New Roman" w:hAnsi="Times New Roman" w:cs="Times New Roman"/>
          <w:sz w:val="24"/>
          <w:szCs w:val="24"/>
          <w:lang w:val="en-US" w:eastAsia="en-IN"/>
        </w:rPr>
      </w:pPr>
      <w:ins w:id="51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"comment-233829"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15" w:author="Unknown"/>
          <w:rFonts w:ascii="Times New Roman" w:eastAsia="Times New Roman" w:hAnsi="Times New Roman" w:cs="Times New Roman"/>
          <w:sz w:val="24"/>
          <w:szCs w:val="24"/>
          <w:lang w:val="en-US" w:eastAsia="en-IN"/>
        </w:rPr>
      </w:pPr>
      <w:proofErr w:type="spellStart"/>
      <w:ins w:id="516" w:author="Unknown">
        <w:r w:rsidRPr="00FB66A1">
          <w:rPr>
            <w:rFonts w:ascii="Times New Roman" w:eastAsia="Times New Roman" w:hAnsi="Times New Roman" w:cs="Times New Roman"/>
            <w:sz w:val="24"/>
            <w:szCs w:val="24"/>
            <w:lang w:val="en-US" w:eastAsia="en-IN"/>
          </w:rPr>
          <w:t>divya</w:t>
        </w:r>
        <w:proofErr w:type="spellEnd"/>
        <w:r w:rsidRPr="00FB66A1">
          <w:rPr>
            <w:rFonts w:ascii="Times New Roman" w:eastAsia="Times New Roman" w:hAnsi="Times New Roman" w:cs="Times New Roman"/>
            <w:sz w:val="24"/>
            <w:szCs w:val="24"/>
            <w:lang w:val="en-US" w:eastAsia="en-IN"/>
          </w:rPr>
          <w:t xml:space="preserve"> May 21, 2012, 5:19 am </w:t>
        </w:r>
      </w:ins>
    </w:p>
    <w:p w:rsidR="00FB66A1" w:rsidRPr="00FB66A1" w:rsidRDefault="00FB66A1" w:rsidP="00FB66A1">
      <w:pPr>
        <w:spacing w:before="100" w:beforeAutospacing="1" w:after="100" w:afterAutospacing="1" w:line="240" w:lineRule="auto"/>
        <w:ind w:left="720"/>
        <w:rPr>
          <w:ins w:id="517" w:author="Unknown"/>
          <w:rFonts w:ascii="Times New Roman" w:eastAsia="Times New Roman" w:hAnsi="Times New Roman" w:cs="Times New Roman"/>
          <w:sz w:val="24"/>
          <w:szCs w:val="24"/>
          <w:lang w:val="en-US" w:eastAsia="en-IN"/>
        </w:rPr>
      </w:pPr>
      <w:proofErr w:type="gramStart"/>
      <w:ins w:id="518" w:author="Unknown">
        <w:r w:rsidRPr="00FB66A1">
          <w:rPr>
            <w:rFonts w:ascii="Times New Roman" w:eastAsia="Times New Roman" w:hAnsi="Times New Roman" w:cs="Times New Roman"/>
            <w:sz w:val="24"/>
            <w:szCs w:val="24"/>
            <w:lang w:val="en-US" w:eastAsia="en-IN"/>
          </w:rPr>
          <w:t>how</w:t>
        </w:r>
        <w:proofErr w:type="gramEnd"/>
        <w:r w:rsidRPr="00FB66A1">
          <w:rPr>
            <w:rFonts w:ascii="Times New Roman" w:eastAsia="Times New Roman" w:hAnsi="Times New Roman" w:cs="Times New Roman"/>
            <w:sz w:val="24"/>
            <w:szCs w:val="24"/>
            <w:lang w:val="en-US" w:eastAsia="en-IN"/>
          </w:rPr>
          <w:t xml:space="preserve"> to create </w:t>
        </w:r>
        <w:proofErr w:type="spellStart"/>
        <w:r w:rsidRPr="00FB66A1">
          <w:rPr>
            <w:rFonts w:ascii="Times New Roman" w:eastAsia="Times New Roman" w:hAnsi="Times New Roman" w:cs="Times New Roman"/>
            <w:sz w:val="24"/>
            <w:szCs w:val="24"/>
            <w:lang w:val="en-US" w:eastAsia="en-IN"/>
          </w:rPr>
          <w:t>kickstart</w:t>
        </w:r>
        <w:proofErr w:type="spellEnd"/>
        <w:r w:rsidRPr="00FB66A1">
          <w:rPr>
            <w:rFonts w:ascii="Times New Roman" w:eastAsia="Times New Roman" w:hAnsi="Times New Roman" w:cs="Times New Roman"/>
            <w:sz w:val="24"/>
            <w:szCs w:val="24"/>
            <w:lang w:val="en-US" w:eastAsia="en-IN"/>
          </w:rPr>
          <w:t xml:space="preserve"> server in </w:t>
        </w:r>
        <w:proofErr w:type="spellStart"/>
        <w:r w:rsidRPr="00FB66A1">
          <w:rPr>
            <w:rFonts w:ascii="Times New Roman" w:eastAsia="Times New Roman" w:hAnsi="Times New Roman" w:cs="Times New Roman"/>
            <w:sz w:val="24"/>
            <w:szCs w:val="24"/>
            <w:lang w:val="en-US" w:eastAsia="en-IN"/>
          </w:rPr>
          <w:t>rhel</w:t>
        </w:r>
        <w:proofErr w:type="spellEnd"/>
        <w:r w:rsidRPr="00FB66A1">
          <w:rPr>
            <w:rFonts w:ascii="Times New Roman" w:eastAsia="Times New Roman" w:hAnsi="Times New Roman" w:cs="Times New Roman"/>
            <w:sz w:val="24"/>
            <w:szCs w:val="24"/>
            <w:lang w:val="en-US" w:eastAsia="en-IN"/>
          </w:rPr>
          <w:t xml:space="preserve"> 6.0</w:t>
        </w:r>
      </w:ins>
    </w:p>
    <w:p w:rsidR="00FB66A1" w:rsidRPr="00FB66A1" w:rsidRDefault="00FB66A1" w:rsidP="00FB66A1">
      <w:pPr>
        <w:spacing w:beforeAutospacing="1" w:after="0" w:afterAutospacing="1" w:line="240" w:lineRule="auto"/>
        <w:ind w:left="720"/>
        <w:rPr>
          <w:ins w:id="519" w:author="Unknown"/>
          <w:rFonts w:ascii="Times New Roman" w:eastAsia="Times New Roman" w:hAnsi="Times New Roman" w:cs="Times New Roman"/>
          <w:sz w:val="24"/>
          <w:szCs w:val="24"/>
          <w:lang w:val="en-US" w:eastAsia="en-IN"/>
        </w:rPr>
      </w:pPr>
      <w:ins w:id="52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"comment-237031"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21" w:author="Unknown"/>
          <w:rFonts w:ascii="Times New Roman" w:eastAsia="Times New Roman" w:hAnsi="Times New Roman" w:cs="Times New Roman"/>
          <w:sz w:val="24"/>
          <w:szCs w:val="24"/>
          <w:lang w:val="en-US" w:eastAsia="en-IN"/>
        </w:rPr>
      </w:pPr>
      <w:proofErr w:type="spellStart"/>
      <w:ins w:id="522" w:author="Unknown">
        <w:r w:rsidRPr="00FB66A1">
          <w:rPr>
            <w:rFonts w:ascii="Times New Roman" w:eastAsia="Times New Roman" w:hAnsi="Times New Roman" w:cs="Times New Roman"/>
            <w:sz w:val="24"/>
            <w:szCs w:val="24"/>
            <w:lang w:val="en-US" w:eastAsia="en-IN"/>
          </w:rPr>
          <w:t>sasidharan</w:t>
        </w:r>
        <w:proofErr w:type="spellEnd"/>
        <w:r w:rsidRPr="00FB66A1">
          <w:rPr>
            <w:rFonts w:ascii="Times New Roman" w:eastAsia="Times New Roman" w:hAnsi="Times New Roman" w:cs="Times New Roman"/>
            <w:sz w:val="24"/>
            <w:szCs w:val="24"/>
            <w:lang w:val="en-US" w:eastAsia="en-IN"/>
          </w:rPr>
          <w:t xml:space="preserve"> May 25, 2012, 4:54 am </w:t>
        </w:r>
      </w:ins>
    </w:p>
    <w:p w:rsidR="00FB66A1" w:rsidRPr="00FB66A1" w:rsidRDefault="00FB66A1" w:rsidP="00FB66A1">
      <w:pPr>
        <w:spacing w:before="100" w:beforeAutospacing="1" w:after="100" w:afterAutospacing="1" w:line="240" w:lineRule="auto"/>
        <w:ind w:left="720"/>
        <w:rPr>
          <w:ins w:id="523" w:author="Unknown"/>
          <w:rFonts w:ascii="Times New Roman" w:eastAsia="Times New Roman" w:hAnsi="Times New Roman" w:cs="Times New Roman"/>
          <w:sz w:val="24"/>
          <w:szCs w:val="24"/>
          <w:lang w:val="en-US" w:eastAsia="en-IN"/>
        </w:rPr>
      </w:pPr>
      <w:ins w:id="524" w:author="Unknown">
        <w:r w:rsidRPr="00FB66A1">
          <w:rPr>
            <w:rFonts w:ascii="Times New Roman" w:eastAsia="Times New Roman" w:hAnsi="Times New Roman" w:cs="Times New Roman"/>
            <w:sz w:val="24"/>
            <w:szCs w:val="24"/>
            <w:lang w:val="en-US" w:eastAsia="en-IN"/>
          </w:rPr>
          <w:t>Excellent stuff from TGS!!!</w:t>
        </w:r>
      </w:ins>
    </w:p>
    <w:p w:rsidR="00FB66A1" w:rsidRPr="00FB66A1" w:rsidRDefault="00FB66A1" w:rsidP="00FB66A1">
      <w:pPr>
        <w:spacing w:beforeAutospacing="1" w:after="0" w:afterAutospacing="1" w:line="240" w:lineRule="auto"/>
        <w:ind w:left="720"/>
        <w:rPr>
          <w:ins w:id="525" w:author="Unknown"/>
          <w:rFonts w:ascii="Times New Roman" w:eastAsia="Times New Roman" w:hAnsi="Times New Roman" w:cs="Times New Roman"/>
          <w:sz w:val="24"/>
          <w:szCs w:val="24"/>
          <w:lang w:val="en-US" w:eastAsia="en-IN"/>
        </w:rPr>
      </w:pPr>
      <w:ins w:id="52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"comment-239245"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27" w:author="Unknown"/>
          <w:rFonts w:ascii="Times New Roman" w:eastAsia="Times New Roman" w:hAnsi="Times New Roman" w:cs="Times New Roman"/>
          <w:sz w:val="24"/>
          <w:szCs w:val="24"/>
          <w:lang w:val="en-US" w:eastAsia="en-IN"/>
        </w:rPr>
      </w:pPr>
      <w:proofErr w:type="spellStart"/>
      <w:ins w:id="528" w:author="Unknown">
        <w:r w:rsidRPr="00FB66A1">
          <w:rPr>
            <w:rFonts w:ascii="Times New Roman" w:eastAsia="Times New Roman" w:hAnsi="Times New Roman" w:cs="Times New Roman"/>
            <w:sz w:val="24"/>
            <w:szCs w:val="24"/>
            <w:lang w:val="en-US" w:eastAsia="en-IN"/>
          </w:rPr>
          <w:t>Anand</w:t>
        </w:r>
        <w:proofErr w:type="spellEnd"/>
        <w:r w:rsidRPr="00FB66A1">
          <w:rPr>
            <w:rFonts w:ascii="Times New Roman" w:eastAsia="Times New Roman" w:hAnsi="Times New Roman" w:cs="Times New Roman"/>
            <w:sz w:val="24"/>
            <w:szCs w:val="24"/>
            <w:lang w:val="en-US" w:eastAsia="en-IN"/>
          </w:rPr>
          <w:t xml:space="preserve"> June 3, 2012, 1:41 pm </w:t>
        </w:r>
      </w:ins>
    </w:p>
    <w:p w:rsidR="00FB66A1" w:rsidRPr="00FB66A1" w:rsidRDefault="00FB66A1" w:rsidP="00FB66A1">
      <w:pPr>
        <w:spacing w:before="100" w:beforeAutospacing="1" w:after="100" w:afterAutospacing="1" w:line="240" w:lineRule="auto"/>
        <w:ind w:left="720"/>
        <w:rPr>
          <w:ins w:id="529" w:author="Unknown"/>
          <w:rFonts w:ascii="Times New Roman" w:eastAsia="Times New Roman" w:hAnsi="Times New Roman" w:cs="Times New Roman"/>
          <w:sz w:val="24"/>
          <w:szCs w:val="24"/>
          <w:lang w:val="en-US" w:eastAsia="en-IN"/>
        </w:rPr>
      </w:pPr>
      <w:proofErr w:type="gramStart"/>
      <w:ins w:id="530" w:author="Unknown">
        <w:r w:rsidRPr="00FB66A1">
          <w:rPr>
            <w:rFonts w:ascii="Times New Roman" w:eastAsia="Times New Roman" w:hAnsi="Times New Roman" w:cs="Times New Roman"/>
            <w:sz w:val="24"/>
            <w:szCs w:val="24"/>
            <w:lang w:val="en-US" w:eastAsia="en-IN"/>
          </w:rPr>
          <w:t>gr8</w:t>
        </w:r>
        <w:proofErr w:type="gramEnd"/>
        <w:r w:rsidRPr="00FB66A1">
          <w:rPr>
            <w:rFonts w:ascii="Times New Roman" w:eastAsia="Times New Roman" w:hAnsi="Times New Roman" w:cs="Times New Roman"/>
            <w:sz w:val="24"/>
            <w:szCs w:val="24"/>
            <w:lang w:val="en-US" w:eastAsia="en-IN"/>
          </w:rPr>
          <w:t xml:space="preserve"> article , got a lot of other info while reading this awesome stuff, thx </w:t>
        </w:r>
        <w:proofErr w:type="spellStart"/>
        <w:r w:rsidRPr="00FB66A1">
          <w:rPr>
            <w:rFonts w:ascii="Times New Roman" w:eastAsia="Times New Roman" w:hAnsi="Times New Roman" w:cs="Times New Roman"/>
            <w:sz w:val="24"/>
            <w:szCs w:val="24"/>
            <w:lang w:val="en-US" w:eastAsia="en-IN"/>
          </w:rPr>
          <w:t>alot</w:t>
        </w:r>
        <w:proofErr w:type="spellEnd"/>
      </w:ins>
    </w:p>
    <w:p w:rsidR="00FB66A1" w:rsidRPr="00FB66A1" w:rsidRDefault="00FB66A1" w:rsidP="00FB66A1">
      <w:pPr>
        <w:spacing w:beforeAutospacing="1" w:after="0" w:afterAutospacing="1" w:line="240" w:lineRule="auto"/>
        <w:ind w:left="720"/>
        <w:rPr>
          <w:ins w:id="531" w:author="Unknown"/>
          <w:rFonts w:ascii="Times New Roman" w:eastAsia="Times New Roman" w:hAnsi="Times New Roman" w:cs="Times New Roman"/>
          <w:sz w:val="24"/>
          <w:szCs w:val="24"/>
          <w:lang w:val="en-US" w:eastAsia="en-IN"/>
        </w:rPr>
      </w:pPr>
      <w:ins w:id="53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"comment-244498"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33" w:author="Unknown"/>
          <w:rFonts w:ascii="Times New Roman" w:eastAsia="Times New Roman" w:hAnsi="Times New Roman" w:cs="Times New Roman"/>
          <w:sz w:val="24"/>
          <w:szCs w:val="24"/>
          <w:lang w:val="en-US" w:eastAsia="en-IN"/>
        </w:rPr>
      </w:pPr>
      <w:proofErr w:type="spellStart"/>
      <w:ins w:id="534" w:author="Unknown">
        <w:r w:rsidRPr="00FB66A1">
          <w:rPr>
            <w:rFonts w:ascii="Times New Roman" w:eastAsia="Times New Roman" w:hAnsi="Times New Roman" w:cs="Times New Roman"/>
            <w:sz w:val="24"/>
            <w:szCs w:val="24"/>
            <w:lang w:val="en-US" w:eastAsia="en-IN"/>
          </w:rPr>
          <w:t>Sumen</w:t>
        </w:r>
        <w:proofErr w:type="spellEnd"/>
        <w:r w:rsidRPr="00FB66A1">
          <w:rPr>
            <w:rFonts w:ascii="Times New Roman" w:eastAsia="Times New Roman" w:hAnsi="Times New Roman" w:cs="Times New Roman"/>
            <w:sz w:val="24"/>
            <w:szCs w:val="24"/>
            <w:lang w:val="en-US" w:eastAsia="en-IN"/>
          </w:rPr>
          <w:t xml:space="preserve"> June 22, 2012, 5:09 am </w:t>
        </w:r>
      </w:ins>
    </w:p>
    <w:p w:rsidR="00FB66A1" w:rsidRPr="00FB66A1" w:rsidRDefault="00FB66A1" w:rsidP="00FB66A1">
      <w:pPr>
        <w:spacing w:before="100" w:beforeAutospacing="1" w:after="100" w:afterAutospacing="1" w:line="240" w:lineRule="auto"/>
        <w:ind w:left="720"/>
        <w:rPr>
          <w:ins w:id="535" w:author="Unknown"/>
          <w:rFonts w:ascii="Times New Roman" w:eastAsia="Times New Roman" w:hAnsi="Times New Roman" w:cs="Times New Roman"/>
          <w:sz w:val="24"/>
          <w:szCs w:val="24"/>
          <w:lang w:val="en-US" w:eastAsia="en-IN"/>
        </w:rPr>
      </w:pPr>
      <w:ins w:id="536" w:author="Unknown">
        <w:r w:rsidRPr="00FB66A1">
          <w:rPr>
            <w:rFonts w:ascii="Times New Roman" w:eastAsia="Times New Roman" w:hAnsi="Times New Roman" w:cs="Times New Roman"/>
            <w:sz w:val="24"/>
            <w:szCs w:val="24"/>
            <w:lang w:val="en-US" w:eastAsia="en-IN"/>
          </w:rPr>
          <w:t>Great…very well explained…</w:t>
        </w:r>
      </w:ins>
    </w:p>
    <w:p w:rsidR="00FB66A1" w:rsidRPr="00FB66A1" w:rsidRDefault="00FB66A1" w:rsidP="00FB66A1">
      <w:pPr>
        <w:spacing w:beforeAutospacing="1" w:after="0" w:afterAutospacing="1" w:line="240" w:lineRule="auto"/>
        <w:ind w:left="720"/>
        <w:rPr>
          <w:ins w:id="537" w:author="Unknown"/>
          <w:rFonts w:ascii="Times New Roman" w:eastAsia="Times New Roman" w:hAnsi="Times New Roman" w:cs="Times New Roman"/>
          <w:sz w:val="24"/>
          <w:szCs w:val="24"/>
          <w:lang w:val="en-US" w:eastAsia="en-IN"/>
        </w:rPr>
      </w:pPr>
      <w:ins w:id="53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"comment-257248"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39" w:author="Unknown"/>
          <w:rFonts w:ascii="Times New Roman" w:eastAsia="Times New Roman" w:hAnsi="Times New Roman" w:cs="Times New Roman"/>
          <w:sz w:val="24"/>
          <w:szCs w:val="24"/>
          <w:lang w:val="en-US" w:eastAsia="en-IN"/>
        </w:rPr>
      </w:pPr>
      <w:ins w:id="540" w:author="Unknown">
        <w:r w:rsidRPr="00FB66A1">
          <w:rPr>
            <w:rFonts w:ascii="Times New Roman" w:eastAsia="Times New Roman" w:hAnsi="Times New Roman" w:cs="Times New Roman"/>
            <w:sz w:val="24"/>
            <w:szCs w:val="24"/>
            <w:lang w:val="en-US" w:eastAsia="en-IN"/>
          </w:rPr>
          <w:t xml:space="preserve">VIKAS June 26, 2012, 5:15 am </w:t>
        </w:r>
      </w:ins>
    </w:p>
    <w:p w:rsidR="00FB66A1" w:rsidRPr="00FB66A1" w:rsidRDefault="00FB66A1" w:rsidP="00FB66A1">
      <w:pPr>
        <w:spacing w:before="100" w:beforeAutospacing="1" w:after="100" w:afterAutospacing="1" w:line="240" w:lineRule="auto"/>
        <w:ind w:left="720"/>
        <w:rPr>
          <w:ins w:id="541" w:author="Unknown"/>
          <w:rFonts w:ascii="Times New Roman" w:eastAsia="Times New Roman" w:hAnsi="Times New Roman" w:cs="Times New Roman"/>
          <w:sz w:val="24"/>
          <w:szCs w:val="24"/>
          <w:lang w:val="en-US" w:eastAsia="en-IN"/>
        </w:rPr>
      </w:pPr>
      <w:ins w:id="542" w:author="Unknown">
        <w:r w:rsidRPr="00FB66A1">
          <w:rPr>
            <w:rFonts w:ascii="Times New Roman" w:eastAsia="Times New Roman" w:hAnsi="Times New Roman" w:cs="Times New Roman"/>
            <w:sz w:val="24"/>
            <w:szCs w:val="24"/>
            <w:lang w:val="en-US" w:eastAsia="en-IN"/>
          </w:rPr>
          <w:t>Very nice, very neatly explained.</w:t>
        </w:r>
      </w:ins>
    </w:p>
    <w:p w:rsidR="00FB66A1" w:rsidRPr="00FB66A1" w:rsidRDefault="00FB66A1" w:rsidP="00FB66A1">
      <w:pPr>
        <w:spacing w:beforeAutospacing="1" w:after="0" w:afterAutospacing="1" w:line="240" w:lineRule="auto"/>
        <w:ind w:left="720"/>
        <w:rPr>
          <w:ins w:id="543" w:author="Unknown"/>
          <w:rFonts w:ascii="Times New Roman" w:eastAsia="Times New Roman" w:hAnsi="Times New Roman" w:cs="Times New Roman"/>
          <w:sz w:val="24"/>
          <w:szCs w:val="24"/>
          <w:lang w:val="en-US" w:eastAsia="en-IN"/>
        </w:rPr>
      </w:pPr>
      <w:ins w:id="54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"comment-259566"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45" w:author="Unknown"/>
          <w:rFonts w:ascii="Times New Roman" w:eastAsia="Times New Roman" w:hAnsi="Times New Roman" w:cs="Times New Roman"/>
          <w:sz w:val="24"/>
          <w:szCs w:val="24"/>
          <w:lang w:val="en-US" w:eastAsia="en-IN"/>
        </w:rPr>
      </w:pPr>
      <w:proofErr w:type="spellStart"/>
      <w:ins w:id="546" w:author="Unknown">
        <w:r w:rsidRPr="00FB66A1">
          <w:rPr>
            <w:rFonts w:ascii="Times New Roman" w:eastAsia="Times New Roman" w:hAnsi="Times New Roman" w:cs="Times New Roman"/>
            <w:sz w:val="24"/>
            <w:szCs w:val="24"/>
            <w:lang w:val="en-US" w:eastAsia="en-IN"/>
          </w:rPr>
          <w:t>Saravana</w:t>
        </w:r>
        <w:proofErr w:type="spellEnd"/>
        <w:r w:rsidRPr="00FB66A1">
          <w:rPr>
            <w:rFonts w:ascii="Times New Roman" w:eastAsia="Times New Roman" w:hAnsi="Times New Roman" w:cs="Times New Roman"/>
            <w:sz w:val="24"/>
            <w:szCs w:val="24"/>
            <w:lang w:val="en-US" w:eastAsia="en-IN"/>
          </w:rPr>
          <w:t xml:space="preserve"> Kumar July 12, 2012, 2:18 am </w:t>
        </w:r>
      </w:ins>
    </w:p>
    <w:p w:rsidR="00FB66A1" w:rsidRPr="00FB66A1" w:rsidRDefault="00FB66A1" w:rsidP="00FB66A1">
      <w:pPr>
        <w:spacing w:before="100" w:beforeAutospacing="1" w:after="100" w:afterAutospacing="1" w:line="240" w:lineRule="auto"/>
        <w:ind w:left="720"/>
        <w:rPr>
          <w:ins w:id="547" w:author="Unknown"/>
          <w:rFonts w:ascii="Times New Roman" w:eastAsia="Times New Roman" w:hAnsi="Times New Roman" w:cs="Times New Roman"/>
          <w:sz w:val="24"/>
          <w:szCs w:val="24"/>
          <w:lang w:val="en-US" w:eastAsia="en-IN"/>
        </w:rPr>
      </w:pPr>
      <w:ins w:id="548" w:author="Unknown">
        <w:r w:rsidRPr="00FB66A1">
          <w:rPr>
            <w:rFonts w:ascii="Times New Roman" w:eastAsia="Times New Roman" w:hAnsi="Times New Roman" w:cs="Times New Roman"/>
            <w:sz w:val="24"/>
            <w:szCs w:val="24"/>
            <w:lang w:val="en-US" w:eastAsia="en-IN"/>
          </w:rPr>
          <w:t>Keep on the work going</w:t>
        </w:r>
      </w:ins>
    </w:p>
    <w:p w:rsidR="00FB66A1" w:rsidRPr="00FB66A1" w:rsidRDefault="00FB66A1" w:rsidP="00FB66A1">
      <w:pPr>
        <w:spacing w:beforeAutospacing="1" w:after="0" w:afterAutospacing="1" w:line="240" w:lineRule="auto"/>
        <w:ind w:left="720"/>
        <w:rPr>
          <w:ins w:id="549" w:author="Unknown"/>
          <w:rFonts w:ascii="Times New Roman" w:eastAsia="Times New Roman" w:hAnsi="Times New Roman" w:cs="Times New Roman"/>
          <w:sz w:val="24"/>
          <w:szCs w:val="24"/>
          <w:lang w:val="en-US" w:eastAsia="en-IN"/>
        </w:rPr>
      </w:pPr>
      <w:ins w:id="55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"comment-268206"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51" w:author="Unknown"/>
          <w:rFonts w:ascii="Times New Roman" w:eastAsia="Times New Roman" w:hAnsi="Times New Roman" w:cs="Times New Roman"/>
          <w:sz w:val="24"/>
          <w:szCs w:val="24"/>
          <w:lang w:val="en-US" w:eastAsia="en-IN"/>
        </w:rPr>
      </w:pPr>
      <w:proofErr w:type="spellStart"/>
      <w:ins w:id="552" w:author="Unknown">
        <w:r w:rsidRPr="00FB66A1">
          <w:rPr>
            <w:rFonts w:ascii="Times New Roman" w:eastAsia="Times New Roman" w:hAnsi="Times New Roman" w:cs="Times New Roman"/>
            <w:sz w:val="24"/>
            <w:szCs w:val="24"/>
            <w:lang w:val="en-US" w:eastAsia="en-IN"/>
          </w:rPr>
          <w:t>Kuldeep</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Kulkarni</w:t>
        </w:r>
        <w:proofErr w:type="spellEnd"/>
        <w:r w:rsidRPr="00FB66A1">
          <w:rPr>
            <w:rFonts w:ascii="Times New Roman" w:eastAsia="Times New Roman" w:hAnsi="Times New Roman" w:cs="Times New Roman"/>
            <w:sz w:val="24"/>
            <w:szCs w:val="24"/>
            <w:lang w:val="en-US" w:eastAsia="en-IN"/>
          </w:rPr>
          <w:t xml:space="preserve"> July 14, 2012, 1:58 pm </w:t>
        </w:r>
      </w:ins>
    </w:p>
    <w:p w:rsidR="00FB66A1" w:rsidRPr="00FB66A1" w:rsidRDefault="00FB66A1" w:rsidP="00FB66A1">
      <w:pPr>
        <w:spacing w:before="100" w:beforeAutospacing="1" w:after="100" w:afterAutospacing="1" w:line="240" w:lineRule="auto"/>
        <w:ind w:left="720"/>
        <w:rPr>
          <w:ins w:id="553" w:author="Unknown"/>
          <w:rFonts w:ascii="Times New Roman" w:eastAsia="Times New Roman" w:hAnsi="Times New Roman" w:cs="Times New Roman"/>
          <w:sz w:val="24"/>
          <w:szCs w:val="24"/>
          <w:lang w:val="en-US" w:eastAsia="en-IN"/>
        </w:rPr>
      </w:pPr>
      <w:ins w:id="554" w:author="Unknown">
        <w:r w:rsidRPr="00FB66A1">
          <w:rPr>
            <w:rFonts w:ascii="Times New Roman" w:eastAsia="Times New Roman" w:hAnsi="Times New Roman" w:cs="Times New Roman"/>
            <w:sz w:val="24"/>
            <w:szCs w:val="24"/>
            <w:lang w:val="en-US" w:eastAsia="en-IN"/>
          </w:rPr>
          <w:t xml:space="preserve">Nice </w:t>
        </w:r>
        <w:proofErr w:type="gramStart"/>
        <w:r w:rsidRPr="00FB66A1">
          <w:rPr>
            <w:rFonts w:ascii="Times New Roman" w:eastAsia="Times New Roman" w:hAnsi="Times New Roman" w:cs="Times New Roman"/>
            <w:sz w:val="24"/>
            <w:szCs w:val="24"/>
            <w:lang w:val="en-US" w:eastAsia="en-IN"/>
          </w:rPr>
          <w:t>Stuff !!</w:t>
        </w:r>
        <w:proofErr w:type="gramEnd"/>
      </w:ins>
    </w:p>
    <w:p w:rsidR="00FB66A1" w:rsidRPr="00FB66A1" w:rsidRDefault="00FB66A1" w:rsidP="00FB66A1">
      <w:pPr>
        <w:spacing w:before="100" w:beforeAutospacing="1" w:after="100" w:afterAutospacing="1" w:line="240" w:lineRule="auto"/>
        <w:ind w:left="720"/>
        <w:rPr>
          <w:ins w:id="555" w:author="Unknown"/>
          <w:rFonts w:ascii="Times New Roman" w:eastAsia="Times New Roman" w:hAnsi="Times New Roman" w:cs="Times New Roman"/>
          <w:sz w:val="24"/>
          <w:szCs w:val="24"/>
          <w:lang w:val="en-US" w:eastAsia="en-IN"/>
        </w:rPr>
      </w:pPr>
      <w:ins w:id="556" w:author="Unknown">
        <w:r w:rsidRPr="00FB66A1">
          <w:rPr>
            <w:rFonts w:ascii="Times New Roman" w:eastAsia="Times New Roman" w:hAnsi="Times New Roman" w:cs="Times New Roman"/>
            <w:sz w:val="24"/>
            <w:szCs w:val="24"/>
            <w:lang w:val="en-US" w:eastAsia="en-IN"/>
          </w:rPr>
          <w:t xml:space="preserve">Thanks a </w:t>
        </w:r>
        <w:proofErr w:type="gramStart"/>
        <w:r w:rsidRPr="00FB66A1">
          <w:rPr>
            <w:rFonts w:ascii="Times New Roman" w:eastAsia="Times New Roman" w:hAnsi="Times New Roman" w:cs="Times New Roman"/>
            <w:sz w:val="24"/>
            <w:szCs w:val="24"/>
            <w:lang w:val="en-US" w:eastAsia="en-IN"/>
          </w:rPr>
          <w:t>lot !!</w:t>
        </w:r>
        <w:proofErr w:type="gramEnd"/>
      </w:ins>
    </w:p>
    <w:p w:rsidR="00FB66A1" w:rsidRPr="00FB66A1" w:rsidRDefault="00FB66A1" w:rsidP="00FB66A1">
      <w:pPr>
        <w:spacing w:beforeAutospacing="1" w:after="0" w:afterAutospacing="1" w:line="240" w:lineRule="auto"/>
        <w:ind w:left="720"/>
        <w:rPr>
          <w:ins w:id="557" w:author="Unknown"/>
          <w:rFonts w:ascii="Times New Roman" w:eastAsia="Times New Roman" w:hAnsi="Times New Roman" w:cs="Times New Roman"/>
          <w:sz w:val="24"/>
          <w:szCs w:val="24"/>
          <w:lang w:val="en-US" w:eastAsia="en-IN"/>
        </w:rPr>
      </w:pPr>
      <w:ins w:id="55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"comment-269510"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59" w:author="Unknown"/>
          <w:rFonts w:ascii="Times New Roman" w:eastAsia="Times New Roman" w:hAnsi="Times New Roman" w:cs="Times New Roman"/>
          <w:sz w:val="24"/>
          <w:szCs w:val="24"/>
          <w:lang w:val="en-US" w:eastAsia="en-IN"/>
        </w:rPr>
      </w:pPr>
      <w:proofErr w:type="spellStart"/>
      <w:ins w:id="560" w:author="Unknown">
        <w:r w:rsidRPr="00FB66A1">
          <w:rPr>
            <w:rFonts w:ascii="Times New Roman" w:eastAsia="Times New Roman" w:hAnsi="Times New Roman" w:cs="Times New Roman"/>
            <w:sz w:val="24"/>
            <w:szCs w:val="24"/>
            <w:lang w:val="en-US" w:eastAsia="en-IN"/>
          </w:rPr>
          <w:t>Rakesh</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yadav</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jaipur</w:t>
        </w:r>
        <w:proofErr w:type="spellEnd"/>
        <w:r w:rsidRPr="00FB66A1">
          <w:rPr>
            <w:rFonts w:ascii="Times New Roman" w:eastAsia="Times New Roman" w:hAnsi="Times New Roman" w:cs="Times New Roman"/>
            <w:sz w:val="24"/>
            <w:szCs w:val="24"/>
            <w:lang w:val="en-US" w:eastAsia="en-IN"/>
          </w:rPr>
          <w:t xml:space="preserve"> July 19, 2012, 10:20 pm </w:t>
        </w:r>
      </w:ins>
    </w:p>
    <w:p w:rsidR="00FB66A1" w:rsidRPr="00FB66A1" w:rsidRDefault="00FB66A1" w:rsidP="00FB66A1">
      <w:pPr>
        <w:spacing w:before="100" w:beforeAutospacing="1" w:after="100" w:afterAutospacing="1" w:line="240" w:lineRule="auto"/>
        <w:ind w:left="720"/>
        <w:rPr>
          <w:ins w:id="561" w:author="Unknown"/>
          <w:rFonts w:ascii="Times New Roman" w:eastAsia="Times New Roman" w:hAnsi="Times New Roman" w:cs="Times New Roman"/>
          <w:sz w:val="24"/>
          <w:szCs w:val="24"/>
          <w:lang w:val="en-US" w:eastAsia="en-IN"/>
        </w:rPr>
      </w:pPr>
      <w:proofErr w:type="gramStart"/>
      <w:ins w:id="562" w:author="Unknown">
        <w:r w:rsidRPr="00FB66A1">
          <w:rPr>
            <w:rFonts w:ascii="Times New Roman" w:eastAsia="Times New Roman" w:hAnsi="Times New Roman" w:cs="Times New Roman"/>
            <w:sz w:val="24"/>
            <w:szCs w:val="24"/>
            <w:lang w:val="en-US" w:eastAsia="en-IN"/>
          </w:rPr>
          <w:t>really</w:t>
        </w:r>
        <w:proofErr w:type="gramEnd"/>
        <w:r w:rsidRPr="00FB66A1">
          <w:rPr>
            <w:rFonts w:ascii="Times New Roman" w:eastAsia="Times New Roman" w:hAnsi="Times New Roman" w:cs="Times New Roman"/>
            <w:sz w:val="24"/>
            <w:szCs w:val="24"/>
            <w:lang w:val="en-US" w:eastAsia="en-IN"/>
          </w:rPr>
          <w:t xml:space="preserve">…….my total confuse remove after read this </w:t>
        </w:r>
        <w:proofErr w:type="spellStart"/>
        <w:r w:rsidRPr="00FB66A1">
          <w:rPr>
            <w:rFonts w:ascii="Times New Roman" w:eastAsia="Times New Roman" w:hAnsi="Times New Roman" w:cs="Times New Roman"/>
            <w:sz w:val="24"/>
            <w:szCs w:val="24"/>
            <w:lang w:val="en-US" w:eastAsia="en-IN"/>
          </w:rPr>
          <w:t>article.Thank</w:t>
        </w:r>
        <w:proofErr w:type="spellEnd"/>
        <w:r w:rsidRPr="00FB66A1">
          <w:rPr>
            <w:rFonts w:ascii="Times New Roman" w:eastAsia="Times New Roman" w:hAnsi="Times New Roman" w:cs="Times New Roman"/>
            <w:sz w:val="24"/>
            <w:szCs w:val="24"/>
            <w:lang w:val="en-US" w:eastAsia="en-IN"/>
          </w:rPr>
          <w:t xml:space="preserve"> you………….</w:t>
        </w:r>
      </w:ins>
    </w:p>
    <w:p w:rsidR="00FB66A1" w:rsidRPr="00FB66A1" w:rsidRDefault="00FB66A1" w:rsidP="00FB66A1">
      <w:pPr>
        <w:spacing w:beforeAutospacing="1" w:after="0" w:afterAutospacing="1" w:line="240" w:lineRule="auto"/>
        <w:ind w:left="720"/>
        <w:rPr>
          <w:ins w:id="563" w:author="Unknown"/>
          <w:rFonts w:ascii="Times New Roman" w:eastAsia="Times New Roman" w:hAnsi="Times New Roman" w:cs="Times New Roman"/>
          <w:sz w:val="24"/>
          <w:szCs w:val="24"/>
          <w:lang w:val="en-US" w:eastAsia="en-IN"/>
        </w:rPr>
      </w:pPr>
      <w:ins w:id="56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"comment-272397"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65" w:author="Unknown"/>
          <w:rFonts w:ascii="Times New Roman" w:eastAsia="Times New Roman" w:hAnsi="Times New Roman" w:cs="Times New Roman"/>
          <w:sz w:val="24"/>
          <w:szCs w:val="24"/>
          <w:lang w:val="en-US" w:eastAsia="en-IN"/>
        </w:rPr>
      </w:pPr>
      <w:proofErr w:type="spellStart"/>
      <w:ins w:id="566" w:author="Unknown">
        <w:r w:rsidRPr="00FB66A1">
          <w:rPr>
            <w:rFonts w:ascii="Times New Roman" w:eastAsia="Times New Roman" w:hAnsi="Times New Roman" w:cs="Times New Roman"/>
            <w:sz w:val="24"/>
            <w:szCs w:val="24"/>
            <w:lang w:val="en-US" w:eastAsia="en-IN"/>
          </w:rPr>
          <w:t>Sudhakar</w:t>
        </w:r>
        <w:proofErr w:type="spellEnd"/>
        <w:r w:rsidRPr="00FB66A1">
          <w:rPr>
            <w:rFonts w:ascii="Times New Roman" w:eastAsia="Times New Roman" w:hAnsi="Times New Roman" w:cs="Times New Roman"/>
            <w:sz w:val="24"/>
            <w:szCs w:val="24"/>
            <w:lang w:val="en-US" w:eastAsia="en-IN"/>
          </w:rPr>
          <w:t xml:space="preserve"> July 26, 2012, 1:14 am </w:t>
        </w:r>
      </w:ins>
    </w:p>
    <w:p w:rsidR="00FB66A1" w:rsidRPr="00FB66A1" w:rsidRDefault="00FB66A1" w:rsidP="00FB66A1">
      <w:pPr>
        <w:spacing w:before="100" w:beforeAutospacing="1" w:after="100" w:afterAutospacing="1" w:line="240" w:lineRule="auto"/>
        <w:ind w:left="720"/>
        <w:rPr>
          <w:ins w:id="567" w:author="Unknown"/>
          <w:rFonts w:ascii="Times New Roman" w:eastAsia="Times New Roman" w:hAnsi="Times New Roman" w:cs="Times New Roman"/>
          <w:sz w:val="24"/>
          <w:szCs w:val="24"/>
          <w:lang w:val="en-US" w:eastAsia="en-IN"/>
        </w:rPr>
      </w:pPr>
      <w:ins w:id="568" w:author="Unknown">
        <w:r w:rsidRPr="00FB66A1">
          <w:rPr>
            <w:rFonts w:ascii="Times New Roman" w:eastAsia="Times New Roman" w:hAnsi="Times New Roman" w:cs="Times New Roman"/>
            <w:sz w:val="24"/>
            <w:szCs w:val="24"/>
            <w:lang w:val="en-US" w:eastAsia="en-IN"/>
          </w:rPr>
          <w:t xml:space="preserve">Good </w:t>
        </w:r>
        <w:proofErr w:type="gramStart"/>
        <w:r w:rsidRPr="00FB66A1">
          <w:rPr>
            <w:rFonts w:ascii="Times New Roman" w:eastAsia="Times New Roman" w:hAnsi="Times New Roman" w:cs="Times New Roman"/>
            <w:sz w:val="24"/>
            <w:szCs w:val="24"/>
            <w:lang w:val="en-US" w:eastAsia="en-IN"/>
          </w:rPr>
          <w:t>One,</w:t>
        </w:r>
        <w:proofErr w:type="gramEnd"/>
        <w:r w:rsidRPr="00FB66A1">
          <w:rPr>
            <w:rFonts w:ascii="Times New Roman" w:eastAsia="Times New Roman" w:hAnsi="Times New Roman" w:cs="Times New Roman"/>
            <w:sz w:val="24"/>
            <w:szCs w:val="24"/>
            <w:lang w:val="en-US" w:eastAsia="en-IN"/>
          </w:rPr>
          <w:t xml:space="preserve"> will be </w:t>
        </w:r>
        <w:proofErr w:type="spellStart"/>
        <w:r w:rsidRPr="00FB66A1">
          <w:rPr>
            <w:rFonts w:ascii="Times New Roman" w:eastAsia="Times New Roman" w:hAnsi="Times New Roman" w:cs="Times New Roman"/>
            <w:sz w:val="24"/>
            <w:szCs w:val="24"/>
            <w:lang w:val="en-US" w:eastAsia="en-IN"/>
          </w:rPr>
          <w:t>helpfull</w:t>
        </w:r>
        <w:proofErr w:type="spellEnd"/>
        <w:r w:rsidRPr="00FB66A1">
          <w:rPr>
            <w:rFonts w:ascii="Times New Roman" w:eastAsia="Times New Roman" w:hAnsi="Times New Roman" w:cs="Times New Roman"/>
            <w:sz w:val="24"/>
            <w:szCs w:val="24"/>
            <w:lang w:val="en-US" w:eastAsia="en-IN"/>
          </w:rPr>
          <w:t xml:space="preserve"> for new leaners!!!</w:t>
        </w:r>
      </w:ins>
    </w:p>
    <w:p w:rsidR="00FB66A1" w:rsidRPr="00FB66A1" w:rsidRDefault="00FB66A1" w:rsidP="00FB66A1">
      <w:pPr>
        <w:spacing w:beforeAutospacing="1" w:after="0" w:afterAutospacing="1" w:line="240" w:lineRule="auto"/>
        <w:ind w:left="720"/>
        <w:rPr>
          <w:ins w:id="569" w:author="Unknown"/>
          <w:rFonts w:ascii="Times New Roman" w:eastAsia="Times New Roman" w:hAnsi="Times New Roman" w:cs="Times New Roman"/>
          <w:sz w:val="24"/>
          <w:szCs w:val="24"/>
          <w:lang w:val="en-US" w:eastAsia="en-IN"/>
        </w:rPr>
      </w:pPr>
      <w:ins w:id="57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"comment-275845"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71" w:author="Unknown"/>
          <w:rFonts w:ascii="Times New Roman" w:eastAsia="Times New Roman" w:hAnsi="Times New Roman" w:cs="Times New Roman"/>
          <w:sz w:val="24"/>
          <w:szCs w:val="24"/>
          <w:lang w:val="en-US" w:eastAsia="en-IN"/>
        </w:rPr>
      </w:pPr>
      <w:proofErr w:type="spellStart"/>
      <w:ins w:id="572" w:author="Unknown">
        <w:r w:rsidRPr="00FB66A1">
          <w:rPr>
            <w:rFonts w:ascii="Times New Roman" w:eastAsia="Times New Roman" w:hAnsi="Times New Roman" w:cs="Times New Roman"/>
            <w:sz w:val="24"/>
            <w:szCs w:val="24"/>
            <w:lang w:val="en-US" w:eastAsia="en-IN"/>
          </w:rPr>
          <w:t>rajendra</w:t>
        </w:r>
        <w:proofErr w:type="spellEnd"/>
        <w:r w:rsidRPr="00FB66A1">
          <w:rPr>
            <w:rFonts w:ascii="Times New Roman" w:eastAsia="Times New Roman" w:hAnsi="Times New Roman" w:cs="Times New Roman"/>
            <w:sz w:val="24"/>
            <w:szCs w:val="24"/>
            <w:lang w:val="en-US" w:eastAsia="en-IN"/>
          </w:rPr>
          <w:t xml:space="preserve"> July 31, 2012, 8:22 am </w:t>
        </w:r>
      </w:ins>
    </w:p>
    <w:p w:rsidR="00FB66A1" w:rsidRPr="00FB66A1" w:rsidRDefault="00FB66A1" w:rsidP="00FB66A1">
      <w:pPr>
        <w:spacing w:before="100" w:beforeAutospacing="1" w:after="100" w:afterAutospacing="1" w:line="240" w:lineRule="auto"/>
        <w:ind w:left="720"/>
        <w:rPr>
          <w:ins w:id="573" w:author="Unknown"/>
          <w:rFonts w:ascii="Times New Roman" w:eastAsia="Times New Roman" w:hAnsi="Times New Roman" w:cs="Times New Roman"/>
          <w:sz w:val="24"/>
          <w:szCs w:val="24"/>
          <w:lang w:val="en-US" w:eastAsia="en-IN"/>
        </w:rPr>
      </w:pPr>
      <w:proofErr w:type="gramStart"/>
      <w:ins w:id="574" w:author="Unknown">
        <w:r w:rsidRPr="00FB66A1">
          <w:rPr>
            <w:rFonts w:ascii="Times New Roman" w:eastAsia="Times New Roman" w:hAnsi="Times New Roman" w:cs="Times New Roman"/>
            <w:sz w:val="24"/>
            <w:szCs w:val="24"/>
            <w:lang w:val="en-US" w:eastAsia="en-IN"/>
          </w:rPr>
          <w:t>excellent</w:t>
        </w:r>
        <w:proofErr w:type="gramEnd"/>
      </w:ins>
    </w:p>
    <w:p w:rsidR="00FB66A1" w:rsidRPr="00FB66A1" w:rsidRDefault="00FB66A1" w:rsidP="00FB66A1">
      <w:pPr>
        <w:spacing w:beforeAutospacing="1" w:after="0" w:afterAutospacing="1" w:line="240" w:lineRule="auto"/>
        <w:ind w:left="720"/>
        <w:rPr>
          <w:ins w:id="575" w:author="Unknown"/>
          <w:rFonts w:ascii="Times New Roman" w:eastAsia="Times New Roman" w:hAnsi="Times New Roman" w:cs="Times New Roman"/>
          <w:sz w:val="24"/>
          <w:szCs w:val="24"/>
          <w:lang w:val="en-US" w:eastAsia="en-IN"/>
        </w:rPr>
      </w:pPr>
      <w:ins w:id="57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"comment-279101"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77" w:author="Unknown"/>
          <w:rFonts w:ascii="Times New Roman" w:eastAsia="Times New Roman" w:hAnsi="Times New Roman" w:cs="Times New Roman"/>
          <w:sz w:val="24"/>
          <w:szCs w:val="24"/>
          <w:lang w:val="en-US" w:eastAsia="en-IN"/>
        </w:rPr>
      </w:pPr>
      <w:ins w:id="578" w:author="Unknown">
        <w:r w:rsidRPr="00FB66A1">
          <w:rPr>
            <w:rFonts w:ascii="Times New Roman" w:eastAsia="Times New Roman" w:hAnsi="Times New Roman" w:cs="Times New Roman"/>
            <w:sz w:val="24"/>
            <w:szCs w:val="24"/>
            <w:lang w:val="en-US" w:eastAsia="en-IN"/>
          </w:rPr>
          <w:t xml:space="preserve">Naveen August 8, 2012, 12:17 am </w:t>
        </w:r>
      </w:ins>
    </w:p>
    <w:p w:rsidR="00FB66A1" w:rsidRPr="00FB66A1" w:rsidRDefault="00FB66A1" w:rsidP="00FB66A1">
      <w:pPr>
        <w:spacing w:before="100" w:beforeAutospacing="1" w:after="100" w:afterAutospacing="1" w:line="240" w:lineRule="auto"/>
        <w:ind w:left="720"/>
        <w:rPr>
          <w:ins w:id="579" w:author="Unknown"/>
          <w:rFonts w:ascii="Times New Roman" w:eastAsia="Times New Roman" w:hAnsi="Times New Roman" w:cs="Times New Roman"/>
          <w:sz w:val="24"/>
          <w:szCs w:val="24"/>
          <w:lang w:val="en-US" w:eastAsia="en-IN"/>
        </w:rPr>
      </w:pPr>
      <w:proofErr w:type="spellStart"/>
      <w:ins w:id="580" w:author="Unknown">
        <w:r w:rsidRPr="00FB66A1">
          <w:rPr>
            <w:rFonts w:ascii="Times New Roman" w:eastAsia="Times New Roman" w:hAnsi="Times New Roman" w:cs="Times New Roman"/>
            <w:sz w:val="24"/>
            <w:szCs w:val="24"/>
            <w:lang w:val="en-US" w:eastAsia="en-IN"/>
          </w:rPr>
          <w:t>Its</w:t>
        </w:r>
        <w:proofErr w:type="spellEnd"/>
        <w:r w:rsidRPr="00FB66A1">
          <w:rPr>
            <w:rFonts w:ascii="Times New Roman" w:eastAsia="Times New Roman" w:hAnsi="Times New Roman" w:cs="Times New Roman"/>
            <w:sz w:val="24"/>
            <w:szCs w:val="24"/>
            <w:lang w:val="en-US" w:eastAsia="en-IN"/>
          </w:rPr>
          <w:t xml:space="preserve"> very Good article and helpful for </w:t>
        </w:r>
        <w:proofErr w:type="spellStart"/>
        <w:r w:rsidRPr="00FB66A1">
          <w:rPr>
            <w:rFonts w:ascii="Times New Roman" w:eastAsia="Times New Roman" w:hAnsi="Times New Roman" w:cs="Times New Roman"/>
            <w:sz w:val="24"/>
            <w:szCs w:val="24"/>
            <w:lang w:val="en-US" w:eastAsia="en-IN"/>
          </w:rPr>
          <w:t>linux</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beginers</w:t>
        </w:r>
        <w:proofErr w:type="spellEnd"/>
      </w:ins>
    </w:p>
    <w:p w:rsidR="00FB66A1" w:rsidRPr="00FB66A1" w:rsidRDefault="00FB66A1" w:rsidP="00FB66A1">
      <w:pPr>
        <w:spacing w:beforeAutospacing="1" w:after="0" w:afterAutospacing="1" w:line="240" w:lineRule="auto"/>
        <w:ind w:left="720"/>
        <w:rPr>
          <w:ins w:id="581" w:author="Unknown"/>
          <w:rFonts w:ascii="Times New Roman" w:eastAsia="Times New Roman" w:hAnsi="Times New Roman" w:cs="Times New Roman"/>
          <w:sz w:val="24"/>
          <w:szCs w:val="24"/>
          <w:lang w:val="en-US" w:eastAsia="en-IN"/>
        </w:rPr>
      </w:pPr>
      <w:ins w:id="58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"comment-282439"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83" w:author="Unknown"/>
          <w:rFonts w:ascii="Times New Roman" w:eastAsia="Times New Roman" w:hAnsi="Times New Roman" w:cs="Times New Roman"/>
          <w:sz w:val="24"/>
          <w:szCs w:val="24"/>
          <w:lang w:val="en-US" w:eastAsia="en-IN"/>
        </w:rPr>
      </w:pPr>
      <w:proofErr w:type="spellStart"/>
      <w:ins w:id="584" w:author="Unknown">
        <w:r w:rsidRPr="00FB66A1">
          <w:rPr>
            <w:rFonts w:ascii="Times New Roman" w:eastAsia="Times New Roman" w:hAnsi="Times New Roman" w:cs="Times New Roman"/>
            <w:sz w:val="24"/>
            <w:szCs w:val="24"/>
            <w:lang w:val="en-US" w:eastAsia="en-IN"/>
          </w:rPr>
          <w:t>Ranjit</w:t>
        </w:r>
        <w:proofErr w:type="spellEnd"/>
        <w:r w:rsidRPr="00FB66A1">
          <w:rPr>
            <w:rFonts w:ascii="Times New Roman" w:eastAsia="Times New Roman" w:hAnsi="Times New Roman" w:cs="Times New Roman"/>
            <w:sz w:val="24"/>
            <w:szCs w:val="24"/>
            <w:lang w:val="en-US" w:eastAsia="en-IN"/>
          </w:rPr>
          <w:t xml:space="preserve"> Rajput September 10, 2012, 12:57 am </w:t>
        </w:r>
      </w:ins>
    </w:p>
    <w:p w:rsidR="00FB66A1" w:rsidRPr="00FB66A1" w:rsidRDefault="00FB66A1" w:rsidP="00FB66A1">
      <w:pPr>
        <w:spacing w:before="100" w:beforeAutospacing="1" w:after="100" w:afterAutospacing="1" w:line="240" w:lineRule="auto"/>
        <w:ind w:left="720"/>
        <w:rPr>
          <w:ins w:id="585" w:author="Unknown"/>
          <w:rFonts w:ascii="Times New Roman" w:eastAsia="Times New Roman" w:hAnsi="Times New Roman" w:cs="Times New Roman"/>
          <w:sz w:val="24"/>
          <w:szCs w:val="24"/>
          <w:lang w:val="en-US" w:eastAsia="en-IN"/>
        </w:rPr>
      </w:pPr>
      <w:proofErr w:type="gramStart"/>
      <w:ins w:id="586" w:author="Unknown">
        <w:r w:rsidRPr="00FB66A1">
          <w:rPr>
            <w:rFonts w:ascii="Times New Roman" w:eastAsia="Times New Roman" w:hAnsi="Times New Roman" w:cs="Times New Roman"/>
            <w:sz w:val="24"/>
            <w:szCs w:val="24"/>
            <w:lang w:val="en-US" w:eastAsia="en-IN"/>
          </w:rPr>
          <w:t>Excellent …</w:t>
        </w:r>
        <w:proofErr w:type="gramEnd"/>
      </w:ins>
    </w:p>
    <w:p w:rsidR="00FB66A1" w:rsidRPr="00FB66A1" w:rsidRDefault="00FB66A1" w:rsidP="00FB66A1">
      <w:pPr>
        <w:spacing w:beforeAutospacing="1" w:after="0" w:afterAutospacing="1" w:line="240" w:lineRule="auto"/>
        <w:ind w:left="720"/>
        <w:rPr>
          <w:ins w:id="587" w:author="Unknown"/>
          <w:rFonts w:ascii="Times New Roman" w:eastAsia="Times New Roman" w:hAnsi="Times New Roman" w:cs="Times New Roman"/>
          <w:sz w:val="24"/>
          <w:szCs w:val="24"/>
          <w:lang w:val="en-US" w:eastAsia="en-IN"/>
        </w:rPr>
      </w:pPr>
      <w:ins w:id="58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"comment-299607"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589" w:author="Unknown"/>
          <w:rFonts w:ascii="Times New Roman" w:eastAsia="Times New Roman" w:hAnsi="Times New Roman" w:cs="Times New Roman"/>
          <w:sz w:val="24"/>
          <w:szCs w:val="24"/>
          <w:lang w:val="en-US" w:eastAsia="en-IN"/>
        </w:rPr>
      </w:pPr>
      <w:ins w:id="59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"http://butterflyofdream.wordpress.com/"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Hughe</w:t>
        </w:r>
        <w:proofErr w:type="spellEnd"/>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September 10, 2012, 5:21 am </w:t>
        </w:r>
      </w:ins>
    </w:p>
    <w:p w:rsidR="00FB66A1" w:rsidRPr="00FB66A1" w:rsidRDefault="00FB66A1" w:rsidP="00FB66A1">
      <w:pPr>
        <w:spacing w:before="100" w:beforeAutospacing="1" w:after="100" w:afterAutospacing="1" w:line="240" w:lineRule="auto"/>
        <w:ind w:left="720"/>
        <w:rPr>
          <w:ins w:id="591" w:author="Unknown"/>
          <w:rFonts w:ascii="Times New Roman" w:eastAsia="Times New Roman" w:hAnsi="Times New Roman" w:cs="Times New Roman"/>
          <w:sz w:val="24"/>
          <w:szCs w:val="24"/>
          <w:lang w:val="en-US" w:eastAsia="en-IN"/>
        </w:rPr>
      </w:pPr>
      <w:ins w:id="592" w:author="Unknown">
        <w:r w:rsidRPr="00FB66A1">
          <w:rPr>
            <w:rFonts w:ascii="Times New Roman" w:eastAsia="Times New Roman" w:hAnsi="Times New Roman" w:cs="Times New Roman"/>
            <w:sz w:val="24"/>
            <w:szCs w:val="24"/>
            <w:lang w:val="en-US" w:eastAsia="en-IN"/>
          </w:rPr>
          <w:t xml:space="preserve">You can bypass the first three stage using </w:t>
        </w:r>
        <w:proofErr w:type="spellStart"/>
        <w:r w:rsidRPr="00FB66A1">
          <w:rPr>
            <w:rFonts w:ascii="Times New Roman" w:eastAsia="Times New Roman" w:hAnsi="Times New Roman" w:cs="Times New Roman"/>
            <w:sz w:val="24"/>
            <w:szCs w:val="24"/>
            <w:lang w:val="en-US" w:eastAsia="en-IN"/>
          </w:rPr>
          <w:t>kexec</w:t>
        </w:r>
        <w:proofErr w:type="spellEnd"/>
        <w:r w:rsidRPr="00FB66A1">
          <w:rPr>
            <w:rFonts w:ascii="Times New Roman" w:eastAsia="Times New Roman" w:hAnsi="Times New Roman" w:cs="Times New Roman"/>
            <w:sz w:val="24"/>
            <w:szCs w:val="24"/>
            <w:lang w:val="en-US" w:eastAsia="en-IN"/>
          </w:rPr>
          <w:t xml:space="preserve"> program for fast boot. This saves time when you have to reboot a lot for tuning system or handling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script.</w:t>
        </w:r>
      </w:ins>
    </w:p>
    <w:p w:rsidR="00FB66A1" w:rsidRPr="00FB66A1" w:rsidRDefault="00FB66A1" w:rsidP="00FB66A1">
      <w:pPr>
        <w:spacing w:before="100" w:beforeAutospacing="1" w:after="100" w:afterAutospacing="1" w:line="240" w:lineRule="auto"/>
        <w:ind w:left="720"/>
        <w:rPr>
          <w:ins w:id="593" w:author="Unknown"/>
          <w:rFonts w:ascii="Times New Roman" w:eastAsia="Times New Roman" w:hAnsi="Times New Roman" w:cs="Times New Roman"/>
          <w:sz w:val="24"/>
          <w:szCs w:val="24"/>
          <w:lang w:val="en-US" w:eastAsia="en-IN"/>
        </w:rPr>
      </w:pPr>
      <w:proofErr w:type="spellStart"/>
      <w:ins w:id="594" w:author="Unknown">
        <w:r w:rsidRPr="00FB66A1">
          <w:rPr>
            <w:rFonts w:ascii="Times New Roman" w:eastAsia="Times New Roman" w:hAnsi="Times New Roman" w:cs="Times New Roman"/>
            <w:sz w:val="24"/>
            <w:szCs w:val="24"/>
            <w:lang w:val="en-US" w:eastAsia="en-IN"/>
          </w:rPr>
          <w:t>Debian</w:t>
        </w:r>
        <w:proofErr w:type="spellEnd"/>
        <w:r w:rsidRPr="00FB66A1">
          <w:rPr>
            <w:rFonts w:ascii="Times New Roman" w:eastAsia="Times New Roman" w:hAnsi="Times New Roman" w:cs="Times New Roman"/>
            <w:sz w:val="24"/>
            <w:szCs w:val="24"/>
            <w:lang w:val="en-US" w:eastAsia="en-IN"/>
          </w:rPr>
          <w:t xml:space="preserve"> provides it as </w:t>
        </w:r>
        <w:proofErr w:type="spellStart"/>
        <w:r w:rsidRPr="00FB66A1">
          <w:rPr>
            <w:rFonts w:ascii="Times New Roman" w:eastAsia="Times New Roman" w:hAnsi="Times New Roman" w:cs="Times New Roman"/>
            <w:sz w:val="24"/>
            <w:szCs w:val="24"/>
            <w:lang w:val="en-US" w:eastAsia="en-IN"/>
          </w:rPr>
          <w:t>kexec</w:t>
        </w:r>
        <w:proofErr w:type="spellEnd"/>
        <w:r w:rsidRPr="00FB66A1">
          <w:rPr>
            <w:rFonts w:ascii="Times New Roman" w:eastAsia="Times New Roman" w:hAnsi="Times New Roman" w:cs="Times New Roman"/>
            <w:sz w:val="24"/>
            <w:szCs w:val="24"/>
            <w:lang w:val="en-US" w:eastAsia="en-IN"/>
          </w:rPr>
          <w:t xml:space="preserve">-tools package. </w:t>
        </w:r>
      </w:ins>
    </w:p>
    <w:p w:rsidR="00FB66A1" w:rsidRPr="00FB66A1" w:rsidRDefault="00FB66A1" w:rsidP="00FB66A1">
      <w:pPr>
        <w:spacing w:before="100" w:beforeAutospacing="1" w:after="100" w:afterAutospacing="1" w:line="240" w:lineRule="auto"/>
        <w:ind w:left="720"/>
        <w:rPr>
          <w:ins w:id="595" w:author="Unknown"/>
          <w:rFonts w:ascii="Times New Roman" w:eastAsia="Times New Roman" w:hAnsi="Times New Roman" w:cs="Times New Roman"/>
          <w:sz w:val="24"/>
          <w:szCs w:val="24"/>
          <w:lang w:val="en-US" w:eastAsia="en-IN"/>
        </w:rPr>
      </w:pPr>
      <w:ins w:id="596" w:author="Unknown">
        <w:r w:rsidRPr="00FB66A1">
          <w:rPr>
            <w:rFonts w:ascii="Times New Roman" w:eastAsia="Times New Roman" w:hAnsi="Times New Roman" w:cs="Times New Roman"/>
            <w:sz w:val="24"/>
            <w:szCs w:val="24"/>
            <w:lang w:val="en-US" w:eastAsia="en-IN"/>
          </w:rPr>
          <w:t>Find the kernel options</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br/>
          <w:t>$ cat /</w:t>
        </w:r>
        <w:proofErr w:type="spellStart"/>
        <w:r w:rsidRPr="00FB66A1">
          <w:rPr>
            <w:rFonts w:ascii="Times New Roman" w:eastAsia="Times New Roman" w:hAnsi="Times New Roman" w:cs="Times New Roman"/>
            <w:sz w:val="24"/>
            <w:szCs w:val="24"/>
            <w:lang w:val="en-US" w:eastAsia="en-IN"/>
          </w:rPr>
          <w:t>proc</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cmdline</w:t>
        </w:r>
        <w:proofErr w:type="spellEnd"/>
        <w:r w:rsidRPr="00FB66A1">
          <w:rPr>
            <w:rFonts w:ascii="Times New Roman" w:eastAsia="Times New Roman" w:hAnsi="Times New Roman" w:cs="Times New Roman"/>
            <w:sz w:val="24"/>
            <w:szCs w:val="24"/>
            <w:lang w:val="en-US" w:eastAsia="en-IN"/>
          </w:rPr>
          <w:br/>
          <w:t xml:space="preserve">BOOT_IMAGE=/vmlinuz-3.4.0-10.dmz.1-liquorix-amd64 root=UUID=07cf8c3a-d5a5-4b41-833f-16a9afebf70c </w:t>
        </w:r>
        <w:proofErr w:type="spellStart"/>
        <w:r w:rsidRPr="00FB66A1">
          <w:rPr>
            <w:rFonts w:ascii="Times New Roman" w:eastAsia="Times New Roman" w:hAnsi="Times New Roman" w:cs="Times New Roman"/>
            <w:sz w:val="24"/>
            <w:szCs w:val="24"/>
            <w:lang w:val="en-US" w:eastAsia="en-IN"/>
          </w:rPr>
          <w:t>ro</w:t>
        </w:r>
        <w:proofErr w:type="spellEnd"/>
        <w:r w:rsidRPr="00FB66A1">
          <w:rPr>
            <w:rFonts w:ascii="Times New Roman" w:eastAsia="Times New Roman" w:hAnsi="Times New Roman" w:cs="Times New Roman"/>
            <w:sz w:val="24"/>
            <w:szCs w:val="24"/>
            <w:lang w:val="en-US" w:eastAsia="en-IN"/>
          </w:rPr>
          <w:t xml:space="preserve"> quiet</w:t>
        </w:r>
      </w:ins>
    </w:p>
    <w:p w:rsidR="00FB66A1" w:rsidRPr="00FB66A1" w:rsidRDefault="00FB66A1" w:rsidP="00FB66A1">
      <w:pPr>
        <w:spacing w:before="100" w:beforeAutospacing="1" w:after="100" w:afterAutospacing="1" w:line="240" w:lineRule="auto"/>
        <w:ind w:left="720"/>
        <w:rPr>
          <w:ins w:id="597" w:author="Unknown"/>
          <w:rFonts w:ascii="Times New Roman" w:eastAsia="Times New Roman" w:hAnsi="Times New Roman" w:cs="Times New Roman"/>
          <w:sz w:val="24"/>
          <w:szCs w:val="24"/>
          <w:lang w:val="en-US" w:eastAsia="en-IN"/>
        </w:rPr>
      </w:pPr>
      <w:ins w:id="598" w:author="Unknown">
        <w:r w:rsidRPr="00FB66A1">
          <w:rPr>
            <w:rFonts w:ascii="Times New Roman" w:eastAsia="Times New Roman" w:hAnsi="Times New Roman" w:cs="Times New Roman"/>
            <w:sz w:val="24"/>
            <w:szCs w:val="24"/>
            <w:lang w:val="en-US" w:eastAsia="en-IN"/>
          </w:rPr>
          <w:t>Add a kernel image</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br/>
        </w:r>
        <w:proofErr w:type="spellStart"/>
        <w:r w:rsidRPr="00FB66A1">
          <w:rPr>
            <w:rFonts w:ascii="Times New Roman" w:eastAsia="Times New Roman" w:hAnsi="Times New Roman" w:cs="Times New Roman"/>
            <w:sz w:val="24"/>
            <w:szCs w:val="24"/>
            <w:lang w:val="en-US" w:eastAsia="en-IN"/>
          </w:rPr>
          <w:t>vmlinuz</w:t>
        </w:r>
        <w:proofErr w:type="spellEnd"/>
        <w:r w:rsidRPr="00FB66A1">
          <w:rPr>
            <w:rFonts w:ascii="Times New Roman" w:eastAsia="Times New Roman" w:hAnsi="Times New Roman" w:cs="Times New Roman"/>
            <w:sz w:val="24"/>
            <w:szCs w:val="24"/>
            <w:lang w:val="en-US" w:eastAsia="en-IN"/>
          </w:rPr>
          <w:t xml:space="preserve"> is the kernel image file I uses. If the kernel image uses </w:t>
        </w:r>
        <w:proofErr w:type="spellStart"/>
        <w:r w:rsidRPr="00FB66A1">
          <w:rPr>
            <w:rFonts w:ascii="Times New Roman" w:eastAsia="Times New Roman" w:hAnsi="Times New Roman" w:cs="Times New Roman"/>
            <w:sz w:val="24"/>
            <w:szCs w:val="24"/>
            <w:lang w:val="en-US" w:eastAsia="en-IN"/>
          </w:rPr>
          <w:t>initrd</w:t>
        </w:r>
        <w:proofErr w:type="spellEnd"/>
        <w:r w:rsidRPr="00FB66A1">
          <w:rPr>
            <w:rFonts w:ascii="Times New Roman" w:eastAsia="Times New Roman" w:hAnsi="Times New Roman" w:cs="Times New Roman"/>
            <w:sz w:val="24"/>
            <w:szCs w:val="24"/>
            <w:lang w:val="en-US" w:eastAsia="en-IN"/>
          </w:rPr>
          <w:t xml:space="preserve"> file, add –</w:t>
        </w:r>
        <w:proofErr w:type="spellStart"/>
        <w:r w:rsidRPr="00FB66A1">
          <w:rPr>
            <w:rFonts w:ascii="Times New Roman" w:eastAsia="Times New Roman" w:hAnsi="Times New Roman" w:cs="Times New Roman"/>
            <w:sz w:val="24"/>
            <w:szCs w:val="24"/>
            <w:lang w:val="en-US" w:eastAsia="en-IN"/>
          </w:rPr>
          <w:t>initrd</w:t>
        </w:r>
        <w:proofErr w:type="spellEnd"/>
        <w:r w:rsidRPr="00FB66A1">
          <w:rPr>
            <w:rFonts w:ascii="Times New Roman" w:eastAsia="Times New Roman" w:hAnsi="Times New Roman" w:cs="Times New Roman"/>
            <w:sz w:val="24"/>
            <w:szCs w:val="24"/>
            <w:lang w:val="en-US" w:eastAsia="en-IN"/>
          </w:rPr>
          <w:t xml:space="preserve"> option. Without it kernel will panic next boot.</w:t>
        </w:r>
      </w:ins>
    </w:p>
    <w:p w:rsidR="00FB66A1" w:rsidRPr="00FB66A1" w:rsidRDefault="00FB66A1" w:rsidP="00FB66A1">
      <w:pPr>
        <w:spacing w:before="100" w:beforeAutospacing="1" w:after="100" w:afterAutospacing="1" w:line="240" w:lineRule="auto"/>
        <w:ind w:left="720"/>
        <w:rPr>
          <w:ins w:id="599" w:author="Unknown"/>
          <w:rFonts w:ascii="Times New Roman" w:eastAsia="Times New Roman" w:hAnsi="Times New Roman" w:cs="Times New Roman"/>
          <w:sz w:val="24"/>
          <w:szCs w:val="24"/>
          <w:lang w:val="en-US" w:eastAsia="en-IN"/>
        </w:rPr>
      </w:pPr>
      <w:ins w:id="600" w:author="Unknown">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sudo</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kexec</w:t>
        </w:r>
        <w:proofErr w:type="spellEnd"/>
        <w:r w:rsidRPr="00FB66A1">
          <w:rPr>
            <w:rFonts w:ascii="Times New Roman" w:eastAsia="Times New Roman" w:hAnsi="Times New Roman" w:cs="Times New Roman"/>
            <w:sz w:val="24"/>
            <w:szCs w:val="24"/>
            <w:lang w:val="en-US" w:eastAsia="en-IN"/>
          </w:rPr>
          <w:t xml:space="preserve"> -l /</w:t>
        </w:r>
        <w:proofErr w:type="spellStart"/>
        <w:r w:rsidRPr="00FB66A1">
          <w:rPr>
            <w:rFonts w:ascii="Times New Roman" w:eastAsia="Times New Roman" w:hAnsi="Times New Roman" w:cs="Times New Roman"/>
            <w:sz w:val="24"/>
            <w:szCs w:val="24"/>
            <w:lang w:val="en-US" w:eastAsia="en-IN"/>
          </w:rPr>
          <w:t>vmlinuz</w:t>
        </w:r>
        <w:proofErr w:type="spellEnd"/>
        <w:r w:rsidRPr="00FB66A1">
          <w:rPr>
            <w:rFonts w:ascii="Times New Roman" w:eastAsia="Times New Roman" w:hAnsi="Times New Roman" w:cs="Times New Roman"/>
            <w:sz w:val="24"/>
            <w:szCs w:val="24"/>
            <w:lang w:val="en-US" w:eastAsia="en-IN"/>
          </w:rPr>
          <w:t xml:space="preserve"> –append=”root=UUID=07cf8c3a-d5a5-4b41-833f-16a9afebf70c</w:t>
        </w:r>
        <w:r w:rsidRPr="00FB66A1">
          <w:rPr>
            <w:rFonts w:ascii="Times New Roman" w:eastAsia="Times New Roman" w:hAnsi="Times New Roman" w:cs="Times New Roman"/>
            <w:sz w:val="24"/>
            <w:szCs w:val="24"/>
            <w:lang w:val="en-US" w:eastAsia="en-IN"/>
          </w:rPr>
          <w:br/>
        </w:r>
        <w:proofErr w:type="spellStart"/>
        <w:r w:rsidRPr="00FB66A1">
          <w:rPr>
            <w:rFonts w:ascii="Times New Roman" w:eastAsia="Times New Roman" w:hAnsi="Times New Roman" w:cs="Times New Roman"/>
            <w:sz w:val="24"/>
            <w:szCs w:val="24"/>
            <w:lang w:val="en-US" w:eastAsia="en-IN"/>
          </w:rPr>
          <w:t>ro</w:t>
        </w:r>
        <w:proofErr w:type="spellEnd"/>
        <w:r w:rsidRPr="00FB66A1">
          <w:rPr>
            <w:rFonts w:ascii="Times New Roman" w:eastAsia="Times New Roman" w:hAnsi="Times New Roman" w:cs="Times New Roman"/>
            <w:sz w:val="24"/>
            <w:szCs w:val="24"/>
            <w:lang w:val="en-US" w:eastAsia="en-IN"/>
          </w:rPr>
          <w:t xml:space="preserve"> quiet” –</w:t>
        </w:r>
        <w:proofErr w:type="spellStart"/>
        <w:r w:rsidRPr="00FB66A1">
          <w:rPr>
            <w:rFonts w:ascii="Times New Roman" w:eastAsia="Times New Roman" w:hAnsi="Times New Roman" w:cs="Times New Roman"/>
            <w:sz w:val="24"/>
            <w:szCs w:val="24"/>
            <w:lang w:val="en-US" w:eastAsia="en-IN"/>
          </w:rPr>
          <w:t>initrd</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initrd.img</w:t>
        </w:r>
        <w:proofErr w:type="spellEnd"/>
      </w:ins>
    </w:p>
    <w:p w:rsidR="00FB66A1" w:rsidRPr="00FB66A1" w:rsidRDefault="00FB66A1" w:rsidP="00FB66A1">
      <w:pPr>
        <w:spacing w:before="100" w:beforeAutospacing="1" w:after="100" w:afterAutospacing="1" w:line="240" w:lineRule="auto"/>
        <w:ind w:left="720"/>
        <w:rPr>
          <w:ins w:id="601" w:author="Unknown"/>
          <w:rFonts w:ascii="Times New Roman" w:eastAsia="Times New Roman" w:hAnsi="Times New Roman" w:cs="Times New Roman"/>
          <w:sz w:val="24"/>
          <w:szCs w:val="24"/>
          <w:lang w:val="en-US" w:eastAsia="en-IN"/>
        </w:rPr>
      </w:pPr>
      <w:ins w:id="602" w:author="Unknown">
        <w:r w:rsidRPr="00FB66A1">
          <w:rPr>
            <w:rFonts w:ascii="Times New Roman" w:eastAsia="Times New Roman" w:hAnsi="Times New Roman" w:cs="Times New Roman"/>
            <w:sz w:val="24"/>
            <w:szCs w:val="24"/>
            <w:lang w:val="en-US" w:eastAsia="en-IN"/>
          </w:rPr>
          <w:t>Or</w:t>
        </w:r>
      </w:ins>
    </w:p>
    <w:p w:rsidR="00FB66A1" w:rsidRPr="00FB66A1" w:rsidRDefault="00FB66A1" w:rsidP="00FB66A1">
      <w:pPr>
        <w:spacing w:before="100" w:beforeAutospacing="1" w:after="100" w:afterAutospacing="1" w:line="240" w:lineRule="auto"/>
        <w:ind w:left="720"/>
        <w:rPr>
          <w:ins w:id="603" w:author="Unknown"/>
          <w:rFonts w:ascii="Times New Roman" w:eastAsia="Times New Roman" w:hAnsi="Times New Roman" w:cs="Times New Roman"/>
          <w:sz w:val="24"/>
          <w:szCs w:val="24"/>
          <w:lang w:val="en-US" w:eastAsia="en-IN"/>
        </w:rPr>
      </w:pPr>
      <w:ins w:id="604" w:author="Unknown">
        <w:r w:rsidRPr="00FB66A1">
          <w:rPr>
            <w:rFonts w:ascii="Times New Roman" w:eastAsia="Times New Roman" w:hAnsi="Times New Roman" w:cs="Times New Roman"/>
            <w:sz w:val="24"/>
            <w:szCs w:val="24"/>
            <w:lang w:val="en-US" w:eastAsia="en-IN"/>
          </w:rPr>
          <w:t>In my Linux box, boot partition is /</w:t>
        </w:r>
        <w:proofErr w:type="spellStart"/>
        <w:r w:rsidRPr="00FB66A1">
          <w:rPr>
            <w:rFonts w:ascii="Times New Roman" w:eastAsia="Times New Roman" w:hAnsi="Times New Roman" w:cs="Times New Roman"/>
            <w:sz w:val="24"/>
            <w:szCs w:val="24"/>
            <w:lang w:val="en-US" w:eastAsia="en-IN"/>
          </w:rPr>
          <w:t>dev</w:t>
        </w:r>
        <w:proofErr w:type="spellEnd"/>
        <w:r w:rsidRPr="00FB66A1">
          <w:rPr>
            <w:rFonts w:ascii="Times New Roman" w:eastAsia="Times New Roman" w:hAnsi="Times New Roman" w:cs="Times New Roman"/>
            <w:sz w:val="24"/>
            <w:szCs w:val="24"/>
            <w:lang w:val="en-US" w:eastAsia="en-IN"/>
          </w:rPr>
          <w:t>/sda1</w:t>
        </w:r>
        <w:r w:rsidRPr="00FB66A1">
          <w:rPr>
            <w:rFonts w:ascii="Times New Roman" w:eastAsia="Times New Roman" w:hAnsi="Times New Roman" w:cs="Times New Roman"/>
            <w:sz w:val="24"/>
            <w:szCs w:val="24"/>
            <w:lang w:val="en-US" w:eastAsia="en-IN"/>
          </w:rPr>
          <w:br/>
          <w:t xml:space="preserve">$ </w:t>
        </w:r>
        <w:proofErr w:type="spellStart"/>
        <w:r w:rsidRPr="00FB66A1">
          <w:rPr>
            <w:rFonts w:ascii="Times New Roman" w:eastAsia="Times New Roman" w:hAnsi="Times New Roman" w:cs="Times New Roman"/>
            <w:sz w:val="24"/>
            <w:szCs w:val="24"/>
            <w:lang w:val="en-US" w:eastAsia="en-IN"/>
          </w:rPr>
          <w:t>sudo</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kexec</w:t>
        </w:r>
        <w:proofErr w:type="spellEnd"/>
        <w:r w:rsidRPr="00FB66A1">
          <w:rPr>
            <w:rFonts w:ascii="Times New Roman" w:eastAsia="Times New Roman" w:hAnsi="Times New Roman" w:cs="Times New Roman"/>
            <w:sz w:val="24"/>
            <w:szCs w:val="24"/>
            <w:lang w:val="en-US" w:eastAsia="en-IN"/>
          </w:rPr>
          <w:t xml:space="preserve"> -l /</w:t>
        </w:r>
        <w:proofErr w:type="spellStart"/>
        <w:r w:rsidRPr="00FB66A1">
          <w:rPr>
            <w:rFonts w:ascii="Times New Roman" w:eastAsia="Times New Roman" w:hAnsi="Times New Roman" w:cs="Times New Roman"/>
            <w:sz w:val="24"/>
            <w:szCs w:val="24"/>
            <w:lang w:val="en-US" w:eastAsia="en-IN"/>
          </w:rPr>
          <w:t>vmlinux</w:t>
        </w:r>
        <w:proofErr w:type="spellEnd"/>
        <w:r w:rsidRPr="00FB66A1">
          <w:rPr>
            <w:rFonts w:ascii="Times New Roman" w:eastAsia="Times New Roman" w:hAnsi="Times New Roman" w:cs="Times New Roman"/>
            <w:sz w:val="24"/>
            <w:szCs w:val="24"/>
            <w:lang w:val="en-US" w:eastAsia="en-IN"/>
          </w:rPr>
          <w:t xml:space="preserve"> –append=”root=/</w:t>
        </w:r>
        <w:proofErr w:type="spellStart"/>
        <w:r w:rsidRPr="00FB66A1">
          <w:rPr>
            <w:rFonts w:ascii="Times New Roman" w:eastAsia="Times New Roman" w:hAnsi="Times New Roman" w:cs="Times New Roman"/>
            <w:sz w:val="24"/>
            <w:szCs w:val="24"/>
            <w:lang w:val="en-US" w:eastAsia="en-IN"/>
          </w:rPr>
          <w:t>dev</w:t>
        </w:r>
        <w:proofErr w:type="spellEnd"/>
        <w:r w:rsidRPr="00FB66A1">
          <w:rPr>
            <w:rFonts w:ascii="Times New Roman" w:eastAsia="Times New Roman" w:hAnsi="Times New Roman" w:cs="Times New Roman"/>
            <w:sz w:val="24"/>
            <w:szCs w:val="24"/>
            <w:lang w:val="en-US" w:eastAsia="en-IN"/>
          </w:rPr>
          <w:t xml:space="preserve">/sda1 </w:t>
        </w:r>
        <w:proofErr w:type="spellStart"/>
        <w:r w:rsidRPr="00FB66A1">
          <w:rPr>
            <w:rFonts w:ascii="Times New Roman" w:eastAsia="Times New Roman" w:hAnsi="Times New Roman" w:cs="Times New Roman"/>
            <w:sz w:val="24"/>
            <w:szCs w:val="24"/>
            <w:lang w:val="en-US" w:eastAsia="en-IN"/>
          </w:rPr>
          <w:t>ro</w:t>
        </w:r>
        <w:proofErr w:type="spellEnd"/>
        <w:r w:rsidRPr="00FB66A1">
          <w:rPr>
            <w:rFonts w:ascii="Times New Roman" w:eastAsia="Times New Roman" w:hAnsi="Times New Roman" w:cs="Times New Roman"/>
            <w:sz w:val="24"/>
            <w:szCs w:val="24"/>
            <w:lang w:val="en-US" w:eastAsia="en-IN"/>
          </w:rPr>
          <w:t xml:space="preserve"> quiet” –</w:t>
        </w:r>
        <w:proofErr w:type="spellStart"/>
        <w:r w:rsidRPr="00FB66A1">
          <w:rPr>
            <w:rFonts w:ascii="Times New Roman" w:eastAsia="Times New Roman" w:hAnsi="Times New Roman" w:cs="Times New Roman"/>
            <w:sz w:val="24"/>
            <w:szCs w:val="24"/>
            <w:lang w:val="en-US" w:eastAsia="en-IN"/>
          </w:rPr>
          <w:t>initrd</w:t>
        </w:r>
        <w:proofErr w:type="spellEnd"/>
        <w:r w:rsidRPr="00FB66A1">
          <w:rPr>
            <w:rFonts w:ascii="Times New Roman" w:eastAsia="Times New Roman" w:hAnsi="Times New Roman" w:cs="Times New Roman"/>
            <w:sz w:val="24"/>
            <w:szCs w:val="24"/>
            <w:lang w:val="en-US" w:eastAsia="en-IN"/>
          </w:rPr>
          <w:t>=/</w:t>
        </w:r>
        <w:proofErr w:type="spellStart"/>
        <w:r w:rsidRPr="00FB66A1">
          <w:rPr>
            <w:rFonts w:ascii="Times New Roman" w:eastAsia="Times New Roman" w:hAnsi="Times New Roman" w:cs="Times New Roman"/>
            <w:sz w:val="24"/>
            <w:szCs w:val="24"/>
            <w:lang w:val="en-US" w:eastAsia="en-IN"/>
          </w:rPr>
          <w:t>initrd.img</w:t>
        </w:r>
        <w:proofErr w:type="spellEnd"/>
      </w:ins>
    </w:p>
    <w:p w:rsidR="00FB66A1" w:rsidRPr="00FB66A1" w:rsidRDefault="00FB66A1" w:rsidP="00FB66A1">
      <w:pPr>
        <w:spacing w:before="100" w:beforeAutospacing="1" w:after="100" w:afterAutospacing="1" w:line="240" w:lineRule="auto"/>
        <w:ind w:left="720"/>
        <w:rPr>
          <w:ins w:id="605" w:author="Unknown"/>
          <w:rFonts w:ascii="Times New Roman" w:eastAsia="Times New Roman" w:hAnsi="Times New Roman" w:cs="Times New Roman"/>
          <w:sz w:val="24"/>
          <w:szCs w:val="24"/>
          <w:lang w:val="en-US" w:eastAsia="en-IN"/>
        </w:rPr>
      </w:pPr>
      <w:ins w:id="606" w:author="Unknown">
        <w:r w:rsidRPr="00FB66A1">
          <w:rPr>
            <w:rFonts w:ascii="Times New Roman" w:eastAsia="Times New Roman" w:hAnsi="Times New Roman" w:cs="Times New Roman"/>
            <w:sz w:val="24"/>
            <w:szCs w:val="24"/>
            <w:lang w:val="en-US" w:eastAsia="en-IN"/>
          </w:rPr>
          <w:t>Start warm boot</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br/>
          <w:t xml:space="preserve">$ </w:t>
        </w:r>
        <w:proofErr w:type="spellStart"/>
        <w:r w:rsidRPr="00FB66A1">
          <w:rPr>
            <w:rFonts w:ascii="Times New Roman" w:eastAsia="Times New Roman" w:hAnsi="Times New Roman" w:cs="Times New Roman"/>
            <w:sz w:val="24"/>
            <w:szCs w:val="24"/>
            <w:lang w:val="en-US" w:eastAsia="en-IN"/>
          </w:rPr>
          <w:t>sudo</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kexec</w:t>
        </w:r>
        <w:proofErr w:type="spellEnd"/>
        <w:r w:rsidRPr="00FB66A1">
          <w:rPr>
            <w:rFonts w:ascii="Times New Roman" w:eastAsia="Times New Roman" w:hAnsi="Times New Roman" w:cs="Times New Roman"/>
            <w:sz w:val="24"/>
            <w:szCs w:val="24"/>
            <w:lang w:val="en-US" w:eastAsia="en-IN"/>
          </w:rPr>
          <w:t xml:space="preserve"> -e </w:t>
        </w:r>
      </w:ins>
    </w:p>
    <w:p w:rsidR="00FB66A1" w:rsidRPr="00FB66A1" w:rsidRDefault="00FB66A1" w:rsidP="00FB66A1">
      <w:pPr>
        <w:spacing w:before="100" w:beforeAutospacing="1" w:after="100" w:afterAutospacing="1" w:line="240" w:lineRule="auto"/>
        <w:ind w:left="720"/>
        <w:rPr>
          <w:ins w:id="607" w:author="Unknown"/>
          <w:rFonts w:ascii="Times New Roman" w:eastAsia="Times New Roman" w:hAnsi="Times New Roman" w:cs="Times New Roman"/>
          <w:sz w:val="24"/>
          <w:szCs w:val="24"/>
          <w:lang w:val="en-US" w:eastAsia="en-IN"/>
        </w:rPr>
      </w:pPr>
      <w:ins w:id="608" w:author="Unknown">
        <w:r w:rsidRPr="00FB66A1">
          <w:rPr>
            <w:rFonts w:ascii="Times New Roman" w:eastAsia="Times New Roman" w:hAnsi="Times New Roman" w:cs="Times New Roman"/>
            <w:sz w:val="24"/>
            <w:szCs w:val="24"/>
            <w:lang w:val="en-US" w:eastAsia="en-IN"/>
          </w:rPr>
          <w:t>Linux will boot up without going through BIOS, MBR, and Grub.</w:t>
        </w:r>
      </w:ins>
    </w:p>
    <w:p w:rsidR="00FB66A1" w:rsidRPr="00FB66A1" w:rsidRDefault="00FB66A1" w:rsidP="00FB66A1">
      <w:pPr>
        <w:spacing w:beforeAutospacing="1" w:after="0" w:afterAutospacing="1" w:line="240" w:lineRule="auto"/>
        <w:ind w:left="720"/>
        <w:rPr>
          <w:ins w:id="609" w:author="Unknown"/>
          <w:rFonts w:ascii="Times New Roman" w:eastAsia="Times New Roman" w:hAnsi="Times New Roman" w:cs="Times New Roman"/>
          <w:sz w:val="24"/>
          <w:szCs w:val="24"/>
          <w:lang w:val="en-US" w:eastAsia="en-IN"/>
        </w:rPr>
      </w:pPr>
      <w:ins w:id="61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"comment-299816"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11" w:author="Unknown"/>
          <w:rFonts w:ascii="Times New Roman" w:eastAsia="Times New Roman" w:hAnsi="Times New Roman" w:cs="Times New Roman"/>
          <w:sz w:val="24"/>
          <w:szCs w:val="24"/>
          <w:lang w:val="en-US" w:eastAsia="en-IN"/>
        </w:rPr>
      </w:pPr>
      <w:proofErr w:type="spellStart"/>
      <w:ins w:id="612" w:author="Unknown">
        <w:r w:rsidRPr="00FB66A1">
          <w:rPr>
            <w:rFonts w:ascii="Times New Roman" w:eastAsia="Times New Roman" w:hAnsi="Times New Roman" w:cs="Times New Roman"/>
            <w:sz w:val="24"/>
            <w:szCs w:val="24"/>
            <w:lang w:val="en-US" w:eastAsia="en-IN"/>
          </w:rPr>
          <w:t>manoj</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sharma</w:t>
        </w:r>
        <w:proofErr w:type="spellEnd"/>
        <w:r w:rsidRPr="00FB66A1">
          <w:rPr>
            <w:rFonts w:ascii="Times New Roman" w:eastAsia="Times New Roman" w:hAnsi="Times New Roman" w:cs="Times New Roman"/>
            <w:sz w:val="24"/>
            <w:szCs w:val="24"/>
            <w:lang w:val="en-US" w:eastAsia="en-IN"/>
          </w:rPr>
          <w:t xml:space="preserve"> September 18, 2012, 9:14 am </w:t>
        </w:r>
      </w:ins>
    </w:p>
    <w:p w:rsidR="00FB66A1" w:rsidRPr="00FB66A1" w:rsidRDefault="00FB66A1" w:rsidP="00FB66A1">
      <w:pPr>
        <w:spacing w:before="100" w:beforeAutospacing="1" w:after="100" w:afterAutospacing="1" w:line="240" w:lineRule="auto"/>
        <w:ind w:left="720"/>
        <w:rPr>
          <w:ins w:id="613" w:author="Unknown"/>
          <w:rFonts w:ascii="Times New Roman" w:eastAsia="Times New Roman" w:hAnsi="Times New Roman" w:cs="Times New Roman"/>
          <w:sz w:val="24"/>
          <w:szCs w:val="24"/>
          <w:lang w:val="en-US" w:eastAsia="en-IN"/>
        </w:rPr>
      </w:pPr>
      <w:proofErr w:type="gramStart"/>
      <w:ins w:id="614" w:author="Unknown">
        <w:r w:rsidRPr="00FB66A1">
          <w:rPr>
            <w:rFonts w:ascii="Times New Roman" w:eastAsia="Times New Roman" w:hAnsi="Times New Roman" w:cs="Times New Roman"/>
            <w:sz w:val="24"/>
            <w:szCs w:val="24"/>
            <w:lang w:val="en-US" w:eastAsia="en-IN"/>
          </w:rPr>
          <w:t>thanks</w:t>
        </w:r>
        <w:proofErr w:type="gramEnd"/>
      </w:ins>
    </w:p>
    <w:p w:rsidR="00FB66A1" w:rsidRPr="00FB66A1" w:rsidRDefault="00FB66A1" w:rsidP="00FB66A1">
      <w:pPr>
        <w:spacing w:beforeAutospacing="1" w:after="0" w:afterAutospacing="1" w:line="240" w:lineRule="auto"/>
        <w:ind w:left="720"/>
        <w:rPr>
          <w:ins w:id="615" w:author="Unknown"/>
          <w:rFonts w:ascii="Times New Roman" w:eastAsia="Times New Roman" w:hAnsi="Times New Roman" w:cs="Times New Roman"/>
          <w:sz w:val="24"/>
          <w:szCs w:val="24"/>
          <w:lang w:val="en-US" w:eastAsia="en-IN"/>
        </w:rPr>
      </w:pPr>
      <w:ins w:id="61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"comment-310070"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17" w:author="Unknown"/>
          <w:rFonts w:ascii="Times New Roman" w:eastAsia="Times New Roman" w:hAnsi="Times New Roman" w:cs="Times New Roman"/>
          <w:sz w:val="24"/>
          <w:szCs w:val="24"/>
          <w:lang w:val="en-US" w:eastAsia="en-IN"/>
        </w:rPr>
      </w:pPr>
      <w:ins w:id="618" w:author="Unknown">
        <w:r w:rsidRPr="00FB66A1">
          <w:rPr>
            <w:rFonts w:ascii="Times New Roman" w:eastAsia="Times New Roman" w:hAnsi="Times New Roman" w:cs="Times New Roman"/>
            <w:sz w:val="24"/>
            <w:szCs w:val="24"/>
            <w:lang w:val="en-US" w:eastAsia="en-IN"/>
          </w:rPr>
          <w:t xml:space="preserve">Guru Reddy September 24, 2012, 8:04 am </w:t>
        </w:r>
      </w:ins>
    </w:p>
    <w:p w:rsidR="00FB66A1" w:rsidRPr="00FB66A1" w:rsidRDefault="00FB66A1" w:rsidP="00FB66A1">
      <w:pPr>
        <w:spacing w:before="100" w:beforeAutospacing="1" w:after="100" w:afterAutospacing="1" w:line="240" w:lineRule="auto"/>
        <w:ind w:left="720"/>
        <w:rPr>
          <w:ins w:id="619" w:author="Unknown"/>
          <w:rFonts w:ascii="Times New Roman" w:eastAsia="Times New Roman" w:hAnsi="Times New Roman" w:cs="Times New Roman"/>
          <w:sz w:val="24"/>
          <w:szCs w:val="24"/>
          <w:lang w:val="en-US" w:eastAsia="en-IN"/>
        </w:rPr>
      </w:pPr>
      <w:ins w:id="620" w:author="Unknown">
        <w:r w:rsidRPr="00FB66A1">
          <w:rPr>
            <w:rFonts w:ascii="Times New Roman" w:eastAsia="Times New Roman" w:hAnsi="Times New Roman" w:cs="Times New Roman"/>
            <w:sz w:val="24"/>
            <w:szCs w:val="24"/>
            <w:lang w:val="en-US" w:eastAsia="en-IN"/>
          </w:rPr>
          <w:t>Excellent.., and thank you a lot..,</w:t>
        </w:r>
      </w:ins>
    </w:p>
    <w:p w:rsidR="00FB66A1" w:rsidRPr="00FB66A1" w:rsidRDefault="00FB66A1" w:rsidP="00FB66A1">
      <w:pPr>
        <w:spacing w:beforeAutospacing="1" w:after="0" w:afterAutospacing="1" w:line="240" w:lineRule="auto"/>
        <w:ind w:left="720"/>
        <w:rPr>
          <w:ins w:id="621" w:author="Unknown"/>
          <w:rFonts w:ascii="Times New Roman" w:eastAsia="Times New Roman" w:hAnsi="Times New Roman" w:cs="Times New Roman"/>
          <w:sz w:val="24"/>
          <w:szCs w:val="24"/>
          <w:lang w:val="en-US" w:eastAsia="en-IN"/>
        </w:rPr>
      </w:pPr>
      <w:ins w:id="62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"comment-316508"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23" w:author="Unknown"/>
          <w:rFonts w:ascii="Times New Roman" w:eastAsia="Times New Roman" w:hAnsi="Times New Roman" w:cs="Times New Roman"/>
          <w:sz w:val="24"/>
          <w:szCs w:val="24"/>
          <w:lang w:val="en-US" w:eastAsia="en-IN"/>
        </w:rPr>
      </w:pPr>
      <w:proofErr w:type="spellStart"/>
      <w:ins w:id="624" w:author="Unknown">
        <w:r w:rsidRPr="00FB66A1">
          <w:rPr>
            <w:rFonts w:ascii="Times New Roman" w:eastAsia="Times New Roman" w:hAnsi="Times New Roman" w:cs="Times New Roman"/>
            <w:sz w:val="24"/>
            <w:szCs w:val="24"/>
            <w:lang w:val="en-US" w:eastAsia="en-IN"/>
          </w:rPr>
          <w:t>karunakar</w:t>
        </w:r>
        <w:proofErr w:type="spellEnd"/>
        <w:r w:rsidRPr="00FB66A1">
          <w:rPr>
            <w:rFonts w:ascii="Times New Roman" w:eastAsia="Times New Roman" w:hAnsi="Times New Roman" w:cs="Times New Roman"/>
            <w:sz w:val="24"/>
            <w:szCs w:val="24"/>
            <w:lang w:val="en-US" w:eastAsia="en-IN"/>
          </w:rPr>
          <w:t xml:space="preserve"> September 27, 2012, 2:22 pm </w:t>
        </w:r>
      </w:ins>
    </w:p>
    <w:p w:rsidR="00FB66A1" w:rsidRPr="00FB66A1" w:rsidRDefault="00FB66A1" w:rsidP="00FB66A1">
      <w:pPr>
        <w:spacing w:before="100" w:beforeAutospacing="1" w:after="100" w:afterAutospacing="1" w:line="240" w:lineRule="auto"/>
        <w:ind w:left="720"/>
        <w:rPr>
          <w:ins w:id="625" w:author="Unknown"/>
          <w:rFonts w:ascii="Times New Roman" w:eastAsia="Times New Roman" w:hAnsi="Times New Roman" w:cs="Times New Roman"/>
          <w:sz w:val="24"/>
          <w:szCs w:val="24"/>
          <w:lang w:val="en-US" w:eastAsia="en-IN"/>
        </w:rPr>
      </w:pPr>
      <w:ins w:id="626" w:author="Unknown">
        <w:r w:rsidRPr="00FB66A1">
          <w:rPr>
            <w:rFonts w:ascii="Times New Roman" w:eastAsia="Times New Roman" w:hAnsi="Times New Roman" w:cs="Times New Roman"/>
            <w:sz w:val="24"/>
            <w:szCs w:val="24"/>
            <w:lang w:val="en-US" w:eastAsia="en-IN"/>
          </w:rPr>
          <w:t xml:space="preserve">Excellent and simple explanation and a great deal for </w:t>
        </w:r>
        <w:proofErr w:type="gramStart"/>
        <w:r w:rsidRPr="00FB66A1">
          <w:rPr>
            <w:rFonts w:ascii="Times New Roman" w:eastAsia="Times New Roman" w:hAnsi="Times New Roman" w:cs="Times New Roman"/>
            <w:sz w:val="24"/>
            <w:szCs w:val="24"/>
            <w:lang w:val="en-US" w:eastAsia="en-IN"/>
          </w:rPr>
          <w:t>beginners !!</w:t>
        </w:r>
        <w:proofErr w:type="gramEnd"/>
        <w:r w:rsidRPr="00FB66A1">
          <w:rPr>
            <w:rFonts w:ascii="Times New Roman" w:eastAsia="Times New Roman" w:hAnsi="Times New Roman" w:cs="Times New Roman"/>
            <w:sz w:val="24"/>
            <w:szCs w:val="24"/>
            <w:lang w:val="en-US" w:eastAsia="en-IN"/>
          </w:rPr>
          <w:t xml:space="preserve"> Thank you.</w:t>
        </w:r>
      </w:ins>
    </w:p>
    <w:p w:rsidR="00FB66A1" w:rsidRPr="00FB66A1" w:rsidRDefault="00FB66A1" w:rsidP="00FB66A1">
      <w:pPr>
        <w:spacing w:beforeAutospacing="1" w:after="0" w:afterAutospacing="1" w:line="240" w:lineRule="auto"/>
        <w:ind w:left="720"/>
        <w:rPr>
          <w:ins w:id="627" w:author="Unknown"/>
          <w:rFonts w:ascii="Times New Roman" w:eastAsia="Times New Roman" w:hAnsi="Times New Roman" w:cs="Times New Roman"/>
          <w:sz w:val="24"/>
          <w:szCs w:val="24"/>
          <w:lang w:val="en-US" w:eastAsia="en-IN"/>
        </w:rPr>
      </w:pPr>
      <w:ins w:id="62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"comment-319993"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29" w:author="Unknown"/>
          <w:rFonts w:ascii="Times New Roman" w:eastAsia="Times New Roman" w:hAnsi="Times New Roman" w:cs="Times New Roman"/>
          <w:sz w:val="24"/>
          <w:szCs w:val="24"/>
          <w:lang w:val="en-US" w:eastAsia="en-IN"/>
        </w:rPr>
      </w:pPr>
      <w:ins w:id="630" w:author="Unknown">
        <w:r w:rsidRPr="00FB66A1">
          <w:rPr>
            <w:rFonts w:ascii="Times New Roman" w:eastAsia="Times New Roman" w:hAnsi="Times New Roman" w:cs="Times New Roman"/>
            <w:sz w:val="24"/>
            <w:szCs w:val="24"/>
            <w:lang w:val="en-US" w:eastAsia="en-IN"/>
          </w:rPr>
          <w:t xml:space="preserve">Rajeev September 28, 2012, 3:23 am </w:t>
        </w:r>
      </w:ins>
    </w:p>
    <w:p w:rsidR="00FB66A1" w:rsidRPr="00FB66A1" w:rsidRDefault="00FB66A1" w:rsidP="00FB66A1">
      <w:pPr>
        <w:spacing w:before="100" w:beforeAutospacing="1" w:after="100" w:afterAutospacing="1" w:line="240" w:lineRule="auto"/>
        <w:ind w:left="720"/>
        <w:rPr>
          <w:ins w:id="631" w:author="Unknown"/>
          <w:rFonts w:ascii="Times New Roman" w:eastAsia="Times New Roman" w:hAnsi="Times New Roman" w:cs="Times New Roman"/>
          <w:sz w:val="24"/>
          <w:szCs w:val="24"/>
          <w:lang w:val="en-US" w:eastAsia="en-IN"/>
        </w:rPr>
      </w:pPr>
      <w:proofErr w:type="gramStart"/>
      <w:ins w:id="632" w:author="Unknown">
        <w:r w:rsidRPr="00FB66A1">
          <w:rPr>
            <w:rFonts w:ascii="Times New Roman" w:eastAsia="Times New Roman" w:hAnsi="Times New Roman" w:cs="Times New Roman"/>
            <w:sz w:val="24"/>
            <w:szCs w:val="24"/>
            <w:lang w:val="en-US" w:eastAsia="en-IN"/>
          </w:rPr>
          <w:t>very</w:t>
        </w:r>
        <w:proofErr w:type="gramEnd"/>
        <w:r w:rsidRPr="00FB66A1">
          <w:rPr>
            <w:rFonts w:ascii="Times New Roman" w:eastAsia="Times New Roman" w:hAnsi="Times New Roman" w:cs="Times New Roman"/>
            <w:sz w:val="24"/>
            <w:szCs w:val="24"/>
            <w:lang w:val="en-US" w:eastAsia="en-IN"/>
          </w:rPr>
          <w:t xml:space="preserve"> nice</w:t>
        </w:r>
      </w:ins>
    </w:p>
    <w:p w:rsidR="00FB66A1" w:rsidRPr="00FB66A1" w:rsidRDefault="00FB66A1" w:rsidP="00FB66A1">
      <w:pPr>
        <w:spacing w:beforeAutospacing="1" w:after="0" w:afterAutospacing="1" w:line="240" w:lineRule="auto"/>
        <w:ind w:left="720"/>
        <w:rPr>
          <w:ins w:id="633" w:author="Unknown"/>
          <w:rFonts w:ascii="Times New Roman" w:eastAsia="Times New Roman" w:hAnsi="Times New Roman" w:cs="Times New Roman"/>
          <w:sz w:val="24"/>
          <w:szCs w:val="24"/>
          <w:lang w:val="en-US" w:eastAsia="en-IN"/>
        </w:rPr>
      </w:pPr>
      <w:ins w:id="63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"comment-320579"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35" w:author="Unknown"/>
          <w:rFonts w:ascii="Times New Roman" w:eastAsia="Times New Roman" w:hAnsi="Times New Roman" w:cs="Times New Roman"/>
          <w:sz w:val="24"/>
          <w:szCs w:val="24"/>
          <w:lang w:val="en-US" w:eastAsia="en-IN"/>
        </w:rPr>
      </w:pPr>
      <w:proofErr w:type="spellStart"/>
      <w:ins w:id="636" w:author="Unknown">
        <w:r w:rsidRPr="00FB66A1">
          <w:rPr>
            <w:rFonts w:ascii="Times New Roman" w:eastAsia="Times New Roman" w:hAnsi="Times New Roman" w:cs="Times New Roman"/>
            <w:sz w:val="24"/>
            <w:szCs w:val="24"/>
            <w:lang w:val="en-US" w:eastAsia="en-IN"/>
          </w:rPr>
          <w:t>Mithun</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Shrivastav</w:t>
        </w:r>
        <w:proofErr w:type="spellEnd"/>
        <w:r w:rsidRPr="00FB66A1">
          <w:rPr>
            <w:rFonts w:ascii="Times New Roman" w:eastAsia="Times New Roman" w:hAnsi="Times New Roman" w:cs="Times New Roman"/>
            <w:sz w:val="24"/>
            <w:szCs w:val="24"/>
            <w:lang w:val="en-US" w:eastAsia="en-IN"/>
          </w:rPr>
          <w:t xml:space="preserve"> October 11, 2012, 3:01 am </w:t>
        </w:r>
      </w:ins>
    </w:p>
    <w:p w:rsidR="00FB66A1" w:rsidRPr="00FB66A1" w:rsidRDefault="00FB66A1" w:rsidP="00FB66A1">
      <w:pPr>
        <w:spacing w:before="100" w:beforeAutospacing="1" w:after="100" w:afterAutospacing="1" w:line="240" w:lineRule="auto"/>
        <w:ind w:left="720"/>
        <w:rPr>
          <w:ins w:id="637" w:author="Unknown"/>
          <w:rFonts w:ascii="Times New Roman" w:eastAsia="Times New Roman" w:hAnsi="Times New Roman" w:cs="Times New Roman"/>
          <w:sz w:val="24"/>
          <w:szCs w:val="24"/>
          <w:lang w:val="en-US" w:eastAsia="en-IN"/>
        </w:rPr>
      </w:pPr>
      <w:ins w:id="638" w:author="Unknown">
        <w:r w:rsidRPr="00FB66A1">
          <w:rPr>
            <w:rFonts w:ascii="Times New Roman" w:eastAsia="Times New Roman" w:hAnsi="Times New Roman" w:cs="Times New Roman"/>
            <w:sz w:val="24"/>
            <w:szCs w:val="24"/>
            <w:lang w:val="en-US" w:eastAsia="en-IN"/>
          </w:rPr>
          <w:t xml:space="preserve">Hi </w:t>
        </w:r>
        <w:proofErr w:type="gramStart"/>
        <w:r w:rsidRPr="00FB66A1">
          <w:rPr>
            <w:rFonts w:ascii="Times New Roman" w:eastAsia="Times New Roman" w:hAnsi="Times New Roman" w:cs="Times New Roman"/>
            <w:sz w:val="24"/>
            <w:szCs w:val="24"/>
            <w:lang w:val="en-US" w:eastAsia="en-IN"/>
          </w:rPr>
          <w:t>its</w:t>
        </w:r>
        <w:proofErr w:type="gramEnd"/>
        <w:r w:rsidRPr="00FB66A1">
          <w:rPr>
            <w:rFonts w:ascii="Times New Roman" w:eastAsia="Times New Roman" w:hAnsi="Times New Roman" w:cs="Times New Roman"/>
            <w:sz w:val="24"/>
            <w:szCs w:val="24"/>
            <w:lang w:val="en-US" w:eastAsia="en-IN"/>
          </w:rPr>
          <w:t xml:space="preserve"> excellent. Thanks.</w:t>
        </w:r>
      </w:ins>
    </w:p>
    <w:p w:rsidR="00FB66A1" w:rsidRPr="00FB66A1" w:rsidRDefault="00FB66A1" w:rsidP="00FB66A1">
      <w:pPr>
        <w:spacing w:beforeAutospacing="1" w:after="0" w:afterAutospacing="1" w:line="240" w:lineRule="auto"/>
        <w:ind w:left="720"/>
        <w:rPr>
          <w:ins w:id="639" w:author="Unknown"/>
          <w:rFonts w:ascii="Times New Roman" w:eastAsia="Times New Roman" w:hAnsi="Times New Roman" w:cs="Times New Roman"/>
          <w:sz w:val="24"/>
          <w:szCs w:val="24"/>
          <w:lang w:val="en-US" w:eastAsia="en-IN"/>
        </w:rPr>
      </w:pPr>
      <w:ins w:id="64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"comment-334370"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41" w:author="Unknown"/>
          <w:rFonts w:ascii="Times New Roman" w:eastAsia="Times New Roman" w:hAnsi="Times New Roman" w:cs="Times New Roman"/>
          <w:sz w:val="24"/>
          <w:szCs w:val="24"/>
          <w:lang w:val="en-US" w:eastAsia="en-IN"/>
        </w:rPr>
      </w:pPr>
      <w:proofErr w:type="spellStart"/>
      <w:ins w:id="642" w:author="Unknown">
        <w:r w:rsidRPr="00FB66A1">
          <w:rPr>
            <w:rFonts w:ascii="Times New Roman" w:eastAsia="Times New Roman" w:hAnsi="Times New Roman" w:cs="Times New Roman"/>
            <w:sz w:val="24"/>
            <w:szCs w:val="24"/>
            <w:lang w:val="en-US" w:eastAsia="en-IN"/>
          </w:rPr>
          <w:t>Amaresh</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Samal</w:t>
        </w:r>
        <w:proofErr w:type="spellEnd"/>
        <w:r w:rsidRPr="00FB66A1">
          <w:rPr>
            <w:rFonts w:ascii="Times New Roman" w:eastAsia="Times New Roman" w:hAnsi="Times New Roman" w:cs="Times New Roman"/>
            <w:sz w:val="24"/>
            <w:szCs w:val="24"/>
            <w:lang w:val="en-US" w:eastAsia="en-IN"/>
          </w:rPr>
          <w:t xml:space="preserve"> November 13, 2012, 12:34 pm </w:t>
        </w:r>
      </w:ins>
    </w:p>
    <w:p w:rsidR="00FB66A1" w:rsidRPr="00FB66A1" w:rsidRDefault="00FB66A1" w:rsidP="00FB66A1">
      <w:pPr>
        <w:spacing w:before="100" w:beforeAutospacing="1" w:after="100" w:afterAutospacing="1" w:line="240" w:lineRule="auto"/>
        <w:ind w:left="720"/>
        <w:rPr>
          <w:ins w:id="643" w:author="Unknown"/>
          <w:rFonts w:ascii="Times New Roman" w:eastAsia="Times New Roman" w:hAnsi="Times New Roman" w:cs="Times New Roman"/>
          <w:sz w:val="24"/>
          <w:szCs w:val="24"/>
          <w:lang w:val="en-US" w:eastAsia="en-IN"/>
        </w:rPr>
      </w:pPr>
      <w:proofErr w:type="gramStart"/>
      <w:ins w:id="644" w:author="Unknown">
        <w:r w:rsidRPr="00FB66A1">
          <w:rPr>
            <w:rFonts w:ascii="Times New Roman" w:eastAsia="Times New Roman" w:hAnsi="Times New Roman" w:cs="Times New Roman"/>
            <w:sz w:val="24"/>
            <w:szCs w:val="24"/>
            <w:lang w:val="en-US" w:eastAsia="en-IN"/>
          </w:rPr>
          <w:t>thanks</w:t>
        </w:r>
        <w:proofErr w:type="gramEnd"/>
        <w:r w:rsidRPr="00FB66A1">
          <w:rPr>
            <w:rFonts w:ascii="Times New Roman" w:eastAsia="Times New Roman" w:hAnsi="Times New Roman" w:cs="Times New Roman"/>
            <w:sz w:val="24"/>
            <w:szCs w:val="24"/>
            <w:lang w:val="en-US" w:eastAsia="en-IN"/>
          </w:rPr>
          <w:t xml:space="preserve"> friend…….</w:t>
        </w:r>
      </w:ins>
    </w:p>
    <w:p w:rsidR="00FB66A1" w:rsidRPr="00FB66A1" w:rsidRDefault="00FB66A1" w:rsidP="00FB66A1">
      <w:pPr>
        <w:spacing w:beforeAutospacing="1" w:after="0" w:afterAutospacing="1" w:line="240" w:lineRule="auto"/>
        <w:ind w:left="720"/>
        <w:rPr>
          <w:ins w:id="645" w:author="Unknown"/>
          <w:rFonts w:ascii="Times New Roman" w:eastAsia="Times New Roman" w:hAnsi="Times New Roman" w:cs="Times New Roman"/>
          <w:sz w:val="24"/>
          <w:szCs w:val="24"/>
          <w:lang w:val="en-US" w:eastAsia="en-IN"/>
        </w:rPr>
      </w:pPr>
      <w:ins w:id="64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"comment-378564"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47" w:author="Unknown"/>
          <w:rFonts w:ascii="Times New Roman" w:eastAsia="Times New Roman" w:hAnsi="Times New Roman" w:cs="Times New Roman"/>
          <w:sz w:val="24"/>
          <w:szCs w:val="24"/>
          <w:lang w:val="en-US" w:eastAsia="en-IN"/>
        </w:rPr>
      </w:pPr>
      <w:proofErr w:type="spellStart"/>
      <w:ins w:id="648" w:author="Unknown">
        <w:r w:rsidRPr="00FB66A1">
          <w:rPr>
            <w:rFonts w:ascii="Times New Roman" w:eastAsia="Times New Roman" w:hAnsi="Times New Roman" w:cs="Times New Roman"/>
            <w:sz w:val="24"/>
            <w:szCs w:val="24"/>
            <w:lang w:val="en-US" w:eastAsia="en-IN"/>
          </w:rPr>
          <w:t>krish</w:t>
        </w:r>
        <w:proofErr w:type="spellEnd"/>
        <w:r w:rsidRPr="00FB66A1">
          <w:rPr>
            <w:rFonts w:ascii="Times New Roman" w:eastAsia="Times New Roman" w:hAnsi="Times New Roman" w:cs="Times New Roman"/>
            <w:sz w:val="24"/>
            <w:szCs w:val="24"/>
            <w:lang w:val="en-US" w:eastAsia="en-IN"/>
          </w:rPr>
          <w:t xml:space="preserve"> November 14, 2012, 2:11 pm </w:t>
        </w:r>
      </w:ins>
    </w:p>
    <w:p w:rsidR="00FB66A1" w:rsidRPr="00FB66A1" w:rsidRDefault="00FB66A1" w:rsidP="00FB66A1">
      <w:pPr>
        <w:spacing w:before="100" w:beforeAutospacing="1" w:after="100" w:afterAutospacing="1" w:line="240" w:lineRule="auto"/>
        <w:ind w:left="720"/>
        <w:rPr>
          <w:ins w:id="649" w:author="Unknown"/>
          <w:rFonts w:ascii="Times New Roman" w:eastAsia="Times New Roman" w:hAnsi="Times New Roman" w:cs="Times New Roman"/>
          <w:sz w:val="24"/>
          <w:szCs w:val="24"/>
          <w:lang w:val="en-US" w:eastAsia="en-IN"/>
        </w:rPr>
      </w:pPr>
      <w:proofErr w:type="gramStart"/>
      <w:ins w:id="650" w:author="Unknown">
        <w:r w:rsidRPr="00FB66A1">
          <w:rPr>
            <w:rFonts w:ascii="Times New Roman" w:eastAsia="Times New Roman" w:hAnsi="Times New Roman" w:cs="Times New Roman"/>
            <w:sz w:val="24"/>
            <w:szCs w:val="24"/>
            <w:lang w:val="en-US" w:eastAsia="en-IN"/>
          </w:rPr>
          <w:t>what</w:t>
        </w:r>
        <w:proofErr w:type="gramEnd"/>
        <w:r w:rsidRPr="00FB66A1">
          <w:rPr>
            <w:rFonts w:ascii="Times New Roman" w:eastAsia="Times New Roman" w:hAnsi="Times New Roman" w:cs="Times New Roman"/>
            <w:sz w:val="24"/>
            <w:szCs w:val="24"/>
            <w:lang w:val="en-US" w:eastAsia="en-IN"/>
          </w:rPr>
          <w:t xml:space="preserve"> is 1st stage boot loader and what is 2nd stage boot loader ? </w:t>
        </w:r>
        <w:proofErr w:type="gramStart"/>
        <w:r w:rsidRPr="00FB66A1">
          <w:rPr>
            <w:rFonts w:ascii="Times New Roman" w:eastAsia="Times New Roman" w:hAnsi="Times New Roman" w:cs="Times New Roman"/>
            <w:sz w:val="24"/>
            <w:szCs w:val="24"/>
            <w:lang w:val="en-US" w:eastAsia="en-IN"/>
          </w:rPr>
          <w:t>kindly</w:t>
        </w:r>
        <w:proofErr w:type="gramEnd"/>
        <w:r w:rsidRPr="00FB66A1">
          <w:rPr>
            <w:rFonts w:ascii="Times New Roman" w:eastAsia="Times New Roman" w:hAnsi="Times New Roman" w:cs="Times New Roman"/>
            <w:sz w:val="24"/>
            <w:szCs w:val="24"/>
            <w:lang w:val="en-US" w:eastAsia="en-IN"/>
          </w:rPr>
          <w:t xml:space="preserve"> clear this point also.</w:t>
        </w:r>
      </w:ins>
    </w:p>
    <w:p w:rsidR="00FB66A1" w:rsidRPr="00FB66A1" w:rsidRDefault="00FB66A1" w:rsidP="00FB66A1">
      <w:pPr>
        <w:spacing w:beforeAutospacing="1" w:after="0" w:afterAutospacing="1" w:line="240" w:lineRule="auto"/>
        <w:ind w:left="720"/>
        <w:rPr>
          <w:ins w:id="651" w:author="Unknown"/>
          <w:rFonts w:ascii="Times New Roman" w:eastAsia="Times New Roman" w:hAnsi="Times New Roman" w:cs="Times New Roman"/>
          <w:sz w:val="24"/>
          <w:szCs w:val="24"/>
          <w:lang w:val="en-US" w:eastAsia="en-IN"/>
        </w:rPr>
      </w:pPr>
      <w:ins w:id="65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"comment-380166"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53" w:author="Unknown"/>
          <w:rFonts w:ascii="Times New Roman" w:eastAsia="Times New Roman" w:hAnsi="Times New Roman" w:cs="Times New Roman"/>
          <w:sz w:val="24"/>
          <w:szCs w:val="24"/>
          <w:lang w:val="en-US" w:eastAsia="en-IN"/>
        </w:rPr>
      </w:pPr>
      <w:proofErr w:type="spellStart"/>
      <w:ins w:id="654" w:author="Unknown">
        <w:r w:rsidRPr="00FB66A1">
          <w:rPr>
            <w:rFonts w:ascii="Times New Roman" w:eastAsia="Times New Roman" w:hAnsi="Times New Roman" w:cs="Times New Roman"/>
            <w:sz w:val="24"/>
            <w:szCs w:val="24"/>
            <w:lang w:val="en-US" w:eastAsia="en-IN"/>
          </w:rPr>
          <w:t>Rajgopal</w:t>
        </w:r>
        <w:proofErr w:type="spellEnd"/>
        <w:r w:rsidRPr="00FB66A1">
          <w:rPr>
            <w:rFonts w:ascii="Times New Roman" w:eastAsia="Times New Roman" w:hAnsi="Times New Roman" w:cs="Times New Roman"/>
            <w:sz w:val="24"/>
            <w:szCs w:val="24"/>
            <w:lang w:val="en-US" w:eastAsia="en-IN"/>
          </w:rPr>
          <w:t xml:space="preserve"> H.G. November 19, 2012, 12:58 am </w:t>
        </w:r>
      </w:ins>
    </w:p>
    <w:p w:rsidR="00FB66A1" w:rsidRPr="00FB66A1" w:rsidRDefault="00FB66A1" w:rsidP="00FB66A1">
      <w:pPr>
        <w:spacing w:before="100" w:beforeAutospacing="1" w:after="100" w:afterAutospacing="1" w:line="240" w:lineRule="auto"/>
        <w:ind w:left="720"/>
        <w:rPr>
          <w:ins w:id="655" w:author="Unknown"/>
          <w:rFonts w:ascii="Times New Roman" w:eastAsia="Times New Roman" w:hAnsi="Times New Roman" w:cs="Times New Roman"/>
          <w:sz w:val="24"/>
          <w:szCs w:val="24"/>
          <w:lang w:val="en-US" w:eastAsia="en-IN"/>
        </w:rPr>
      </w:pPr>
      <w:ins w:id="656" w:author="Unknown">
        <w:r w:rsidRPr="00FB66A1">
          <w:rPr>
            <w:rFonts w:ascii="Times New Roman" w:eastAsia="Times New Roman" w:hAnsi="Times New Roman" w:cs="Times New Roman"/>
            <w:sz w:val="24"/>
            <w:szCs w:val="24"/>
            <w:lang w:val="en-US" w:eastAsia="en-IN"/>
          </w:rPr>
          <w:t xml:space="preserve">I am working on Linux since decade. </w:t>
        </w:r>
        <w:proofErr w:type="spellStart"/>
        <w:r w:rsidRPr="00FB66A1">
          <w:rPr>
            <w:rFonts w:ascii="Times New Roman" w:eastAsia="Times New Roman" w:hAnsi="Times New Roman" w:cs="Times New Roman"/>
            <w:sz w:val="24"/>
            <w:szCs w:val="24"/>
            <w:lang w:val="en-US" w:eastAsia="en-IN"/>
          </w:rPr>
          <w:t>Some times</w:t>
        </w:r>
        <w:proofErr w:type="spellEnd"/>
        <w:r w:rsidRPr="00FB66A1">
          <w:rPr>
            <w:rFonts w:ascii="Times New Roman" w:eastAsia="Times New Roman" w:hAnsi="Times New Roman" w:cs="Times New Roman"/>
            <w:sz w:val="24"/>
            <w:szCs w:val="24"/>
            <w:lang w:val="en-US" w:eastAsia="en-IN"/>
          </w:rPr>
          <w:t xml:space="preserve"> I am unable explain the basic stuff like this. Thanks for explaining Ramesh </w:t>
        </w:r>
        <w:proofErr w:type="spellStart"/>
        <w:r w:rsidRPr="00FB66A1">
          <w:rPr>
            <w:rFonts w:ascii="Times New Roman" w:eastAsia="Times New Roman" w:hAnsi="Times New Roman" w:cs="Times New Roman"/>
            <w:sz w:val="24"/>
            <w:szCs w:val="24"/>
            <w:lang w:val="en-US" w:eastAsia="en-IN"/>
          </w:rPr>
          <w:t>Natarajan</w:t>
        </w:r>
        <w:proofErr w:type="spellEnd"/>
        <w:r w:rsidRPr="00FB66A1">
          <w:rPr>
            <w:rFonts w:ascii="Times New Roman" w:eastAsia="Times New Roman" w:hAnsi="Times New Roman" w:cs="Times New Roman"/>
            <w:sz w:val="24"/>
            <w:szCs w:val="24"/>
            <w:lang w:val="en-US" w:eastAsia="en-IN"/>
          </w:rPr>
          <w:t>. Today onwards, I am the member of your fan club.</w:t>
        </w:r>
      </w:ins>
    </w:p>
    <w:p w:rsidR="00FB66A1" w:rsidRPr="00FB66A1" w:rsidRDefault="00FB66A1" w:rsidP="00FB66A1">
      <w:pPr>
        <w:spacing w:beforeAutospacing="1" w:after="0" w:afterAutospacing="1" w:line="240" w:lineRule="auto"/>
        <w:ind w:left="720"/>
        <w:rPr>
          <w:ins w:id="657" w:author="Unknown"/>
          <w:rFonts w:ascii="Times New Roman" w:eastAsia="Times New Roman" w:hAnsi="Times New Roman" w:cs="Times New Roman"/>
          <w:sz w:val="24"/>
          <w:szCs w:val="24"/>
          <w:lang w:val="en-US" w:eastAsia="en-IN"/>
        </w:rPr>
      </w:pPr>
      <w:ins w:id="65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"comment-386836"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59" w:author="Unknown"/>
          <w:rFonts w:ascii="Times New Roman" w:eastAsia="Times New Roman" w:hAnsi="Times New Roman" w:cs="Times New Roman"/>
          <w:sz w:val="24"/>
          <w:szCs w:val="24"/>
          <w:lang w:val="en-US" w:eastAsia="en-IN"/>
        </w:rPr>
      </w:pPr>
      <w:proofErr w:type="spellStart"/>
      <w:ins w:id="660" w:author="Unknown">
        <w:r w:rsidRPr="00FB66A1">
          <w:rPr>
            <w:rFonts w:ascii="Times New Roman" w:eastAsia="Times New Roman" w:hAnsi="Times New Roman" w:cs="Times New Roman"/>
            <w:sz w:val="24"/>
            <w:szCs w:val="24"/>
            <w:lang w:val="en-US" w:eastAsia="en-IN"/>
          </w:rPr>
          <w:t>saurabh</w:t>
        </w:r>
        <w:proofErr w:type="spellEnd"/>
        <w:r w:rsidRPr="00FB66A1">
          <w:rPr>
            <w:rFonts w:ascii="Times New Roman" w:eastAsia="Times New Roman" w:hAnsi="Times New Roman" w:cs="Times New Roman"/>
            <w:sz w:val="24"/>
            <w:szCs w:val="24"/>
            <w:lang w:val="en-US" w:eastAsia="en-IN"/>
          </w:rPr>
          <w:t xml:space="preserve"> December 5, 2012, 2:41 am </w:t>
        </w:r>
      </w:ins>
    </w:p>
    <w:p w:rsidR="00FB66A1" w:rsidRPr="00FB66A1" w:rsidRDefault="00FB66A1" w:rsidP="00FB66A1">
      <w:pPr>
        <w:spacing w:before="100" w:beforeAutospacing="1" w:after="100" w:afterAutospacing="1" w:line="240" w:lineRule="auto"/>
        <w:ind w:left="720"/>
        <w:rPr>
          <w:ins w:id="661" w:author="Unknown"/>
          <w:rFonts w:ascii="Times New Roman" w:eastAsia="Times New Roman" w:hAnsi="Times New Roman" w:cs="Times New Roman"/>
          <w:sz w:val="24"/>
          <w:szCs w:val="24"/>
          <w:lang w:val="en-US" w:eastAsia="en-IN"/>
        </w:rPr>
      </w:pPr>
      <w:ins w:id="662" w:author="Unknown">
        <w:r w:rsidRPr="00FB66A1">
          <w:rPr>
            <w:rFonts w:ascii="Times New Roman" w:eastAsia="Times New Roman" w:hAnsi="Times New Roman" w:cs="Times New Roman"/>
            <w:sz w:val="24"/>
            <w:szCs w:val="24"/>
            <w:lang w:val="en-US" w:eastAsia="en-IN"/>
          </w:rPr>
          <w:t>Thanks for this excellent article…………. 🙂</w:t>
        </w:r>
      </w:ins>
    </w:p>
    <w:p w:rsidR="00FB66A1" w:rsidRPr="00FB66A1" w:rsidRDefault="00FB66A1" w:rsidP="00FB66A1">
      <w:pPr>
        <w:spacing w:beforeAutospacing="1" w:after="0" w:afterAutospacing="1" w:line="240" w:lineRule="auto"/>
        <w:ind w:left="720"/>
        <w:rPr>
          <w:ins w:id="663" w:author="Unknown"/>
          <w:rFonts w:ascii="Times New Roman" w:eastAsia="Times New Roman" w:hAnsi="Times New Roman" w:cs="Times New Roman"/>
          <w:sz w:val="24"/>
          <w:szCs w:val="24"/>
          <w:lang w:val="en-US" w:eastAsia="en-IN"/>
        </w:rPr>
      </w:pPr>
      <w:ins w:id="66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"comment-416137"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65" w:author="Unknown"/>
          <w:rFonts w:ascii="Times New Roman" w:eastAsia="Times New Roman" w:hAnsi="Times New Roman" w:cs="Times New Roman"/>
          <w:sz w:val="24"/>
          <w:szCs w:val="24"/>
          <w:lang w:val="en-US" w:eastAsia="en-IN"/>
        </w:rPr>
      </w:pPr>
      <w:proofErr w:type="spellStart"/>
      <w:ins w:id="666" w:author="Unknown">
        <w:r w:rsidRPr="00FB66A1">
          <w:rPr>
            <w:rFonts w:ascii="Times New Roman" w:eastAsia="Times New Roman" w:hAnsi="Times New Roman" w:cs="Times New Roman"/>
            <w:sz w:val="24"/>
            <w:szCs w:val="24"/>
            <w:lang w:val="en-US" w:eastAsia="en-IN"/>
          </w:rPr>
          <w:t>Purna</w:t>
        </w:r>
        <w:proofErr w:type="spellEnd"/>
        <w:r w:rsidRPr="00FB66A1">
          <w:rPr>
            <w:rFonts w:ascii="Times New Roman" w:eastAsia="Times New Roman" w:hAnsi="Times New Roman" w:cs="Times New Roman"/>
            <w:sz w:val="24"/>
            <w:szCs w:val="24"/>
            <w:lang w:val="en-US" w:eastAsia="en-IN"/>
          </w:rPr>
          <w:t xml:space="preserve"> December 18, 2012, 3:26 pm </w:t>
        </w:r>
      </w:ins>
    </w:p>
    <w:p w:rsidR="00FB66A1" w:rsidRPr="00FB66A1" w:rsidRDefault="00FB66A1" w:rsidP="00FB66A1">
      <w:pPr>
        <w:spacing w:before="100" w:beforeAutospacing="1" w:after="100" w:afterAutospacing="1" w:line="240" w:lineRule="auto"/>
        <w:ind w:left="720"/>
        <w:rPr>
          <w:ins w:id="667" w:author="Unknown"/>
          <w:rFonts w:ascii="Times New Roman" w:eastAsia="Times New Roman" w:hAnsi="Times New Roman" w:cs="Times New Roman"/>
          <w:sz w:val="24"/>
          <w:szCs w:val="24"/>
          <w:lang w:val="en-US" w:eastAsia="en-IN"/>
        </w:rPr>
      </w:pPr>
      <w:ins w:id="668" w:author="Unknown">
        <w:r w:rsidRPr="00FB66A1">
          <w:rPr>
            <w:rFonts w:ascii="Times New Roman" w:eastAsia="Times New Roman" w:hAnsi="Times New Roman" w:cs="Times New Roman"/>
            <w:sz w:val="24"/>
            <w:szCs w:val="24"/>
            <w:lang w:val="en-US" w:eastAsia="en-IN"/>
          </w:rPr>
          <w:t>Hello,</w:t>
        </w:r>
      </w:ins>
    </w:p>
    <w:p w:rsidR="00FB66A1" w:rsidRPr="00FB66A1" w:rsidRDefault="00FB66A1" w:rsidP="00FB66A1">
      <w:pPr>
        <w:spacing w:before="100" w:beforeAutospacing="1" w:after="100" w:afterAutospacing="1" w:line="240" w:lineRule="auto"/>
        <w:ind w:left="720"/>
        <w:rPr>
          <w:ins w:id="669" w:author="Unknown"/>
          <w:rFonts w:ascii="Times New Roman" w:eastAsia="Times New Roman" w:hAnsi="Times New Roman" w:cs="Times New Roman"/>
          <w:sz w:val="24"/>
          <w:szCs w:val="24"/>
          <w:lang w:val="en-US" w:eastAsia="en-IN"/>
        </w:rPr>
      </w:pPr>
      <w:ins w:id="670" w:author="Unknown">
        <w:r w:rsidRPr="00FB66A1">
          <w:rPr>
            <w:rFonts w:ascii="Times New Roman" w:eastAsia="Times New Roman" w:hAnsi="Times New Roman" w:cs="Times New Roman"/>
            <w:sz w:val="24"/>
            <w:szCs w:val="24"/>
            <w:lang w:val="en-US" w:eastAsia="en-IN"/>
          </w:rPr>
          <w:t>Description is good and very easy to understand, thanks for this.</w:t>
        </w:r>
        <w:r w:rsidRPr="00FB66A1">
          <w:rPr>
            <w:rFonts w:ascii="Times New Roman" w:eastAsia="Times New Roman" w:hAnsi="Times New Roman" w:cs="Times New Roman"/>
            <w:sz w:val="24"/>
            <w:szCs w:val="24"/>
            <w:lang w:val="en-US" w:eastAsia="en-IN"/>
          </w:rPr>
          <w:br/>
          <w:t xml:space="preserve">If possible please explain in detail about each and every </w:t>
        </w:r>
        <w:proofErr w:type="spellStart"/>
        <w:r w:rsidRPr="00FB66A1">
          <w:rPr>
            <w:rFonts w:ascii="Times New Roman" w:eastAsia="Times New Roman" w:hAnsi="Times New Roman" w:cs="Times New Roman"/>
            <w:sz w:val="24"/>
            <w:szCs w:val="24"/>
            <w:lang w:val="en-US" w:eastAsia="en-IN"/>
          </w:rPr>
          <w:t>config</w:t>
        </w:r>
        <w:proofErr w:type="spellEnd"/>
        <w:r w:rsidRPr="00FB66A1">
          <w:rPr>
            <w:rFonts w:ascii="Times New Roman" w:eastAsia="Times New Roman" w:hAnsi="Times New Roman" w:cs="Times New Roman"/>
            <w:sz w:val="24"/>
            <w:szCs w:val="24"/>
            <w:lang w:val="en-US" w:eastAsia="en-IN"/>
          </w:rPr>
          <w:t xml:space="preserve"> file or script, how is jumping from on script/</w:t>
        </w:r>
        <w:proofErr w:type="spellStart"/>
        <w:r w:rsidRPr="00FB66A1">
          <w:rPr>
            <w:rFonts w:ascii="Times New Roman" w:eastAsia="Times New Roman" w:hAnsi="Times New Roman" w:cs="Times New Roman"/>
            <w:sz w:val="24"/>
            <w:szCs w:val="24"/>
            <w:lang w:val="en-US" w:eastAsia="en-IN"/>
          </w:rPr>
          <w:t>config</w:t>
        </w:r>
        <w:proofErr w:type="spellEnd"/>
        <w:r w:rsidRPr="00FB66A1">
          <w:rPr>
            <w:rFonts w:ascii="Times New Roman" w:eastAsia="Times New Roman" w:hAnsi="Times New Roman" w:cs="Times New Roman"/>
            <w:sz w:val="24"/>
            <w:szCs w:val="24"/>
            <w:lang w:val="en-US" w:eastAsia="en-IN"/>
          </w:rPr>
          <w:t>-file to another</w:t>
        </w:r>
      </w:ins>
    </w:p>
    <w:p w:rsidR="00FB66A1" w:rsidRPr="00FB66A1" w:rsidRDefault="00FB66A1" w:rsidP="00FB66A1">
      <w:pPr>
        <w:spacing w:before="100" w:beforeAutospacing="1" w:after="100" w:afterAutospacing="1" w:line="240" w:lineRule="auto"/>
        <w:ind w:left="720"/>
        <w:rPr>
          <w:ins w:id="671" w:author="Unknown"/>
          <w:rFonts w:ascii="Times New Roman" w:eastAsia="Times New Roman" w:hAnsi="Times New Roman" w:cs="Times New Roman"/>
          <w:sz w:val="24"/>
          <w:szCs w:val="24"/>
          <w:lang w:val="en-US" w:eastAsia="en-IN"/>
        </w:rPr>
      </w:pPr>
      <w:ins w:id="672" w:author="Unknown">
        <w:r w:rsidRPr="00FB66A1">
          <w:rPr>
            <w:rFonts w:ascii="Times New Roman" w:eastAsia="Times New Roman" w:hAnsi="Times New Roman" w:cs="Times New Roman"/>
            <w:sz w:val="24"/>
            <w:szCs w:val="24"/>
            <w:lang w:val="en-US" w:eastAsia="en-IN"/>
          </w:rPr>
          <w:t>Anyways I am happy for this post.</w:t>
        </w:r>
        <w:r w:rsidRPr="00FB66A1">
          <w:rPr>
            <w:rFonts w:ascii="Times New Roman" w:eastAsia="Times New Roman" w:hAnsi="Times New Roman" w:cs="Times New Roman"/>
            <w:sz w:val="24"/>
            <w:szCs w:val="24"/>
            <w:lang w:val="en-US" w:eastAsia="en-IN"/>
          </w:rPr>
          <w:br/>
          <w:t>Thank you once more….</w:t>
        </w:r>
      </w:ins>
    </w:p>
    <w:p w:rsidR="00FB66A1" w:rsidRPr="00FB66A1" w:rsidRDefault="00FB66A1" w:rsidP="00FB66A1">
      <w:pPr>
        <w:spacing w:beforeAutospacing="1" w:after="0" w:afterAutospacing="1" w:line="240" w:lineRule="auto"/>
        <w:ind w:left="720"/>
        <w:rPr>
          <w:ins w:id="673" w:author="Unknown"/>
          <w:rFonts w:ascii="Times New Roman" w:eastAsia="Times New Roman" w:hAnsi="Times New Roman" w:cs="Times New Roman"/>
          <w:sz w:val="24"/>
          <w:szCs w:val="24"/>
          <w:lang w:val="en-US" w:eastAsia="en-IN"/>
        </w:rPr>
      </w:pPr>
      <w:ins w:id="67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"comment-443043"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75" w:author="Unknown"/>
          <w:rFonts w:ascii="Times New Roman" w:eastAsia="Times New Roman" w:hAnsi="Times New Roman" w:cs="Times New Roman"/>
          <w:sz w:val="24"/>
          <w:szCs w:val="24"/>
          <w:lang w:val="en-US" w:eastAsia="en-IN"/>
        </w:rPr>
      </w:pPr>
      <w:proofErr w:type="spellStart"/>
      <w:ins w:id="676" w:author="Unknown">
        <w:r w:rsidRPr="00FB66A1">
          <w:rPr>
            <w:rFonts w:ascii="Times New Roman" w:eastAsia="Times New Roman" w:hAnsi="Times New Roman" w:cs="Times New Roman"/>
            <w:sz w:val="24"/>
            <w:szCs w:val="24"/>
            <w:lang w:val="en-US" w:eastAsia="en-IN"/>
          </w:rPr>
          <w:t>Rajshekhar</w:t>
        </w:r>
        <w:proofErr w:type="spellEnd"/>
        <w:r w:rsidRPr="00FB66A1">
          <w:rPr>
            <w:rFonts w:ascii="Times New Roman" w:eastAsia="Times New Roman" w:hAnsi="Times New Roman" w:cs="Times New Roman"/>
            <w:sz w:val="24"/>
            <w:szCs w:val="24"/>
            <w:lang w:val="en-US" w:eastAsia="en-IN"/>
          </w:rPr>
          <w:t xml:space="preserve"> December 28, 2012, 11:49 am </w:t>
        </w:r>
      </w:ins>
    </w:p>
    <w:p w:rsidR="00FB66A1" w:rsidRPr="00FB66A1" w:rsidRDefault="00FB66A1" w:rsidP="00FB66A1">
      <w:pPr>
        <w:spacing w:before="100" w:beforeAutospacing="1" w:after="100" w:afterAutospacing="1" w:line="240" w:lineRule="auto"/>
        <w:ind w:left="720"/>
        <w:rPr>
          <w:ins w:id="677" w:author="Unknown"/>
          <w:rFonts w:ascii="Times New Roman" w:eastAsia="Times New Roman" w:hAnsi="Times New Roman" w:cs="Times New Roman"/>
          <w:sz w:val="24"/>
          <w:szCs w:val="24"/>
          <w:lang w:val="en-US" w:eastAsia="en-IN"/>
        </w:rPr>
      </w:pPr>
      <w:proofErr w:type="gramStart"/>
      <w:ins w:id="678" w:author="Unknown">
        <w:r w:rsidRPr="00FB66A1">
          <w:rPr>
            <w:rFonts w:ascii="Times New Roman" w:eastAsia="Times New Roman" w:hAnsi="Times New Roman" w:cs="Times New Roman"/>
            <w:sz w:val="24"/>
            <w:szCs w:val="24"/>
            <w:lang w:val="en-US" w:eastAsia="en-IN"/>
          </w:rPr>
          <w:t>Excellent material.</w:t>
        </w:r>
        <w:proofErr w:type="gramEnd"/>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So simple to understand it.</w:t>
        </w:r>
        <w:proofErr w:type="gramEnd"/>
        <w:r w:rsidRPr="00FB66A1">
          <w:rPr>
            <w:rFonts w:ascii="Times New Roman" w:eastAsia="Times New Roman" w:hAnsi="Times New Roman" w:cs="Times New Roman"/>
            <w:sz w:val="24"/>
            <w:szCs w:val="24"/>
            <w:lang w:val="en-US" w:eastAsia="en-IN"/>
          </w:rPr>
          <w:t xml:space="preserve"> Doing a great job!!!!!</w:t>
        </w:r>
      </w:ins>
    </w:p>
    <w:p w:rsidR="00FB66A1" w:rsidRPr="00FB66A1" w:rsidRDefault="00FB66A1" w:rsidP="00FB66A1">
      <w:pPr>
        <w:spacing w:beforeAutospacing="1" w:after="0" w:afterAutospacing="1" w:line="240" w:lineRule="auto"/>
        <w:ind w:left="720"/>
        <w:rPr>
          <w:ins w:id="679" w:author="Unknown"/>
          <w:rFonts w:ascii="Times New Roman" w:eastAsia="Times New Roman" w:hAnsi="Times New Roman" w:cs="Times New Roman"/>
          <w:sz w:val="24"/>
          <w:szCs w:val="24"/>
          <w:lang w:val="en-US" w:eastAsia="en-IN"/>
        </w:rPr>
      </w:pPr>
      <w:ins w:id="68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"comment-461861"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81" w:author="Unknown"/>
          <w:rFonts w:ascii="Times New Roman" w:eastAsia="Times New Roman" w:hAnsi="Times New Roman" w:cs="Times New Roman"/>
          <w:sz w:val="24"/>
          <w:szCs w:val="24"/>
          <w:lang w:val="en-US" w:eastAsia="en-IN"/>
        </w:rPr>
      </w:pPr>
      <w:proofErr w:type="spellStart"/>
      <w:ins w:id="682" w:author="Unknown">
        <w:r w:rsidRPr="00FB66A1">
          <w:rPr>
            <w:rFonts w:ascii="Times New Roman" w:eastAsia="Times New Roman" w:hAnsi="Times New Roman" w:cs="Times New Roman"/>
            <w:sz w:val="24"/>
            <w:szCs w:val="24"/>
            <w:lang w:val="en-US" w:eastAsia="en-IN"/>
          </w:rPr>
          <w:t>niky</w:t>
        </w:r>
        <w:proofErr w:type="spellEnd"/>
        <w:r w:rsidRPr="00FB66A1">
          <w:rPr>
            <w:rFonts w:ascii="Times New Roman" w:eastAsia="Times New Roman" w:hAnsi="Times New Roman" w:cs="Times New Roman"/>
            <w:sz w:val="24"/>
            <w:szCs w:val="24"/>
            <w:lang w:val="en-US" w:eastAsia="en-IN"/>
          </w:rPr>
          <w:t xml:space="preserve"> December 28, 2012, 1:08 pm </w:t>
        </w:r>
      </w:ins>
    </w:p>
    <w:p w:rsidR="00FB66A1" w:rsidRPr="00FB66A1" w:rsidRDefault="00FB66A1" w:rsidP="00FB66A1">
      <w:pPr>
        <w:spacing w:before="100" w:beforeAutospacing="1" w:after="100" w:afterAutospacing="1" w:line="240" w:lineRule="auto"/>
        <w:ind w:left="720"/>
        <w:rPr>
          <w:ins w:id="683" w:author="Unknown"/>
          <w:rFonts w:ascii="Times New Roman" w:eastAsia="Times New Roman" w:hAnsi="Times New Roman" w:cs="Times New Roman"/>
          <w:sz w:val="24"/>
          <w:szCs w:val="24"/>
          <w:lang w:val="en-US" w:eastAsia="en-IN"/>
        </w:rPr>
      </w:pPr>
      <w:ins w:id="684" w:author="Unknown">
        <w:r w:rsidRPr="00FB66A1">
          <w:rPr>
            <w:rFonts w:ascii="Times New Roman" w:eastAsia="Times New Roman" w:hAnsi="Times New Roman" w:cs="Times New Roman"/>
            <w:sz w:val="24"/>
            <w:szCs w:val="24"/>
            <w:lang w:val="en-US" w:eastAsia="en-IN"/>
          </w:rPr>
          <w:t xml:space="preserve">The Article is good </w:t>
        </w:r>
        <w:proofErr w:type="gramStart"/>
        <w:r w:rsidRPr="00FB66A1">
          <w:rPr>
            <w:rFonts w:ascii="Times New Roman" w:eastAsia="Times New Roman" w:hAnsi="Times New Roman" w:cs="Times New Roman"/>
            <w:sz w:val="24"/>
            <w:szCs w:val="24"/>
            <w:lang w:val="en-US" w:eastAsia="en-IN"/>
          </w:rPr>
          <w:t>And</w:t>
        </w:r>
        <w:proofErr w:type="gramEnd"/>
        <w:r w:rsidRPr="00FB66A1">
          <w:rPr>
            <w:rFonts w:ascii="Times New Roman" w:eastAsia="Times New Roman" w:hAnsi="Times New Roman" w:cs="Times New Roman"/>
            <w:sz w:val="24"/>
            <w:szCs w:val="24"/>
            <w:lang w:val="en-US" w:eastAsia="en-IN"/>
          </w:rPr>
          <w:t xml:space="preserve"> explained Simple …</w:t>
        </w:r>
        <w:r w:rsidRPr="00FB66A1">
          <w:rPr>
            <w:rFonts w:ascii="Times New Roman" w:eastAsia="Times New Roman" w:hAnsi="Times New Roman" w:cs="Times New Roman"/>
            <w:sz w:val="24"/>
            <w:szCs w:val="24"/>
            <w:lang w:val="en-US" w:eastAsia="en-IN"/>
          </w:rPr>
          <w:br/>
        </w:r>
        <w:proofErr w:type="spellStart"/>
        <w:r w:rsidRPr="00FB66A1">
          <w:rPr>
            <w:rFonts w:ascii="Times New Roman" w:eastAsia="Times New Roman" w:hAnsi="Times New Roman" w:cs="Times New Roman"/>
            <w:sz w:val="24"/>
            <w:szCs w:val="24"/>
            <w:lang w:val="en-US" w:eastAsia="en-IN"/>
          </w:rPr>
          <w:t>tnx</w:t>
        </w:r>
        <w:proofErr w:type="spellEnd"/>
        <w:r w:rsidRPr="00FB66A1">
          <w:rPr>
            <w:rFonts w:ascii="Times New Roman" w:eastAsia="Times New Roman" w:hAnsi="Times New Roman" w:cs="Times New Roman"/>
            <w:sz w:val="24"/>
            <w:szCs w:val="24"/>
            <w:lang w:val="en-US" w:eastAsia="en-IN"/>
          </w:rPr>
          <w:t xml:space="preserve"> 4 this</w:t>
        </w:r>
      </w:ins>
    </w:p>
    <w:p w:rsidR="00FB66A1" w:rsidRPr="00FB66A1" w:rsidRDefault="00FB66A1" w:rsidP="00FB66A1">
      <w:pPr>
        <w:spacing w:beforeAutospacing="1" w:after="0" w:afterAutospacing="1" w:line="240" w:lineRule="auto"/>
        <w:ind w:left="720"/>
        <w:rPr>
          <w:ins w:id="685" w:author="Unknown"/>
          <w:rFonts w:ascii="Times New Roman" w:eastAsia="Times New Roman" w:hAnsi="Times New Roman" w:cs="Times New Roman"/>
          <w:sz w:val="24"/>
          <w:szCs w:val="24"/>
          <w:lang w:val="en-US" w:eastAsia="en-IN"/>
        </w:rPr>
      </w:pPr>
      <w:ins w:id="68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"comment-461986"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87" w:author="Unknown"/>
          <w:rFonts w:ascii="Times New Roman" w:eastAsia="Times New Roman" w:hAnsi="Times New Roman" w:cs="Times New Roman"/>
          <w:sz w:val="24"/>
          <w:szCs w:val="24"/>
          <w:lang w:val="en-US" w:eastAsia="en-IN"/>
        </w:rPr>
      </w:pPr>
      <w:ins w:id="688" w:author="Unknown">
        <w:r w:rsidRPr="00FB66A1">
          <w:rPr>
            <w:rFonts w:ascii="Times New Roman" w:eastAsia="Times New Roman" w:hAnsi="Times New Roman" w:cs="Times New Roman"/>
            <w:sz w:val="24"/>
            <w:szCs w:val="24"/>
            <w:lang w:val="en-US" w:eastAsia="en-IN"/>
          </w:rPr>
          <w:t xml:space="preserve">C </w:t>
        </w:r>
        <w:proofErr w:type="spellStart"/>
        <w:r w:rsidRPr="00FB66A1">
          <w:rPr>
            <w:rFonts w:ascii="Times New Roman" w:eastAsia="Times New Roman" w:hAnsi="Times New Roman" w:cs="Times New Roman"/>
            <w:sz w:val="24"/>
            <w:szCs w:val="24"/>
            <w:lang w:val="en-US" w:eastAsia="en-IN"/>
          </w:rPr>
          <w:t>subhash</w:t>
        </w:r>
        <w:proofErr w:type="spellEnd"/>
        <w:r w:rsidRPr="00FB66A1">
          <w:rPr>
            <w:rFonts w:ascii="Times New Roman" w:eastAsia="Times New Roman" w:hAnsi="Times New Roman" w:cs="Times New Roman"/>
            <w:sz w:val="24"/>
            <w:szCs w:val="24"/>
            <w:lang w:val="en-US" w:eastAsia="en-IN"/>
          </w:rPr>
          <w:t xml:space="preserve"> January 1, 2013, 6:36 am </w:t>
        </w:r>
      </w:ins>
    </w:p>
    <w:p w:rsidR="00FB66A1" w:rsidRPr="00FB66A1" w:rsidRDefault="00FB66A1" w:rsidP="00FB66A1">
      <w:pPr>
        <w:spacing w:before="100" w:beforeAutospacing="1" w:after="100" w:afterAutospacing="1" w:line="240" w:lineRule="auto"/>
        <w:ind w:left="720"/>
        <w:rPr>
          <w:ins w:id="689" w:author="Unknown"/>
          <w:rFonts w:ascii="Times New Roman" w:eastAsia="Times New Roman" w:hAnsi="Times New Roman" w:cs="Times New Roman"/>
          <w:sz w:val="24"/>
          <w:szCs w:val="24"/>
          <w:lang w:val="en-US" w:eastAsia="en-IN"/>
        </w:rPr>
      </w:pPr>
      <w:ins w:id="690" w:author="Unknown">
        <w:r w:rsidRPr="00FB66A1">
          <w:rPr>
            <w:rFonts w:ascii="Times New Roman" w:eastAsia="Times New Roman" w:hAnsi="Times New Roman" w:cs="Times New Roman"/>
            <w:sz w:val="24"/>
            <w:szCs w:val="24"/>
            <w:lang w:val="en-US" w:eastAsia="en-IN"/>
          </w:rPr>
          <w:t>Thanks for this excellent article……</w:t>
        </w:r>
      </w:ins>
    </w:p>
    <w:p w:rsidR="00FB66A1" w:rsidRPr="00FB66A1" w:rsidRDefault="00FB66A1" w:rsidP="00FB66A1">
      <w:pPr>
        <w:spacing w:beforeAutospacing="1" w:after="0" w:afterAutospacing="1" w:line="240" w:lineRule="auto"/>
        <w:ind w:left="720"/>
        <w:rPr>
          <w:ins w:id="691" w:author="Unknown"/>
          <w:rFonts w:ascii="Times New Roman" w:eastAsia="Times New Roman" w:hAnsi="Times New Roman" w:cs="Times New Roman"/>
          <w:sz w:val="24"/>
          <w:szCs w:val="24"/>
          <w:lang w:val="en-US" w:eastAsia="en-IN"/>
        </w:rPr>
      </w:pPr>
      <w:ins w:id="69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"comment-469209"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93" w:author="Unknown"/>
          <w:rFonts w:ascii="Times New Roman" w:eastAsia="Times New Roman" w:hAnsi="Times New Roman" w:cs="Times New Roman"/>
          <w:sz w:val="24"/>
          <w:szCs w:val="24"/>
          <w:lang w:val="en-US" w:eastAsia="en-IN"/>
        </w:rPr>
      </w:pPr>
      <w:proofErr w:type="spellStart"/>
      <w:ins w:id="694" w:author="Unknown">
        <w:r w:rsidRPr="00FB66A1">
          <w:rPr>
            <w:rFonts w:ascii="Times New Roman" w:eastAsia="Times New Roman" w:hAnsi="Times New Roman" w:cs="Times New Roman"/>
            <w:sz w:val="24"/>
            <w:szCs w:val="24"/>
            <w:lang w:val="en-US" w:eastAsia="en-IN"/>
          </w:rPr>
          <w:t>Amit</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Bhandari</w:t>
        </w:r>
        <w:proofErr w:type="spellEnd"/>
        <w:r w:rsidRPr="00FB66A1">
          <w:rPr>
            <w:rFonts w:ascii="Times New Roman" w:eastAsia="Times New Roman" w:hAnsi="Times New Roman" w:cs="Times New Roman"/>
            <w:sz w:val="24"/>
            <w:szCs w:val="24"/>
            <w:lang w:val="en-US" w:eastAsia="en-IN"/>
          </w:rPr>
          <w:t xml:space="preserve"> January 18, 2013, 12:31 am </w:t>
        </w:r>
      </w:ins>
    </w:p>
    <w:p w:rsidR="00FB66A1" w:rsidRPr="00FB66A1" w:rsidRDefault="00FB66A1" w:rsidP="00FB66A1">
      <w:pPr>
        <w:spacing w:before="100" w:beforeAutospacing="1" w:after="100" w:afterAutospacing="1" w:line="240" w:lineRule="auto"/>
        <w:ind w:left="720"/>
        <w:rPr>
          <w:ins w:id="695" w:author="Unknown"/>
          <w:rFonts w:ascii="Times New Roman" w:eastAsia="Times New Roman" w:hAnsi="Times New Roman" w:cs="Times New Roman"/>
          <w:sz w:val="24"/>
          <w:szCs w:val="24"/>
          <w:lang w:val="en-US" w:eastAsia="en-IN"/>
        </w:rPr>
      </w:pPr>
      <w:proofErr w:type="spellStart"/>
      <w:proofErr w:type="gramStart"/>
      <w:ins w:id="696" w:author="Unknown">
        <w:r w:rsidRPr="00FB66A1">
          <w:rPr>
            <w:rFonts w:ascii="Times New Roman" w:eastAsia="Times New Roman" w:hAnsi="Times New Roman" w:cs="Times New Roman"/>
            <w:sz w:val="24"/>
            <w:szCs w:val="24"/>
            <w:lang w:val="en-US" w:eastAsia="en-IN"/>
          </w:rPr>
          <w:t>its</w:t>
        </w:r>
        <w:proofErr w:type="spellEnd"/>
        <w:proofErr w:type="gramEnd"/>
        <w:r w:rsidRPr="00FB66A1">
          <w:rPr>
            <w:rFonts w:ascii="Times New Roman" w:eastAsia="Times New Roman" w:hAnsi="Times New Roman" w:cs="Times New Roman"/>
            <w:sz w:val="24"/>
            <w:szCs w:val="24"/>
            <w:lang w:val="en-US" w:eastAsia="en-IN"/>
          </w:rPr>
          <w:t xml:space="preserve"> a superb article……….and simple and superb explanation.</w:t>
        </w:r>
      </w:ins>
    </w:p>
    <w:p w:rsidR="00FB66A1" w:rsidRPr="00FB66A1" w:rsidRDefault="00FB66A1" w:rsidP="00FB66A1">
      <w:pPr>
        <w:spacing w:beforeAutospacing="1" w:after="0" w:afterAutospacing="1" w:line="240" w:lineRule="auto"/>
        <w:ind w:left="720"/>
        <w:rPr>
          <w:ins w:id="697" w:author="Unknown"/>
          <w:rFonts w:ascii="Times New Roman" w:eastAsia="Times New Roman" w:hAnsi="Times New Roman" w:cs="Times New Roman"/>
          <w:sz w:val="24"/>
          <w:szCs w:val="24"/>
          <w:lang w:val="en-US" w:eastAsia="en-IN"/>
        </w:rPr>
      </w:pPr>
      <w:ins w:id="69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"comment-500539"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699" w:author="Unknown"/>
          <w:rFonts w:ascii="Times New Roman" w:eastAsia="Times New Roman" w:hAnsi="Times New Roman" w:cs="Times New Roman"/>
          <w:sz w:val="24"/>
          <w:szCs w:val="24"/>
          <w:lang w:val="en-US" w:eastAsia="en-IN"/>
        </w:rPr>
      </w:pPr>
      <w:proofErr w:type="spellStart"/>
      <w:ins w:id="700" w:author="Unknown">
        <w:r w:rsidRPr="00FB66A1">
          <w:rPr>
            <w:rFonts w:ascii="Times New Roman" w:eastAsia="Times New Roman" w:hAnsi="Times New Roman" w:cs="Times New Roman"/>
            <w:sz w:val="24"/>
            <w:szCs w:val="24"/>
            <w:lang w:val="en-US" w:eastAsia="en-IN"/>
          </w:rPr>
          <w:t>Rajaswaminathan</w:t>
        </w:r>
        <w:proofErr w:type="spellEnd"/>
        <w:r w:rsidRPr="00FB66A1">
          <w:rPr>
            <w:rFonts w:ascii="Times New Roman" w:eastAsia="Times New Roman" w:hAnsi="Times New Roman" w:cs="Times New Roman"/>
            <w:sz w:val="24"/>
            <w:szCs w:val="24"/>
            <w:lang w:val="en-US" w:eastAsia="en-IN"/>
          </w:rPr>
          <w:t xml:space="preserve"> January 24, 2013, 8:33 am </w:t>
        </w:r>
      </w:ins>
    </w:p>
    <w:p w:rsidR="00FB66A1" w:rsidRPr="00FB66A1" w:rsidRDefault="00FB66A1" w:rsidP="00FB66A1">
      <w:pPr>
        <w:spacing w:before="100" w:beforeAutospacing="1" w:after="100" w:afterAutospacing="1" w:line="240" w:lineRule="auto"/>
        <w:ind w:left="720"/>
        <w:rPr>
          <w:ins w:id="701" w:author="Unknown"/>
          <w:rFonts w:ascii="Times New Roman" w:eastAsia="Times New Roman" w:hAnsi="Times New Roman" w:cs="Times New Roman"/>
          <w:sz w:val="24"/>
          <w:szCs w:val="24"/>
          <w:lang w:val="en-US" w:eastAsia="en-IN"/>
        </w:rPr>
      </w:pPr>
      <w:ins w:id="702" w:author="Unknown">
        <w:r w:rsidRPr="00FB66A1">
          <w:rPr>
            <w:rFonts w:ascii="Times New Roman" w:eastAsia="Times New Roman" w:hAnsi="Times New Roman" w:cs="Times New Roman"/>
            <w:sz w:val="24"/>
            <w:szCs w:val="24"/>
            <w:lang w:val="en-US" w:eastAsia="en-IN"/>
          </w:rPr>
          <w:t>This is really nice article. Appreciate your excellent work.</w:t>
        </w:r>
      </w:ins>
    </w:p>
    <w:p w:rsidR="00FB66A1" w:rsidRPr="00FB66A1" w:rsidRDefault="00FB66A1" w:rsidP="00FB66A1">
      <w:pPr>
        <w:spacing w:beforeAutospacing="1" w:after="0" w:afterAutospacing="1" w:line="240" w:lineRule="auto"/>
        <w:ind w:left="720"/>
        <w:rPr>
          <w:ins w:id="703" w:author="Unknown"/>
          <w:rFonts w:ascii="Times New Roman" w:eastAsia="Times New Roman" w:hAnsi="Times New Roman" w:cs="Times New Roman"/>
          <w:sz w:val="24"/>
          <w:szCs w:val="24"/>
          <w:lang w:val="en-US" w:eastAsia="en-IN"/>
        </w:rPr>
      </w:pPr>
      <w:ins w:id="70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"comment-512841"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05" w:author="Unknown"/>
          <w:rFonts w:ascii="Times New Roman" w:eastAsia="Times New Roman" w:hAnsi="Times New Roman" w:cs="Times New Roman"/>
          <w:sz w:val="24"/>
          <w:szCs w:val="24"/>
          <w:lang w:val="en-US" w:eastAsia="en-IN"/>
        </w:rPr>
      </w:pPr>
      <w:proofErr w:type="spellStart"/>
      <w:ins w:id="706" w:author="Unknown">
        <w:r w:rsidRPr="00FB66A1">
          <w:rPr>
            <w:rFonts w:ascii="Times New Roman" w:eastAsia="Times New Roman" w:hAnsi="Times New Roman" w:cs="Times New Roman"/>
            <w:sz w:val="24"/>
            <w:szCs w:val="24"/>
            <w:lang w:val="en-US" w:eastAsia="en-IN"/>
          </w:rPr>
          <w:t>karthi</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prasanth</w:t>
        </w:r>
        <w:proofErr w:type="spellEnd"/>
        <w:r w:rsidRPr="00FB66A1">
          <w:rPr>
            <w:rFonts w:ascii="Times New Roman" w:eastAsia="Times New Roman" w:hAnsi="Times New Roman" w:cs="Times New Roman"/>
            <w:sz w:val="24"/>
            <w:szCs w:val="24"/>
            <w:lang w:val="en-US" w:eastAsia="en-IN"/>
          </w:rPr>
          <w:t xml:space="preserve"> February 16, 2013, 7:12 am </w:t>
        </w:r>
      </w:ins>
    </w:p>
    <w:p w:rsidR="00FB66A1" w:rsidRPr="00FB66A1" w:rsidRDefault="00FB66A1" w:rsidP="00FB66A1">
      <w:pPr>
        <w:spacing w:before="100" w:beforeAutospacing="1" w:after="100" w:afterAutospacing="1" w:line="240" w:lineRule="auto"/>
        <w:ind w:left="720"/>
        <w:rPr>
          <w:ins w:id="707" w:author="Unknown"/>
          <w:rFonts w:ascii="Times New Roman" w:eastAsia="Times New Roman" w:hAnsi="Times New Roman" w:cs="Times New Roman"/>
          <w:sz w:val="24"/>
          <w:szCs w:val="24"/>
          <w:lang w:val="en-US" w:eastAsia="en-IN"/>
        </w:rPr>
      </w:pPr>
      <w:ins w:id="708" w:author="Unknown">
        <w:r w:rsidRPr="00FB66A1">
          <w:rPr>
            <w:rFonts w:ascii="Times New Roman" w:eastAsia="Times New Roman" w:hAnsi="Times New Roman" w:cs="Times New Roman"/>
            <w:sz w:val="24"/>
            <w:szCs w:val="24"/>
            <w:lang w:val="en-US" w:eastAsia="en-IN"/>
          </w:rPr>
          <w:t xml:space="preserve">sir now i am using windows7 and </w:t>
        </w:r>
        <w:proofErr w:type="spellStart"/>
        <w:r w:rsidRPr="00FB66A1">
          <w:rPr>
            <w:rFonts w:ascii="Times New Roman" w:eastAsia="Times New Roman" w:hAnsi="Times New Roman" w:cs="Times New Roman"/>
            <w:sz w:val="24"/>
            <w:szCs w:val="24"/>
            <w:lang w:val="en-US" w:eastAsia="en-IN"/>
          </w:rPr>
          <w:t>linux</w:t>
        </w:r>
        <w:proofErr w:type="spellEnd"/>
        <w:r w:rsidRPr="00FB66A1">
          <w:rPr>
            <w:rFonts w:ascii="Times New Roman" w:eastAsia="Times New Roman" w:hAnsi="Times New Roman" w:cs="Times New Roman"/>
            <w:sz w:val="24"/>
            <w:szCs w:val="24"/>
            <w:lang w:val="en-US" w:eastAsia="en-IN"/>
          </w:rPr>
          <w:t xml:space="preserve"> in one </w:t>
        </w:r>
        <w:proofErr w:type="spellStart"/>
        <w:r w:rsidRPr="00FB66A1">
          <w:rPr>
            <w:rFonts w:ascii="Times New Roman" w:eastAsia="Times New Roman" w:hAnsi="Times New Roman" w:cs="Times New Roman"/>
            <w:sz w:val="24"/>
            <w:szCs w:val="24"/>
            <w:lang w:val="en-US" w:eastAsia="en-IN"/>
          </w:rPr>
          <w:t>computer.i</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dont</w:t>
        </w:r>
        <w:proofErr w:type="spellEnd"/>
        <w:r w:rsidRPr="00FB66A1">
          <w:rPr>
            <w:rFonts w:ascii="Times New Roman" w:eastAsia="Times New Roman" w:hAnsi="Times New Roman" w:cs="Times New Roman"/>
            <w:sz w:val="24"/>
            <w:szCs w:val="24"/>
            <w:lang w:val="en-US" w:eastAsia="en-IN"/>
          </w:rPr>
          <w:t xml:space="preserve"> want to use </w:t>
        </w:r>
        <w:proofErr w:type="spellStart"/>
        <w:r w:rsidRPr="00FB66A1">
          <w:rPr>
            <w:rFonts w:ascii="Times New Roman" w:eastAsia="Times New Roman" w:hAnsi="Times New Roman" w:cs="Times New Roman"/>
            <w:sz w:val="24"/>
            <w:szCs w:val="24"/>
            <w:lang w:val="en-US" w:eastAsia="en-IN"/>
          </w:rPr>
          <w:t>linux</w:t>
        </w:r>
        <w:proofErr w:type="spellEnd"/>
        <w:r w:rsidRPr="00FB66A1">
          <w:rPr>
            <w:rFonts w:ascii="Times New Roman" w:eastAsia="Times New Roman" w:hAnsi="Times New Roman" w:cs="Times New Roman"/>
            <w:sz w:val="24"/>
            <w:szCs w:val="24"/>
            <w:lang w:val="en-US" w:eastAsia="en-IN"/>
          </w:rPr>
          <w:t xml:space="preserve"> that have 250gb </w:t>
        </w:r>
        <w:proofErr w:type="spellStart"/>
        <w:r w:rsidRPr="00FB66A1">
          <w:rPr>
            <w:rFonts w:ascii="Times New Roman" w:eastAsia="Times New Roman" w:hAnsi="Times New Roman" w:cs="Times New Roman"/>
            <w:sz w:val="24"/>
            <w:szCs w:val="24"/>
            <w:lang w:val="en-US" w:eastAsia="en-IN"/>
          </w:rPr>
          <w:t>harddisk</w:t>
        </w:r>
        <w:proofErr w:type="spellEnd"/>
        <w:r w:rsidRPr="00FB66A1">
          <w:rPr>
            <w:rFonts w:ascii="Times New Roman" w:eastAsia="Times New Roman" w:hAnsi="Times New Roman" w:cs="Times New Roman"/>
            <w:sz w:val="24"/>
            <w:szCs w:val="24"/>
            <w:lang w:val="en-US" w:eastAsia="en-IN"/>
          </w:rPr>
          <w:t xml:space="preserve"> then how to boot(delete) a </w:t>
        </w:r>
        <w:proofErr w:type="spellStart"/>
        <w:r w:rsidRPr="00FB66A1">
          <w:rPr>
            <w:rFonts w:ascii="Times New Roman" w:eastAsia="Times New Roman" w:hAnsi="Times New Roman" w:cs="Times New Roman"/>
            <w:sz w:val="24"/>
            <w:szCs w:val="24"/>
            <w:lang w:val="en-US" w:eastAsia="en-IN"/>
          </w:rPr>
          <w:t>linux</w:t>
        </w:r>
        <w:proofErr w:type="spellEnd"/>
        <w:r w:rsidRPr="00FB66A1">
          <w:rPr>
            <w:rFonts w:ascii="Times New Roman" w:eastAsia="Times New Roman" w:hAnsi="Times New Roman" w:cs="Times New Roman"/>
            <w:sz w:val="24"/>
            <w:szCs w:val="24"/>
            <w:lang w:val="en-US" w:eastAsia="en-IN"/>
          </w:rPr>
          <w:t xml:space="preserve"> and how to </w:t>
        </w:r>
        <w:proofErr w:type="spellStart"/>
        <w:r w:rsidRPr="00FB66A1">
          <w:rPr>
            <w:rFonts w:ascii="Times New Roman" w:eastAsia="Times New Roman" w:hAnsi="Times New Roman" w:cs="Times New Roman"/>
            <w:sz w:val="24"/>
            <w:szCs w:val="24"/>
            <w:lang w:val="en-US" w:eastAsia="en-IN"/>
          </w:rPr>
          <w:t>plaace</w:t>
        </w:r>
        <w:proofErr w:type="spellEnd"/>
        <w:r w:rsidRPr="00FB66A1">
          <w:rPr>
            <w:rFonts w:ascii="Times New Roman" w:eastAsia="Times New Roman" w:hAnsi="Times New Roman" w:cs="Times New Roman"/>
            <w:sz w:val="24"/>
            <w:szCs w:val="24"/>
            <w:lang w:val="en-US" w:eastAsia="en-IN"/>
          </w:rPr>
          <w:t xml:space="preserve"> 250gb in windows7? </w:t>
        </w:r>
        <w:proofErr w:type="spellStart"/>
        <w:proofErr w:type="gramStart"/>
        <w:r w:rsidRPr="00FB66A1">
          <w:rPr>
            <w:rFonts w:ascii="Times New Roman" w:eastAsia="Times New Roman" w:hAnsi="Times New Roman" w:cs="Times New Roman"/>
            <w:sz w:val="24"/>
            <w:szCs w:val="24"/>
            <w:lang w:val="en-US" w:eastAsia="en-IN"/>
          </w:rPr>
          <w:t>Pls</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hlp</w:t>
        </w:r>
        <w:proofErr w:type="spellEnd"/>
        <w:r w:rsidRPr="00FB66A1">
          <w:rPr>
            <w:rFonts w:ascii="Times New Roman" w:eastAsia="Times New Roman" w:hAnsi="Times New Roman" w:cs="Times New Roman"/>
            <w:sz w:val="24"/>
            <w:szCs w:val="24"/>
            <w:lang w:val="en-US" w:eastAsia="en-IN"/>
          </w:rPr>
          <w:t xml:space="preserve"> me.</w:t>
        </w:r>
        <w:proofErr w:type="gramEnd"/>
      </w:ins>
    </w:p>
    <w:p w:rsidR="00FB66A1" w:rsidRPr="00FB66A1" w:rsidRDefault="00FB66A1" w:rsidP="00FB66A1">
      <w:pPr>
        <w:spacing w:beforeAutospacing="1" w:after="0" w:afterAutospacing="1" w:line="240" w:lineRule="auto"/>
        <w:ind w:left="720"/>
        <w:rPr>
          <w:ins w:id="709" w:author="Unknown"/>
          <w:rFonts w:ascii="Times New Roman" w:eastAsia="Times New Roman" w:hAnsi="Times New Roman" w:cs="Times New Roman"/>
          <w:sz w:val="24"/>
          <w:szCs w:val="24"/>
          <w:lang w:val="en-US" w:eastAsia="en-IN"/>
        </w:rPr>
      </w:pPr>
      <w:ins w:id="71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"comment-543005"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11" w:author="Unknown"/>
          <w:rFonts w:ascii="Times New Roman" w:eastAsia="Times New Roman" w:hAnsi="Times New Roman" w:cs="Times New Roman"/>
          <w:sz w:val="24"/>
          <w:szCs w:val="24"/>
          <w:lang w:val="en-US" w:eastAsia="en-IN"/>
        </w:rPr>
      </w:pPr>
      <w:proofErr w:type="spellStart"/>
      <w:ins w:id="712" w:author="Unknown">
        <w:r w:rsidRPr="00FB66A1">
          <w:rPr>
            <w:rFonts w:ascii="Times New Roman" w:eastAsia="Times New Roman" w:hAnsi="Times New Roman" w:cs="Times New Roman"/>
            <w:sz w:val="24"/>
            <w:szCs w:val="24"/>
            <w:lang w:val="en-US" w:eastAsia="en-IN"/>
          </w:rPr>
          <w:t>Aswathy</w:t>
        </w:r>
        <w:proofErr w:type="spellEnd"/>
        <w:r w:rsidRPr="00FB66A1">
          <w:rPr>
            <w:rFonts w:ascii="Times New Roman" w:eastAsia="Times New Roman" w:hAnsi="Times New Roman" w:cs="Times New Roman"/>
            <w:sz w:val="24"/>
            <w:szCs w:val="24"/>
            <w:lang w:val="en-US" w:eastAsia="en-IN"/>
          </w:rPr>
          <w:t xml:space="preserve"> February 25, 2013, 11:33 am </w:t>
        </w:r>
      </w:ins>
    </w:p>
    <w:p w:rsidR="00FB66A1" w:rsidRPr="00FB66A1" w:rsidRDefault="00FB66A1" w:rsidP="00FB66A1">
      <w:pPr>
        <w:spacing w:before="100" w:beforeAutospacing="1" w:after="100" w:afterAutospacing="1" w:line="240" w:lineRule="auto"/>
        <w:ind w:left="720"/>
        <w:rPr>
          <w:ins w:id="713" w:author="Unknown"/>
          <w:rFonts w:ascii="Times New Roman" w:eastAsia="Times New Roman" w:hAnsi="Times New Roman" w:cs="Times New Roman"/>
          <w:sz w:val="24"/>
          <w:szCs w:val="24"/>
          <w:lang w:val="en-US" w:eastAsia="en-IN"/>
        </w:rPr>
      </w:pPr>
      <w:ins w:id="714" w:author="Unknown">
        <w:r w:rsidRPr="00FB66A1">
          <w:rPr>
            <w:rFonts w:ascii="Times New Roman" w:eastAsia="Times New Roman" w:hAnsi="Times New Roman" w:cs="Times New Roman"/>
            <w:sz w:val="24"/>
            <w:szCs w:val="24"/>
            <w:lang w:val="en-US" w:eastAsia="en-IN"/>
          </w:rPr>
          <w:t xml:space="preserve">Thanks </w:t>
        </w:r>
        <w:proofErr w:type="spellStart"/>
        <w:r w:rsidRPr="00FB66A1">
          <w:rPr>
            <w:rFonts w:ascii="Times New Roman" w:eastAsia="Times New Roman" w:hAnsi="Times New Roman" w:cs="Times New Roman"/>
            <w:sz w:val="24"/>
            <w:szCs w:val="24"/>
            <w:lang w:val="en-US" w:eastAsia="en-IN"/>
          </w:rPr>
          <w:t>Mr.Linux</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natarajan</w:t>
        </w:r>
        <w:proofErr w:type="spellEnd"/>
      </w:ins>
    </w:p>
    <w:p w:rsidR="00FB66A1" w:rsidRPr="00FB66A1" w:rsidRDefault="00FB66A1" w:rsidP="00FB66A1">
      <w:pPr>
        <w:spacing w:beforeAutospacing="1" w:after="0" w:afterAutospacing="1" w:line="240" w:lineRule="auto"/>
        <w:ind w:left="720"/>
        <w:rPr>
          <w:ins w:id="715" w:author="Unknown"/>
          <w:rFonts w:ascii="Times New Roman" w:eastAsia="Times New Roman" w:hAnsi="Times New Roman" w:cs="Times New Roman"/>
          <w:sz w:val="24"/>
          <w:szCs w:val="24"/>
          <w:lang w:val="en-US" w:eastAsia="en-IN"/>
        </w:rPr>
      </w:pPr>
      <w:ins w:id="71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"comment-551653"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17" w:author="Unknown"/>
          <w:rFonts w:ascii="Times New Roman" w:eastAsia="Times New Roman" w:hAnsi="Times New Roman" w:cs="Times New Roman"/>
          <w:sz w:val="24"/>
          <w:szCs w:val="24"/>
          <w:lang w:val="en-US" w:eastAsia="en-IN"/>
        </w:rPr>
      </w:pPr>
      <w:proofErr w:type="spellStart"/>
      <w:ins w:id="718" w:author="Unknown">
        <w:r w:rsidRPr="00FB66A1">
          <w:rPr>
            <w:rFonts w:ascii="Times New Roman" w:eastAsia="Times New Roman" w:hAnsi="Times New Roman" w:cs="Times New Roman"/>
            <w:sz w:val="24"/>
            <w:szCs w:val="24"/>
            <w:lang w:val="en-US" w:eastAsia="en-IN"/>
          </w:rPr>
          <w:t>lakshman</w:t>
        </w:r>
        <w:proofErr w:type="spellEnd"/>
        <w:r w:rsidRPr="00FB66A1">
          <w:rPr>
            <w:rFonts w:ascii="Times New Roman" w:eastAsia="Times New Roman" w:hAnsi="Times New Roman" w:cs="Times New Roman"/>
            <w:sz w:val="24"/>
            <w:szCs w:val="24"/>
            <w:lang w:val="en-US" w:eastAsia="en-IN"/>
          </w:rPr>
          <w:t xml:space="preserve"> March 1, 2013, 4:59 am </w:t>
        </w:r>
      </w:ins>
    </w:p>
    <w:p w:rsidR="00FB66A1" w:rsidRPr="00FB66A1" w:rsidRDefault="00FB66A1" w:rsidP="00FB66A1">
      <w:pPr>
        <w:spacing w:before="100" w:beforeAutospacing="1" w:after="100" w:afterAutospacing="1" w:line="240" w:lineRule="auto"/>
        <w:ind w:left="720"/>
        <w:rPr>
          <w:ins w:id="719" w:author="Unknown"/>
          <w:rFonts w:ascii="Times New Roman" w:eastAsia="Times New Roman" w:hAnsi="Times New Roman" w:cs="Times New Roman"/>
          <w:sz w:val="24"/>
          <w:szCs w:val="24"/>
          <w:lang w:val="en-US" w:eastAsia="en-IN"/>
        </w:rPr>
      </w:pPr>
      <w:proofErr w:type="gramStart"/>
      <w:ins w:id="720" w:author="Unknown">
        <w:r w:rsidRPr="00FB66A1">
          <w:rPr>
            <w:rFonts w:ascii="Times New Roman" w:eastAsia="Times New Roman" w:hAnsi="Times New Roman" w:cs="Times New Roman"/>
            <w:sz w:val="24"/>
            <w:szCs w:val="24"/>
            <w:lang w:val="en-US" w:eastAsia="en-IN"/>
          </w:rPr>
          <w:t>it</w:t>
        </w:r>
        <w:proofErr w:type="gramEnd"/>
        <w:r w:rsidRPr="00FB66A1">
          <w:rPr>
            <w:rFonts w:ascii="Times New Roman" w:eastAsia="Times New Roman" w:hAnsi="Times New Roman" w:cs="Times New Roman"/>
            <w:sz w:val="24"/>
            <w:szCs w:val="24"/>
            <w:lang w:val="en-US" w:eastAsia="en-IN"/>
          </w:rPr>
          <w:t xml:space="preserve"> was simply good.</w:t>
        </w:r>
      </w:ins>
    </w:p>
    <w:p w:rsidR="00FB66A1" w:rsidRPr="00FB66A1" w:rsidRDefault="00FB66A1" w:rsidP="00FB66A1">
      <w:pPr>
        <w:spacing w:beforeAutospacing="1" w:after="0" w:afterAutospacing="1" w:line="240" w:lineRule="auto"/>
        <w:ind w:left="720"/>
        <w:rPr>
          <w:ins w:id="721" w:author="Unknown"/>
          <w:rFonts w:ascii="Times New Roman" w:eastAsia="Times New Roman" w:hAnsi="Times New Roman" w:cs="Times New Roman"/>
          <w:sz w:val="24"/>
          <w:szCs w:val="24"/>
          <w:lang w:val="en-US" w:eastAsia="en-IN"/>
        </w:rPr>
      </w:pPr>
      <w:ins w:id="72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"comment-556513"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23" w:author="Unknown"/>
          <w:rFonts w:ascii="Times New Roman" w:eastAsia="Times New Roman" w:hAnsi="Times New Roman" w:cs="Times New Roman"/>
          <w:sz w:val="24"/>
          <w:szCs w:val="24"/>
          <w:lang w:val="en-US" w:eastAsia="en-IN"/>
        </w:rPr>
      </w:pPr>
      <w:proofErr w:type="spellStart"/>
      <w:ins w:id="724" w:author="Unknown">
        <w:r w:rsidRPr="00FB66A1">
          <w:rPr>
            <w:rFonts w:ascii="Times New Roman" w:eastAsia="Times New Roman" w:hAnsi="Times New Roman" w:cs="Times New Roman"/>
            <w:sz w:val="24"/>
            <w:szCs w:val="24"/>
            <w:lang w:val="en-US" w:eastAsia="en-IN"/>
          </w:rPr>
          <w:t>prathamesh</w:t>
        </w:r>
        <w:proofErr w:type="spellEnd"/>
        <w:r w:rsidRPr="00FB66A1">
          <w:rPr>
            <w:rFonts w:ascii="Times New Roman" w:eastAsia="Times New Roman" w:hAnsi="Times New Roman" w:cs="Times New Roman"/>
            <w:sz w:val="24"/>
            <w:szCs w:val="24"/>
            <w:lang w:val="en-US" w:eastAsia="en-IN"/>
          </w:rPr>
          <w:t xml:space="preserve"> March 1, 2013, 11:43 am </w:t>
        </w:r>
      </w:ins>
    </w:p>
    <w:p w:rsidR="00FB66A1" w:rsidRPr="00FB66A1" w:rsidRDefault="00FB66A1" w:rsidP="00FB66A1">
      <w:pPr>
        <w:spacing w:before="100" w:beforeAutospacing="1" w:after="100" w:afterAutospacing="1" w:line="240" w:lineRule="auto"/>
        <w:ind w:left="720"/>
        <w:rPr>
          <w:ins w:id="725" w:author="Unknown"/>
          <w:rFonts w:ascii="Times New Roman" w:eastAsia="Times New Roman" w:hAnsi="Times New Roman" w:cs="Times New Roman"/>
          <w:sz w:val="24"/>
          <w:szCs w:val="24"/>
          <w:lang w:val="en-US" w:eastAsia="en-IN"/>
        </w:rPr>
      </w:pPr>
      <w:proofErr w:type="gramStart"/>
      <w:ins w:id="726" w:author="Unknown">
        <w:r w:rsidRPr="00FB66A1">
          <w:rPr>
            <w:rFonts w:ascii="Times New Roman" w:eastAsia="Times New Roman" w:hAnsi="Times New Roman" w:cs="Times New Roman"/>
            <w:sz w:val="24"/>
            <w:szCs w:val="24"/>
            <w:lang w:val="en-US" w:eastAsia="en-IN"/>
          </w:rPr>
          <w:t>thanks</w:t>
        </w:r>
        <w:proofErr w:type="gramEnd"/>
        <w:r w:rsidRPr="00FB66A1">
          <w:rPr>
            <w:rFonts w:ascii="Times New Roman" w:eastAsia="Times New Roman" w:hAnsi="Times New Roman" w:cs="Times New Roman"/>
            <w:sz w:val="24"/>
            <w:szCs w:val="24"/>
            <w:lang w:val="en-US" w:eastAsia="en-IN"/>
          </w:rPr>
          <w:t xml:space="preserve"> dude</w:t>
        </w:r>
      </w:ins>
    </w:p>
    <w:p w:rsidR="00FB66A1" w:rsidRPr="00FB66A1" w:rsidRDefault="00FB66A1" w:rsidP="00FB66A1">
      <w:pPr>
        <w:spacing w:beforeAutospacing="1" w:after="0" w:afterAutospacing="1" w:line="240" w:lineRule="auto"/>
        <w:ind w:left="720"/>
        <w:rPr>
          <w:ins w:id="727" w:author="Unknown"/>
          <w:rFonts w:ascii="Times New Roman" w:eastAsia="Times New Roman" w:hAnsi="Times New Roman" w:cs="Times New Roman"/>
          <w:sz w:val="24"/>
          <w:szCs w:val="24"/>
          <w:lang w:val="en-US" w:eastAsia="en-IN"/>
        </w:rPr>
      </w:pPr>
      <w:ins w:id="72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"comment-556899"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29" w:author="Unknown"/>
          <w:rFonts w:ascii="Times New Roman" w:eastAsia="Times New Roman" w:hAnsi="Times New Roman" w:cs="Times New Roman"/>
          <w:sz w:val="24"/>
          <w:szCs w:val="24"/>
          <w:lang w:val="en-US" w:eastAsia="en-IN"/>
        </w:rPr>
      </w:pPr>
      <w:proofErr w:type="spellStart"/>
      <w:ins w:id="730" w:author="Unknown">
        <w:r w:rsidRPr="00FB66A1">
          <w:rPr>
            <w:rFonts w:ascii="Times New Roman" w:eastAsia="Times New Roman" w:hAnsi="Times New Roman" w:cs="Times New Roman"/>
            <w:sz w:val="24"/>
            <w:szCs w:val="24"/>
            <w:lang w:val="en-US" w:eastAsia="en-IN"/>
          </w:rPr>
          <w:t>chrly</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chacko</w:t>
        </w:r>
        <w:proofErr w:type="spellEnd"/>
        <w:r w:rsidRPr="00FB66A1">
          <w:rPr>
            <w:rFonts w:ascii="Times New Roman" w:eastAsia="Times New Roman" w:hAnsi="Times New Roman" w:cs="Times New Roman"/>
            <w:sz w:val="24"/>
            <w:szCs w:val="24"/>
            <w:lang w:val="en-US" w:eastAsia="en-IN"/>
          </w:rPr>
          <w:t xml:space="preserve"> March 1, 2013, 11:15 pm </w:t>
        </w:r>
      </w:ins>
    </w:p>
    <w:p w:rsidR="00FB66A1" w:rsidRPr="00FB66A1" w:rsidRDefault="00FB66A1" w:rsidP="00FB66A1">
      <w:pPr>
        <w:spacing w:before="100" w:beforeAutospacing="1" w:after="100" w:afterAutospacing="1" w:line="240" w:lineRule="auto"/>
        <w:ind w:left="720"/>
        <w:rPr>
          <w:ins w:id="731" w:author="Unknown"/>
          <w:rFonts w:ascii="Times New Roman" w:eastAsia="Times New Roman" w:hAnsi="Times New Roman" w:cs="Times New Roman"/>
          <w:sz w:val="24"/>
          <w:szCs w:val="24"/>
          <w:lang w:val="en-US" w:eastAsia="en-IN"/>
        </w:rPr>
      </w:pPr>
      <w:proofErr w:type="gramStart"/>
      <w:ins w:id="732" w:author="Unknown">
        <w:r w:rsidRPr="00FB66A1">
          <w:rPr>
            <w:rFonts w:ascii="Times New Roman" w:eastAsia="Times New Roman" w:hAnsi="Times New Roman" w:cs="Times New Roman"/>
            <w:sz w:val="24"/>
            <w:szCs w:val="24"/>
            <w:lang w:val="en-US" w:eastAsia="en-IN"/>
          </w:rPr>
          <w:t>good</w:t>
        </w:r>
        <w:proofErr w:type="gramEnd"/>
        <w:r w:rsidRPr="00FB66A1">
          <w:rPr>
            <w:rFonts w:ascii="Times New Roman" w:eastAsia="Times New Roman" w:hAnsi="Times New Roman" w:cs="Times New Roman"/>
            <w:sz w:val="24"/>
            <w:szCs w:val="24"/>
            <w:lang w:val="en-US" w:eastAsia="en-IN"/>
          </w:rPr>
          <w:t xml:space="preserve"> keep </w:t>
        </w:r>
        <w:proofErr w:type="spellStart"/>
        <w:r w:rsidRPr="00FB66A1">
          <w:rPr>
            <w:rFonts w:ascii="Times New Roman" w:eastAsia="Times New Roman" w:hAnsi="Times New Roman" w:cs="Times New Roman"/>
            <w:sz w:val="24"/>
            <w:szCs w:val="24"/>
            <w:lang w:val="en-US" w:eastAsia="en-IN"/>
          </w:rPr>
          <w:t>itup</w:t>
        </w:r>
        <w:proofErr w:type="spellEnd"/>
      </w:ins>
    </w:p>
    <w:p w:rsidR="00FB66A1" w:rsidRPr="00FB66A1" w:rsidRDefault="00FB66A1" w:rsidP="00FB66A1">
      <w:pPr>
        <w:spacing w:beforeAutospacing="1" w:after="0" w:afterAutospacing="1" w:line="240" w:lineRule="auto"/>
        <w:ind w:left="720"/>
        <w:rPr>
          <w:ins w:id="733" w:author="Unknown"/>
          <w:rFonts w:ascii="Times New Roman" w:eastAsia="Times New Roman" w:hAnsi="Times New Roman" w:cs="Times New Roman"/>
          <w:sz w:val="24"/>
          <w:szCs w:val="24"/>
          <w:lang w:val="en-US" w:eastAsia="en-IN"/>
        </w:rPr>
      </w:pPr>
      <w:ins w:id="73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"comment-557521"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35" w:author="Unknown"/>
          <w:rFonts w:ascii="Times New Roman" w:eastAsia="Times New Roman" w:hAnsi="Times New Roman" w:cs="Times New Roman"/>
          <w:sz w:val="24"/>
          <w:szCs w:val="24"/>
          <w:lang w:val="en-US" w:eastAsia="en-IN"/>
        </w:rPr>
      </w:pPr>
      <w:proofErr w:type="spellStart"/>
      <w:ins w:id="736" w:author="Unknown">
        <w:r w:rsidRPr="00FB66A1">
          <w:rPr>
            <w:rFonts w:ascii="Times New Roman" w:eastAsia="Times New Roman" w:hAnsi="Times New Roman" w:cs="Times New Roman"/>
            <w:sz w:val="24"/>
            <w:szCs w:val="24"/>
            <w:lang w:val="en-US" w:eastAsia="en-IN"/>
          </w:rPr>
          <w:t>Kapil</w:t>
        </w:r>
        <w:proofErr w:type="spellEnd"/>
        <w:r w:rsidRPr="00FB66A1">
          <w:rPr>
            <w:rFonts w:ascii="Times New Roman" w:eastAsia="Times New Roman" w:hAnsi="Times New Roman" w:cs="Times New Roman"/>
            <w:sz w:val="24"/>
            <w:szCs w:val="24"/>
            <w:lang w:val="en-US" w:eastAsia="en-IN"/>
          </w:rPr>
          <w:t xml:space="preserve"> March 20, 2013, 3:46 am </w:t>
        </w:r>
      </w:ins>
    </w:p>
    <w:p w:rsidR="00FB66A1" w:rsidRPr="00FB66A1" w:rsidRDefault="00FB66A1" w:rsidP="00FB66A1">
      <w:pPr>
        <w:spacing w:before="100" w:beforeAutospacing="1" w:after="100" w:afterAutospacing="1" w:line="240" w:lineRule="auto"/>
        <w:ind w:left="720"/>
        <w:rPr>
          <w:ins w:id="737" w:author="Unknown"/>
          <w:rFonts w:ascii="Times New Roman" w:eastAsia="Times New Roman" w:hAnsi="Times New Roman" w:cs="Times New Roman"/>
          <w:sz w:val="24"/>
          <w:szCs w:val="24"/>
          <w:lang w:val="en-US" w:eastAsia="en-IN"/>
        </w:rPr>
      </w:pPr>
      <w:proofErr w:type="gramStart"/>
      <w:ins w:id="738" w:author="Unknown">
        <w:r w:rsidRPr="00FB66A1">
          <w:rPr>
            <w:rFonts w:ascii="Times New Roman" w:eastAsia="Times New Roman" w:hAnsi="Times New Roman" w:cs="Times New Roman"/>
            <w:sz w:val="24"/>
            <w:szCs w:val="24"/>
            <w:lang w:val="en-US" w:eastAsia="en-IN"/>
          </w:rPr>
          <w:t>Very Good Explanation.</w:t>
        </w:r>
        <w:proofErr w:type="gramEnd"/>
      </w:ins>
    </w:p>
    <w:p w:rsidR="00FB66A1" w:rsidRPr="00FB66A1" w:rsidRDefault="00FB66A1" w:rsidP="00FB66A1">
      <w:pPr>
        <w:spacing w:before="100" w:beforeAutospacing="1" w:after="100" w:afterAutospacing="1" w:line="240" w:lineRule="auto"/>
        <w:ind w:left="720"/>
        <w:rPr>
          <w:ins w:id="739" w:author="Unknown"/>
          <w:rFonts w:ascii="Times New Roman" w:eastAsia="Times New Roman" w:hAnsi="Times New Roman" w:cs="Times New Roman"/>
          <w:sz w:val="24"/>
          <w:szCs w:val="24"/>
          <w:lang w:val="en-US" w:eastAsia="en-IN"/>
        </w:rPr>
      </w:pPr>
      <w:ins w:id="740" w:author="Unknown">
        <w:r w:rsidRPr="00FB66A1">
          <w:rPr>
            <w:rFonts w:ascii="Times New Roman" w:eastAsia="Times New Roman" w:hAnsi="Times New Roman" w:cs="Times New Roman"/>
            <w:sz w:val="24"/>
            <w:szCs w:val="24"/>
            <w:lang w:val="en-US" w:eastAsia="en-IN"/>
          </w:rPr>
          <w:t xml:space="preserve">Thank you very </w:t>
        </w:r>
        <w:proofErr w:type="gramStart"/>
        <w:r w:rsidRPr="00FB66A1">
          <w:rPr>
            <w:rFonts w:ascii="Times New Roman" w:eastAsia="Times New Roman" w:hAnsi="Times New Roman" w:cs="Times New Roman"/>
            <w:sz w:val="24"/>
            <w:szCs w:val="24"/>
            <w:lang w:val="en-US" w:eastAsia="en-IN"/>
          </w:rPr>
          <w:t>much .</w:t>
        </w:r>
        <w:proofErr w:type="gramEnd"/>
      </w:ins>
    </w:p>
    <w:p w:rsidR="00FB66A1" w:rsidRPr="00FB66A1" w:rsidRDefault="00FB66A1" w:rsidP="00FB66A1">
      <w:pPr>
        <w:spacing w:beforeAutospacing="1" w:after="0" w:afterAutospacing="1" w:line="240" w:lineRule="auto"/>
        <w:ind w:left="720"/>
        <w:rPr>
          <w:ins w:id="741" w:author="Unknown"/>
          <w:rFonts w:ascii="Times New Roman" w:eastAsia="Times New Roman" w:hAnsi="Times New Roman" w:cs="Times New Roman"/>
          <w:sz w:val="24"/>
          <w:szCs w:val="24"/>
          <w:lang w:val="en-US" w:eastAsia="en-IN"/>
        </w:rPr>
      </w:pPr>
      <w:ins w:id="74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"comment-587996"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43" w:author="Unknown"/>
          <w:rFonts w:ascii="Times New Roman" w:eastAsia="Times New Roman" w:hAnsi="Times New Roman" w:cs="Times New Roman"/>
          <w:sz w:val="24"/>
          <w:szCs w:val="24"/>
          <w:lang w:val="en-US" w:eastAsia="en-IN"/>
        </w:rPr>
      </w:pPr>
      <w:ins w:id="744" w:author="Unknown">
        <w:r w:rsidRPr="00FB66A1">
          <w:rPr>
            <w:rFonts w:ascii="Times New Roman" w:eastAsia="Times New Roman" w:hAnsi="Times New Roman" w:cs="Times New Roman"/>
            <w:sz w:val="24"/>
            <w:szCs w:val="24"/>
            <w:lang w:val="en-US" w:eastAsia="en-IN"/>
          </w:rPr>
          <w:t xml:space="preserve">Lily April 4, 2013, 12:36 pm </w:t>
        </w:r>
      </w:ins>
    </w:p>
    <w:p w:rsidR="00FB66A1" w:rsidRPr="00FB66A1" w:rsidRDefault="00FB66A1" w:rsidP="00FB66A1">
      <w:pPr>
        <w:spacing w:before="100" w:beforeAutospacing="1" w:after="100" w:afterAutospacing="1" w:line="240" w:lineRule="auto"/>
        <w:ind w:left="720"/>
        <w:rPr>
          <w:ins w:id="745" w:author="Unknown"/>
          <w:rFonts w:ascii="Times New Roman" w:eastAsia="Times New Roman" w:hAnsi="Times New Roman" w:cs="Times New Roman"/>
          <w:sz w:val="24"/>
          <w:szCs w:val="24"/>
          <w:lang w:val="en-US" w:eastAsia="en-IN"/>
        </w:rPr>
      </w:pPr>
      <w:proofErr w:type="spellStart"/>
      <w:ins w:id="746" w:author="Unknown">
        <w:r w:rsidRPr="00FB66A1">
          <w:rPr>
            <w:rFonts w:ascii="Times New Roman" w:eastAsia="Times New Roman" w:hAnsi="Times New Roman" w:cs="Times New Roman"/>
            <w:sz w:val="24"/>
            <w:szCs w:val="24"/>
            <w:lang w:val="en-US" w:eastAsia="en-IN"/>
          </w:rPr>
          <w:t>Hey</w:t>
        </w:r>
        <w:proofErr w:type="gramStart"/>
        <w:r w:rsidRPr="00FB66A1">
          <w:rPr>
            <w:rFonts w:ascii="Times New Roman" w:eastAsia="Times New Roman" w:hAnsi="Times New Roman" w:cs="Times New Roman"/>
            <w:sz w:val="24"/>
            <w:szCs w:val="24"/>
            <w:lang w:val="en-US" w:eastAsia="en-IN"/>
          </w:rPr>
          <w:t>,you</w:t>
        </w:r>
        <w:proofErr w:type="spellEnd"/>
        <w:proofErr w:type="gramEnd"/>
        <w:r w:rsidRPr="00FB66A1">
          <w:rPr>
            <w:rFonts w:ascii="Times New Roman" w:eastAsia="Times New Roman" w:hAnsi="Times New Roman" w:cs="Times New Roman"/>
            <w:sz w:val="24"/>
            <w:szCs w:val="24"/>
            <w:lang w:val="en-US" w:eastAsia="en-IN"/>
          </w:rPr>
          <w:t xml:space="preserve"> explained </w:t>
        </w:r>
        <w:proofErr w:type="spellStart"/>
        <w:r w:rsidRPr="00FB66A1">
          <w:rPr>
            <w:rFonts w:ascii="Times New Roman" w:eastAsia="Times New Roman" w:hAnsi="Times New Roman" w:cs="Times New Roman"/>
            <w:sz w:val="24"/>
            <w:szCs w:val="24"/>
            <w:lang w:val="en-US" w:eastAsia="en-IN"/>
          </w:rPr>
          <w:t>all,excellent.Thanks</w:t>
        </w:r>
        <w:proofErr w:type="spellEnd"/>
      </w:ins>
    </w:p>
    <w:p w:rsidR="00FB66A1" w:rsidRPr="00FB66A1" w:rsidRDefault="00FB66A1" w:rsidP="00FB66A1">
      <w:pPr>
        <w:spacing w:beforeAutospacing="1" w:after="0" w:afterAutospacing="1" w:line="240" w:lineRule="auto"/>
        <w:ind w:left="720"/>
        <w:rPr>
          <w:ins w:id="747" w:author="Unknown"/>
          <w:rFonts w:ascii="Times New Roman" w:eastAsia="Times New Roman" w:hAnsi="Times New Roman" w:cs="Times New Roman"/>
          <w:sz w:val="24"/>
          <w:szCs w:val="24"/>
          <w:lang w:val="en-US" w:eastAsia="en-IN"/>
        </w:rPr>
      </w:pPr>
      <w:ins w:id="74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"comment-628001"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49" w:author="Unknown"/>
          <w:rFonts w:ascii="Times New Roman" w:eastAsia="Times New Roman" w:hAnsi="Times New Roman" w:cs="Times New Roman"/>
          <w:sz w:val="24"/>
          <w:szCs w:val="24"/>
          <w:lang w:val="en-US" w:eastAsia="en-IN"/>
        </w:rPr>
      </w:pPr>
      <w:proofErr w:type="spellStart"/>
      <w:ins w:id="750" w:author="Unknown">
        <w:r w:rsidRPr="00FB66A1">
          <w:rPr>
            <w:rFonts w:ascii="Times New Roman" w:eastAsia="Times New Roman" w:hAnsi="Times New Roman" w:cs="Times New Roman"/>
            <w:sz w:val="24"/>
            <w:szCs w:val="24"/>
            <w:lang w:val="en-US" w:eastAsia="en-IN"/>
          </w:rPr>
          <w:t>Ranjith</w:t>
        </w:r>
        <w:proofErr w:type="spellEnd"/>
        <w:r w:rsidRPr="00FB66A1">
          <w:rPr>
            <w:rFonts w:ascii="Times New Roman" w:eastAsia="Times New Roman" w:hAnsi="Times New Roman" w:cs="Times New Roman"/>
            <w:sz w:val="24"/>
            <w:szCs w:val="24"/>
            <w:lang w:val="en-US" w:eastAsia="en-IN"/>
          </w:rPr>
          <w:t xml:space="preserve"> April 6, 2013, 1:34 am </w:t>
        </w:r>
      </w:ins>
    </w:p>
    <w:p w:rsidR="00FB66A1" w:rsidRPr="00FB66A1" w:rsidRDefault="00FB66A1" w:rsidP="00FB66A1">
      <w:pPr>
        <w:spacing w:before="100" w:beforeAutospacing="1" w:after="100" w:afterAutospacing="1" w:line="240" w:lineRule="auto"/>
        <w:ind w:left="720"/>
        <w:rPr>
          <w:ins w:id="751" w:author="Unknown"/>
          <w:rFonts w:ascii="Times New Roman" w:eastAsia="Times New Roman" w:hAnsi="Times New Roman" w:cs="Times New Roman"/>
          <w:sz w:val="24"/>
          <w:szCs w:val="24"/>
          <w:lang w:val="en-US" w:eastAsia="en-IN"/>
        </w:rPr>
      </w:pPr>
      <w:ins w:id="752" w:author="Unknown">
        <w:r w:rsidRPr="00FB66A1">
          <w:rPr>
            <w:rFonts w:ascii="Times New Roman" w:eastAsia="Times New Roman" w:hAnsi="Times New Roman" w:cs="Times New Roman"/>
            <w:sz w:val="24"/>
            <w:szCs w:val="24"/>
            <w:lang w:val="en-US" w:eastAsia="en-IN"/>
          </w:rPr>
          <w:t>Thanks Friend</w:t>
        </w:r>
      </w:ins>
    </w:p>
    <w:p w:rsidR="00FB66A1" w:rsidRPr="00FB66A1" w:rsidRDefault="00FB66A1" w:rsidP="00FB66A1">
      <w:pPr>
        <w:spacing w:beforeAutospacing="1" w:after="0" w:afterAutospacing="1" w:line="240" w:lineRule="auto"/>
        <w:ind w:left="720"/>
        <w:rPr>
          <w:ins w:id="753" w:author="Unknown"/>
          <w:rFonts w:ascii="Times New Roman" w:eastAsia="Times New Roman" w:hAnsi="Times New Roman" w:cs="Times New Roman"/>
          <w:sz w:val="24"/>
          <w:szCs w:val="24"/>
          <w:lang w:val="en-US" w:eastAsia="en-IN"/>
        </w:rPr>
      </w:pPr>
      <w:ins w:id="75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"comment-631799"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55" w:author="Unknown"/>
          <w:rFonts w:ascii="Times New Roman" w:eastAsia="Times New Roman" w:hAnsi="Times New Roman" w:cs="Times New Roman"/>
          <w:sz w:val="24"/>
          <w:szCs w:val="24"/>
          <w:lang w:val="en-US" w:eastAsia="en-IN"/>
        </w:rPr>
      </w:pPr>
      <w:proofErr w:type="spellStart"/>
      <w:ins w:id="756" w:author="Unknown">
        <w:r w:rsidRPr="00FB66A1">
          <w:rPr>
            <w:rFonts w:ascii="Times New Roman" w:eastAsia="Times New Roman" w:hAnsi="Times New Roman" w:cs="Times New Roman"/>
            <w:sz w:val="24"/>
            <w:szCs w:val="24"/>
            <w:lang w:val="en-US" w:eastAsia="en-IN"/>
          </w:rPr>
          <w:t>shipra</w:t>
        </w:r>
        <w:proofErr w:type="spellEnd"/>
        <w:r w:rsidRPr="00FB66A1">
          <w:rPr>
            <w:rFonts w:ascii="Times New Roman" w:eastAsia="Times New Roman" w:hAnsi="Times New Roman" w:cs="Times New Roman"/>
            <w:sz w:val="24"/>
            <w:szCs w:val="24"/>
            <w:lang w:val="en-US" w:eastAsia="en-IN"/>
          </w:rPr>
          <w:t xml:space="preserve"> April 13, 2013, 11:51 pm </w:t>
        </w:r>
      </w:ins>
    </w:p>
    <w:p w:rsidR="00FB66A1" w:rsidRPr="00FB66A1" w:rsidRDefault="00FB66A1" w:rsidP="00FB66A1">
      <w:pPr>
        <w:spacing w:before="100" w:beforeAutospacing="1" w:after="100" w:afterAutospacing="1" w:line="240" w:lineRule="auto"/>
        <w:ind w:left="720"/>
        <w:rPr>
          <w:ins w:id="757" w:author="Unknown"/>
          <w:rFonts w:ascii="Times New Roman" w:eastAsia="Times New Roman" w:hAnsi="Times New Roman" w:cs="Times New Roman"/>
          <w:sz w:val="24"/>
          <w:szCs w:val="24"/>
          <w:lang w:val="en-US" w:eastAsia="en-IN"/>
        </w:rPr>
      </w:pPr>
      <w:proofErr w:type="spellStart"/>
      <w:proofErr w:type="gramStart"/>
      <w:ins w:id="758" w:author="Unknown">
        <w:r w:rsidRPr="00FB66A1">
          <w:rPr>
            <w:rFonts w:ascii="Times New Roman" w:eastAsia="Times New Roman" w:hAnsi="Times New Roman" w:cs="Times New Roman"/>
            <w:sz w:val="24"/>
            <w:szCs w:val="24"/>
            <w:lang w:val="en-US" w:eastAsia="en-IN"/>
          </w:rPr>
          <w:t>thnkss</w:t>
        </w:r>
        <w:proofErr w:type="spellEnd"/>
        <w:r w:rsidRPr="00FB66A1">
          <w:rPr>
            <w:rFonts w:ascii="Times New Roman" w:eastAsia="Times New Roman" w:hAnsi="Times New Roman" w:cs="Times New Roman"/>
            <w:sz w:val="24"/>
            <w:szCs w:val="24"/>
            <w:lang w:val="en-US" w:eastAsia="en-IN"/>
          </w:rPr>
          <w:t xml:space="preserve"> ..very</w:t>
        </w:r>
        <w:proofErr w:type="gramEnd"/>
        <w:r w:rsidRPr="00FB66A1">
          <w:rPr>
            <w:rFonts w:ascii="Times New Roman" w:eastAsia="Times New Roman" w:hAnsi="Times New Roman" w:cs="Times New Roman"/>
            <w:sz w:val="24"/>
            <w:szCs w:val="24"/>
            <w:lang w:val="en-US" w:eastAsia="en-IN"/>
          </w:rPr>
          <w:t xml:space="preserve"> useful </w:t>
        </w:r>
        <w:proofErr w:type="spellStart"/>
        <w:r w:rsidRPr="00FB66A1">
          <w:rPr>
            <w:rFonts w:ascii="Times New Roman" w:eastAsia="Times New Roman" w:hAnsi="Times New Roman" w:cs="Times New Roman"/>
            <w:sz w:val="24"/>
            <w:szCs w:val="24"/>
            <w:lang w:val="en-US" w:eastAsia="en-IN"/>
          </w:rPr>
          <w:t>fo</w:t>
        </w:r>
        <w:proofErr w:type="spellEnd"/>
        <w:r w:rsidRPr="00FB66A1">
          <w:rPr>
            <w:rFonts w:ascii="Times New Roman" w:eastAsia="Times New Roman" w:hAnsi="Times New Roman" w:cs="Times New Roman"/>
            <w:sz w:val="24"/>
            <w:szCs w:val="24"/>
            <w:lang w:val="en-US" w:eastAsia="en-IN"/>
          </w:rPr>
          <w:t xml:space="preserve"> me..;) 😉</w:t>
        </w:r>
      </w:ins>
    </w:p>
    <w:p w:rsidR="00FB66A1" w:rsidRPr="00FB66A1" w:rsidRDefault="00FB66A1" w:rsidP="00FB66A1">
      <w:pPr>
        <w:spacing w:beforeAutospacing="1" w:after="0" w:afterAutospacing="1" w:line="240" w:lineRule="auto"/>
        <w:ind w:left="720"/>
        <w:rPr>
          <w:ins w:id="759" w:author="Unknown"/>
          <w:rFonts w:ascii="Times New Roman" w:eastAsia="Times New Roman" w:hAnsi="Times New Roman" w:cs="Times New Roman"/>
          <w:sz w:val="24"/>
          <w:szCs w:val="24"/>
          <w:lang w:val="en-US" w:eastAsia="en-IN"/>
        </w:rPr>
      </w:pPr>
      <w:ins w:id="76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"comment-661382"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61" w:author="Unknown"/>
          <w:rFonts w:ascii="Times New Roman" w:eastAsia="Times New Roman" w:hAnsi="Times New Roman" w:cs="Times New Roman"/>
          <w:sz w:val="24"/>
          <w:szCs w:val="24"/>
          <w:lang w:val="en-US" w:eastAsia="en-IN"/>
        </w:rPr>
      </w:pPr>
      <w:proofErr w:type="spellStart"/>
      <w:ins w:id="762" w:author="Unknown">
        <w:r w:rsidRPr="00FB66A1">
          <w:rPr>
            <w:rFonts w:ascii="Times New Roman" w:eastAsia="Times New Roman" w:hAnsi="Times New Roman" w:cs="Times New Roman"/>
            <w:sz w:val="24"/>
            <w:szCs w:val="24"/>
            <w:lang w:val="en-US" w:eastAsia="en-IN"/>
          </w:rPr>
          <w:t>Magesh</w:t>
        </w:r>
        <w:proofErr w:type="spellEnd"/>
        <w:r w:rsidRPr="00FB66A1">
          <w:rPr>
            <w:rFonts w:ascii="Times New Roman" w:eastAsia="Times New Roman" w:hAnsi="Times New Roman" w:cs="Times New Roman"/>
            <w:sz w:val="24"/>
            <w:szCs w:val="24"/>
            <w:lang w:val="en-US" w:eastAsia="en-IN"/>
          </w:rPr>
          <w:t xml:space="preserve"> April 16, 2013, 5:29 am </w:t>
        </w:r>
      </w:ins>
    </w:p>
    <w:p w:rsidR="00FB66A1" w:rsidRPr="00FB66A1" w:rsidRDefault="00FB66A1" w:rsidP="00FB66A1">
      <w:pPr>
        <w:spacing w:before="100" w:beforeAutospacing="1" w:after="100" w:afterAutospacing="1" w:line="240" w:lineRule="auto"/>
        <w:ind w:left="720"/>
        <w:rPr>
          <w:ins w:id="763" w:author="Unknown"/>
          <w:rFonts w:ascii="Times New Roman" w:eastAsia="Times New Roman" w:hAnsi="Times New Roman" w:cs="Times New Roman"/>
          <w:sz w:val="24"/>
          <w:szCs w:val="24"/>
          <w:lang w:val="en-US" w:eastAsia="en-IN"/>
        </w:rPr>
      </w:pPr>
      <w:ins w:id="764" w:author="Unknown">
        <w:r w:rsidRPr="00FB66A1">
          <w:rPr>
            <w:rFonts w:ascii="Times New Roman" w:eastAsia="Times New Roman" w:hAnsi="Times New Roman" w:cs="Times New Roman"/>
            <w:sz w:val="24"/>
            <w:szCs w:val="24"/>
            <w:lang w:val="en-US" w:eastAsia="en-IN"/>
          </w:rPr>
          <w:t>Great Man…..</w:t>
        </w:r>
      </w:ins>
    </w:p>
    <w:p w:rsidR="00FB66A1" w:rsidRPr="00FB66A1" w:rsidRDefault="00FB66A1" w:rsidP="00FB66A1">
      <w:pPr>
        <w:spacing w:beforeAutospacing="1" w:after="0" w:afterAutospacing="1" w:line="240" w:lineRule="auto"/>
        <w:ind w:left="720"/>
        <w:rPr>
          <w:ins w:id="765" w:author="Unknown"/>
          <w:rFonts w:ascii="Times New Roman" w:eastAsia="Times New Roman" w:hAnsi="Times New Roman" w:cs="Times New Roman"/>
          <w:sz w:val="24"/>
          <w:szCs w:val="24"/>
          <w:lang w:val="en-US" w:eastAsia="en-IN"/>
        </w:rPr>
      </w:pPr>
      <w:ins w:id="76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"comment-669668"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67" w:author="Unknown"/>
          <w:rFonts w:ascii="Times New Roman" w:eastAsia="Times New Roman" w:hAnsi="Times New Roman" w:cs="Times New Roman"/>
          <w:sz w:val="24"/>
          <w:szCs w:val="24"/>
          <w:lang w:val="en-US" w:eastAsia="en-IN"/>
        </w:rPr>
      </w:pPr>
      <w:proofErr w:type="spellStart"/>
      <w:ins w:id="768" w:author="Unknown">
        <w:r w:rsidRPr="00FB66A1">
          <w:rPr>
            <w:rFonts w:ascii="Times New Roman" w:eastAsia="Times New Roman" w:hAnsi="Times New Roman" w:cs="Times New Roman"/>
            <w:sz w:val="24"/>
            <w:szCs w:val="24"/>
            <w:lang w:val="en-US" w:eastAsia="en-IN"/>
          </w:rPr>
          <w:t>laks</w:t>
        </w:r>
        <w:proofErr w:type="spellEnd"/>
        <w:r w:rsidRPr="00FB66A1">
          <w:rPr>
            <w:rFonts w:ascii="Times New Roman" w:eastAsia="Times New Roman" w:hAnsi="Times New Roman" w:cs="Times New Roman"/>
            <w:sz w:val="24"/>
            <w:szCs w:val="24"/>
            <w:lang w:val="en-US" w:eastAsia="en-IN"/>
          </w:rPr>
          <w:t xml:space="preserve"> April 19, 2013, 3:13 am </w:t>
        </w:r>
      </w:ins>
    </w:p>
    <w:p w:rsidR="00FB66A1" w:rsidRPr="00FB66A1" w:rsidRDefault="00FB66A1" w:rsidP="00FB66A1">
      <w:pPr>
        <w:spacing w:before="100" w:beforeAutospacing="1" w:after="100" w:afterAutospacing="1" w:line="240" w:lineRule="auto"/>
        <w:ind w:left="720"/>
        <w:rPr>
          <w:ins w:id="769" w:author="Unknown"/>
          <w:rFonts w:ascii="Times New Roman" w:eastAsia="Times New Roman" w:hAnsi="Times New Roman" w:cs="Times New Roman"/>
          <w:sz w:val="24"/>
          <w:szCs w:val="24"/>
          <w:lang w:val="en-US" w:eastAsia="en-IN"/>
        </w:rPr>
      </w:pPr>
      <w:proofErr w:type="spellStart"/>
      <w:proofErr w:type="gramStart"/>
      <w:ins w:id="770" w:author="Unknown">
        <w:r w:rsidRPr="00FB66A1">
          <w:rPr>
            <w:rFonts w:ascii="Times New Roman" w:eastAsia="Times New Roman" w:hAnsi="Times New Roman" w:cs="Times New Roman"/>
            <w:sz w:val="24"/>
            <w:szCs w:val="24"/>
            <w:lang w:val="en-US" w:eastAsia="en-IN"/>
          </w:rPr>
          <w:t>its</w:t>
        </w:r>
        <w:proofErr w:type="spellEnd"/>
        <w:proofErr w:type="gramEnd"/>
        <w:r w:rsidRPr="00FB66A1">
          <w:rPr>
            <w:rFonts w:ascii="Times New Roman" w:eastAsia="Times New Roman" w:hAnsi="Times New Roman" w:cs="Times New Roman"/>
            <w:sz w:val="24"/>
            <w:szCs w:val="24"/>
            <w:lang w:val="en-US" w:eastAsia="en-IN"/>
          </w:rPr>
          <w:t xml:space="preserve"> really useful.</w:t>
        </w:r>
      </w:ins>
    </w:p>
    <w:p w:rsidR="00FB66A1" w:rsidRPr="00FB66A1" w:rsidRDefault="00FB66A1" w:rsidP="00FB66A1">
      <w:pPr>
        <w:spacing w:beforeAutospacing="1" w:after="0" w:afterAutospacing="1" w:line="240" w:lineRule="auto"/>
        <w:ind w:left="720"/>
        <w:rPr>
          <w:ins w:id="771" w:author="Unknown"/>
          <w:rFonts w:ascii="Times New Roman" w:eastAsia="Times New Roman" w:hAnsi="Times New Roman" w:cs="Times New Roman"/>
          <w:sz w:val="24"/>
          <w:szCs w:val="24"/>
          <w:lang w:val="en-US" w:eastAsia="en-IN"/>
        </w:rPr>
      </w:pPr>
      <w:ins w:id="77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"comment-680710"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73" w:author="Unknown"/>
          <w:rFonts w:ascii="Times New Roman" w:eastAsia="Times New Roman" w:hAnsi="Times New Roman" w:cs="Times New Roman"/>
          <w:sz w:val="24"/>
          <w:szCs w:val="24"/>
          <w:lang w:val="en-US" w:eastAsia="en-IN"/>
        </w:rPr>
      </w:pPr>
      <w:proofErr w:type="spellStart"/>
      <w:ins w:id="774" w:author="Unknown">
        <w:r w:rsidRPr="00FB66A1">
          <w:rPr>
            <w:rFonts w:ascii="Times New Roman" w:eastAsia="Times New Roman" w:hAnsi="Times New Roman" w:cs="Times New Roman"/>
            <w:sz w:val="24"/>
            <w:szCs w:val="24"/>
            <w:lang w:val="en-US" w:eastAsia="en-IN"/>
          </w:rPr>
          <w:t>googler</w:t>
        </w:r>
        <w:proofErr w:type="spellEnd"/>
        <w:r w:rsidRPr="00FB66A1">
          <w:rPr>
            <w:rFonts w:ascii="Times New Roman" w:eastAsia="Times New Roman" w:hAnsi="Times New Roman" w:cs="Times New Roman"/>
            <w:sz w:val="24"/>
            <w:szCs w:val="24"/>
            <w:lang w:val="en-US" w:eastAsia="en-IN"/>
          </w:rPr>
          <w:t xml:space="preserve"> April 22, 2013, 2:25 pm </w:t>
        </w:r>
      </w:ins>
    </w:p>
    <w:p w:rsidR="00FB66A1" w:rsidRPr="00FB66A1" w:rsidRDefault="00FB66A1" w:rsidP="00FB66A1">
      <w:pPr>
        <w:spacing w:before="100" w:beforeAutospacing="1" w:after="100" w:afterAutospacing="1" w:line="240" w:lineRule="auto"/>
        <w:ind w:left="720"/>
        <w:rPr>
          <w:ins w:id="775" w:author="Unknown"/>
          <w:rFonts w:ascii="Times New Roman" w:eastAsia="Times New Roman" w:hAnsi="Times New Roman" w:cs="Times New Roman"/>
          <w:sz w:val="24"/>
          <w:szCs w:val="24"/>
          <w:lang w:val="en-US" w:eastAsia="en-IN"/>
        </w:rPr>
      </w:pPr>
      <w:ins w:id="776" w:author="Unknown">
        <w:r w:rsidRPr="00FB66A1">
          <w:rPr>
            <w:rFonts w:ascii="Times New Roman" w:eastAsia="Times New Roman" w:hAnsi="Times New Roman" w:cs="Times New Roman"/>
            <w:sz w:val="24"/>
            <w:szCs w:val="24"/>
            <w:lang w:val="en-US" w:eastAsia="en-IN"/>
          </w:rPr>
          <w:t xml:space="preserve">Oh </w:t>
        </w:r>
        <w:proofErr w:type="gramStart"/>
        <w:r w:rsidRPr="00FB66A1">
          <w:rPr>
            <w:rFonts w:ascii="Times New Roman" w:eastAsia="Times New Roman" w:hAnsi="Times New Roman" w:cs="Times New Roman"/>
            <w:sz w:val="24"/>
            <w:szCs w:val="24"/>
            <w:lang w:val="en-US" w:eastAsia="en-IN"/>
          </w:rPr>
          <w:t>yes ..</w:t>
        </w:r>
        <w:proofErr w:type="gramEnd"/>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this</w:t>
        </w:r>
        <w:proofErr w:type="gramEnd"/>
        <w:r w:rsidRPr="00FB66A1">
          <w:rPr>
            <w:rFonts w:ascii="Times New Roman" w:eastAsia="Times New Roman" w:hAnsi="Times New Roman" w:cs="Times New Roman"/>
            <w:sz w:val="24"/>
            <w:szCs w:val="24"/>
            <w:lang w:val="en-US" w:eastAsia="en-IN"/>
          </w:rPr>
          <w:t xml:space="preserve"> is what i am seeking for .. </w:t>
        </w:r>
        <w:proofErr w:type="gramStart"/>
        <w:r w:rsidRPr="00FB66A1">
          <w:rPr>
            <w:rFonts w:ascii="Times New Roman" w:eastAsia="Times New Roman" w:hAnsi="Times New Roman" w:cs="Times New Roman"/>
            <w:sz w:val="24"/>
            <w:szCs w:val="24"/>
            <w:lang w:val="en-US" w:eastAsia="en-IN"/>
          </w:rPr>
          <w:t>something</w:t>
        </w:r>
        <w:proofErr w:type="gramEnd"/>
        <w:r w:rsidRPr="00FB66A1">
          <w:rPr>
            <w:rFonts w:ascii="Times New Roman" w:eastAsia="Times New Roman" w:hAnsi="Times New Roman" w:cs="Times New Roman"/>
            <w:sz w:val="24"/>
            <w:szCs w:val="24"/>
            <w:lang w:val="en-US" w:eastAsia="en-IN"/>
          </w:rPr>
          <w:t xml:space="preserve"> simple and effective ..</w:t>
        </w:r>
        <w:r w:rsidRPr="00FB66A1">
          <w:rPr>
            <w:rFonts w:ascii="Times New Roman" w:eastAsia="Times New Roman" w:hAnsi="Times New Roman" w:cs="Times New Roman"/>
            <w:sz w:val="24"/>
            <w:szCs w:val="24"/>
            <w:lang w:val="en-US" w:eastAsia="en-IN"/>
          </w:rPr>
          <w:br/>
        </w:r>
        <w:proofErr w:type="gramStart"/>
        <w:r w:rsidRPr="00FB66A1">
          <w:rPr>
            <w:rFonts w:ascii="Times New Roman" w:eastAsia="Times New Roman" w:hAnsi="Times New Roman" w:cs="Times New Roman"/>
            <w:sz w:val="24"/>
            <w:szCs w:val="24"/>
            <w:lang w:val="en-US" w:eastAsia="en-IN"/>
          </w:rPr>
          <w:t>i</w:t>
        </w:r>
        <w:proofErr w:type="gramEnd"/>
        <w:r w:rsidRPr="00FB66A1">
          <w:rPr>
            <w:rFonts w:ascii="Times New Roman" w:eastAsia="Times New Roman" w:hAnsi="Times New Roman" w:cs="Times New Roman"/>
            <w:sz w:val="24"/>
            <w:szCs w:val="24"/>
            <w:lang w:val="en-US" w:eastAsia="en-IN"/>
          </w:rPr>
          <w:t xml:space="preserve"> don’t know why most people who talk about boot process and FHS love to make it</w:t>
        </w:r>
        <w:r w:rsidRPr="00FB66A1">
          <w:rPr>
            <w:rFonts w:ascii="Times New Roman" w:eastAsia="Times New Roman" w:hAnsi="Times New Roman" w:cs="Times New Roman"/>
            <w:sz w:val="24"/>
            <w:szCs w:val="24"/>
            <w:lang w:val="en-US" w:eastAsia="en-IN"/>
          </w:rPr>
          <w:br/>
          <w:t>very difficult…</w:t>
        </w:r>
        <w:r w:rsidRPr="00FB66A1">
          <w:rPr>
            <w:rFonts w:ascii="Times New Roman" w:eastAsia="Times New Roman" w:hAnsi="Times New Roman" w:cs="Times New Roman"/>
            <w:sz w:val="24"/>
            <w:szCs w:val="24"/>
            <w:lang w:val="en-US" w:eastAsia="en-IN"/>
          </w:rPr>
          <w:br/>
          <w:t xml:space="preserve">but you my friend .. </w:t>
        </w:r>
        <w:proofErr w:type="gramStart"/>
        <w:r w:rsidRPr="00FB66A1">
          <w:rPr>
            <w:rFonts w:ascii="Times New Roman" w:eastAsia="Times New Roman" w:hAnsi="Times New Roman" w:cs="Times New Roman"/>
            <w:sz w:val="24"/>
            <w:szCs w:val="24"/>
            <w:lang w:val="en-US" w:eastAsia="en-IN"/>
          </w:rPr>
          <w:t>u</w:t>
        </w:r>
        <w:proofErr w:type="gramEnd"/>
        <w:r w:rsidRPr="00FB66A1">
          <w:rPr>
            <w:rFonts w:ascii="Times New Roman" w:eastAsia="Times New Roman" w:hAnsi="Times New Roman" w:cs="Times New Roman"/>
            <w:sz w:val="24"/>
            <w:szCs w:val="24"/>
            <w:lang w:val="en-US" w:eastAsia="en-IN"/>
          </w:rPr>
          <w:t xml:space="preserve"> r brilliant .. </w:t>
        </w:r>
        <w:proofErr w:type="gramStart"/>
        <w:r w:rsidRPr="00FB66A1">
          <w:rPr>
            <w:rFonts w:ascii="Times New Roman" w:eastAsia="Times New Roman" w:hAnsi="Times New Roman" w:cs="Times New Roman"/>
            <w:sz w:val="24"/>
            <w:szCs w:val="24"/>
            <w:lang w:val="en-US" w:eastAsia="en-IN"/>
          </w:rPr>
          <w:t>this</w:t>
        </w:r>
        <w:proofErr w:type="gramEnd"/>
        <w:r w:rsidRPr="00FB66A1">
          <w:rPr>
            <w:rFonts w:ascii="Times New Roman" w:eastAsia="Times New Roman" w:hAnsi="Times New Roman" w:cs="Times New Roman"/>
            <w:sz w:val="24"/>
            <w:szCs w:val="24"/>
            <w:lang w:val="en-US" w:eastAsia="en-IN"/>
          </w:rPr>
          <w:t xml:space="preserve"> really easy and useful explanation ..</w:t>
        </w:r>
        <w:r w:rsidRPr="00FB66A1">
          <w:rPr>
            <w:rFonts w:ascii="Times New Roman" w:eastAsia="Times New Roman" w:hAnsi="Times New Roman" w:cs="Times New Roman"/>
            <w:sz w:val="24"/>
            <w:szCs w:val="24"/>
            <w:lang w:val="en-US" w:eastAsia="en-IN"/>
          </w:rPr>
          <w:br/>
        </w:r>
        <w:proofErr w:type="gramStart"/>
        <w:r w:rsidRPr="00FB66A1">
          <w:rPr>
            <w:rFonts w:ascii="Times New Roman" w:eastAsia="Times New Roman" w:hAnsi="Times New Roman" w:cs="Times New Roman"/>
            <w:sz w:val="24"/>
            <w:szCs w:val="24"/>
            <w:lang w:val="en-US" w:eastAsia="en-IN"/>
          </w:rPr>
          <w:t>thanks</w:t>
        </w:r>
        <w:proofErr w:type="gramEnd"/>
        <w:r w:rsidRPr="00FB66A1">
          <w:rPr>
            <w:rFonts w:ascii="Times New Roman" w:eastAsia="Times New Roman" w:hAnsi="Times New Roman" w:cs="Times New Roman"/>
            <w:sz w:val="24"/>
            <w:szCs w:val="24"/>
            <w:lang w:val="en-US" w:eastAsia="en-IN"/>
          </w:rPr>
          <w:t xml:space="preserve"> as enormous as the sky</w:t>
        </w:r>
      </w:ins>
    </w:p>
    <w:p w:rsidR="00FB66A1" w:rsidRPr="00FB66A1" w:rsidRDefault="00FB66A1" w:rsidP="00FB66A1">
      <w:pPr>
        <w:spacing w:beforeAutospacing="1" w:after="0" w:afterAutospacing="1" w:line="240" w:lineRule="auto"/>
        <w:ind w:left="720"/>
        <w:rPr>
          <w:ins w:id="777" w:author="Unknown"/>
          <w:rFonts w:ascii="Times New Roman" w:eastAsia="Times New Roman" w:hAnsi="Times New Roman" w:cs="Times New Roman"/>
          <w:sz w:val="24"/>
          <w:szCs w:val="24"/>
          <w:lang w:val="en-US" w:eastAsia="en-IN"/>
        </w:rPr>
      </w:pPr>
      <w:ins w:id="77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"comment-698396"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79" w:author="Unknown"/>
          <w:rFonts w:ascii="Times New Roman" w:eastAsia="Times New Roman" w:hAnsi="Times New Roman" w:cs="Times New Roman"/>
          <w:sz w:val="24"/>
          <w:szCs w:val="24"/>
          <w:lang w:val="en-US" w:eastAsia="en-IN"/>
        </w:rPr>
      </w:pPr>
      <w:proofErr w:type="spellStart"/>
      <w:ins w:id="780" w:author="Unknown">
        <w:r w:rsidRPr="00FB66A1">
          <w:rPr>
            <w:rFonts w:ascii="Times New Roman" w:eastAsia="Times New Roman" w:hAnsi="Times New Roman" w:cs="Times New Roman"/>
            <w:sz w:val="24"/>
            <w:szCs w:val="24"/>
            <w:lang w:val="en-US" w:eastAsia="en-IN"/>
          </w:rPr>
          <w:t>shruti</w:t>
        </w:r>
        <w:proofErr w:type="spellEnd"/>
        <w:r w:rsidRPr="00FB66A1">
          <w:rPr>
            <w:rFonts w:ascii="Times New Roman" w:eastAsia="Times New Roman" w:hAnsi="Times New Roman" w:cs="Times New Roman"/>
            <w:sz w:val="24"/>
            <w:szCs w:val="24"/>
            <w:lang w:val="en-US" w:eastAsia="en-IN"/>
          </w:rPr>
          <w:t xml:space="preserve"> April 27, 2013, 1:18 am </w:t>
        </w:r>
      </w:ins>
    </w:p>
    <w:p w:rsidR="00FB66A1" w:rsidRPr="00FB66A1" w:rsidRDefault="00FB66A1" w:rsidP="00FB66A1">
      <w:pPr>
        <w:spacing w:before="100" w:beforeAutospacing="1" w:after="100" w:afterAutospacing="1" w:line="240" w:lineRule="auto"/>
        <w:ind w:left="720"/>
        <w:rPr>
          <w:ins w:id="781" w:author="Unknown"/>
          <w:rFonts w:ascii="Times New Roman" w:eastAsia="Times New Roman" w:hAnsi="Times New Roman" w:cs="Times New Roman"/>
          <w:sz w:val="24"/>
          <w:szCs w:val="24"/>
          <w:lang w:val="en-US" w:eastAsia="en-IN"/>
        </w:rPr>
      </w:pPr>
      <w:proofErr w:type="gramStart"/>
      <w:ins w:id="782" w:author="Unknown">
        <w:r w:rsidRPr="00FB66A1">
          <w:rPr>
            <w:rFonts w:ascii="Times New Roman" w:eastAsia="Times New Roman" w:hAnsi="Times New Roman" w:cs="Times New Roman"/>
            <w:sz w:val="24"/>
            <w:szCs w:val="24"/>
            <w:lang w:val="en-US" w:eastAsia="en-IN"/>
          </w:rPr>
          <w:t>good</w:t>
        </w:r>
        <w:proofErr w:type="gramEnd"/>
        <w:r w:rsidRPr="00FB66A1">
          <w:rPr>
            <w:rFonts w:ascii="Times New Roman" w:eastAsia="Times New Roman" w:hAnsi="Times New Roman" w:cs="Times New Roman"/>
            <w:sz w:val="24"/>
            <w:szCs w:val="24"/>
            <w:lang w:val="en-US" w:eastAsia="en-IN"/>
          </w:rPr>
          <w:t xml:space="preserve"> explanation &amp; easy to understand!!!</w:t>
        </w:r>
      </w:ins>
    </w:p>
    <w:p w:rsidR="00FB66A1" w:rsidRPr="00FB66A1" w:rsidRDefault="00FB66A1" w:rsidP="00FB66A1">
      <w:pPr>
        <w:spacing w:beforeAutospacing="1" w:after="0" w:afterAutospacing="1" w:line="240" w:lineRule="auto"/>
        <w:ind w:left="720"/>
        <w:rPr>
          <w:ins w:id="783" w:author="Unknown"/>
          <w:rFonts w:ascii="Times New Roman" w:eastAsia="Times New Roman" w:hAnsi="Times New Roman" w:cs="Times New Roman"/>
          <w:sz w:val="24"/>
          <w:szCs w:val="24"/>
          <w:lang w:val="en-US" w:eastAsia="en-IN"/>
        </w:rPr>
      </w:pPr>
      <w:ins w:id="78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"comment-717340"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85" w:author="Unknown"/>
          <w:rFonts w:ascii="Times New Roman" w:eastAsia="Times New Roman" w:hAnsi="Times New Roman" w:cs="Times New Roman"/>
          <w:sz w:val="24"/>
          <w:szCs w:val="24"/>
          <w:lang w:val="en-US" w:eastAsia="en-IN"/>
        </w:rPr>
      </w:pPr>
      <w:ins w:id="786" w:author="Unknown">
        <w:r w:rsidRPr="00FB66A1">
          <w:rPr>
            <w:rFonts w:ascii="Times New Roman" w:eastAsia="Times New Roman" w:hAnsi="Times New Roman" w:cs="Times New Roman"/>
            <w:sz w:val="24"/>
            <w:szCs w:val="24"/>
            <w:lang w:val="en-US" w:eastAsia="en-IN"/>
          </w:rPr>
          <w:t xml:space="preserve">Anonymous May 4, 2013, 12:36 pm </w:t>
        </w:r>
      </w:ins>
    </w:p>
    <w:p w:rsidR="00FB66A1" w:rsidRPr="00FB66A1" w:rsidRDefault="00FB66A1" w:rsidP="00FB66A1">
      <w:pPr>
        <w:spacing w:before="100" w:beforeAutospacing="1" w:after="100" w:afterAutospacing="1" w:line="240" w:lineRule="auto"/>
        <w:ind w:left="720"/>
        <w:rPr>
          <w:ins w:id="787" w:author="Unknown"/>
          <w:rFonts w:ascii="Times New Roman" w:eastAsia="Times New Roman" w:hAnsi="Times New Roman" w:cs="Times New Roman"/>
          <w:sz w:val="24"/>
          <w:szCs w:val="24"/>
          <w:lang w:val="en-US" w:eastAsia="en-IN"/>
        </w:rPr>
      </w:pPr>
      <w:proofErr w:type="gramStart"/>
      <w:ins w:id="788" w:author="Unknown">
        <w:r w:rsidRPr="00FB66A1">
          <w:rPr>
            <w:rFonts w:ascii="Times New Roman" w:eastAsia="Times New Roman" w:hAnsi="Times New Roman" w:cs="Times New Roman"/>
            <w:sz w:val="24"/>
            <w:szCs w:val="24"/>
            <w:lang w:val="en-US" w:eastAsia="en-IN"/>
          </w:rPr>
          <w:t>excellent</w:t>
        </w:r>
        <w:proofErr w:type="gramEnd"/>
        <w:r w:rsidRPr="00FB66A1">
          <w:rPr>
            <w:rFonts w:ascii="Times New Roman" w:eastAsia="Times New Roman" w:hAnsi="Times New Roman" w:cs="Times New Roman"/>
            <w:sz w:val="24"/>
            <w:szCs w:val="24"/>
            <w:lang w:val="en-US" w:eastAsia="en-IN"/>
          </w:rPr>
          <w:t>, very well explained</w:t>
        </w:r>
      </w:ins>
    </w:p>
    <w:p w:rsidR="00FB66A1" w:rsidRPr="00FB66A1" w:rsidRDefault="00FB66A1" w:rsidP="00FB66A1">
      <w:pPr>
        <w:spacing w:beforeAutospacing="1" w:after="0" w:afterAutospacing="1" w:line="240" w:lineRule="auto"/>
        <w:ind w:left="720"/>
        <w:rPr>
          <w:ins w:id="789" w:author="Unknown"/>
          <w:rFonts w:ascii="Times New Roman" w:eastAsia="Times New Roman" w:hAnsi="Times New Roman" w:cs="Times New Roman"/>
          <w:sz w:val="24"/>
          <w:szCs w:val="24"/>
          <w:lang w:val="en-US" w:eastAsia="en-IN"/>
        </w:rPr>
      </w:pPr>
      <w:ins w:id="79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"comment-734143"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91" w:author="Unknown"/>
          <w:rFonts w:ascii="Times New Roman" w:eastAsia="Times New Roman" w:hAnsi="Times New Roman" w:cs="Times New Roman"/>
          <w:sz w:val="24"/>
          <w:szCs w:val="24"/>
          <w:lang w:val="en-US" w:eastAsia="en-IN"/>
        </w:rPr>
      </w:pPr>
      <w:proofErr w:type="spellStart"/>
      <w:ins w:id="792" w:author="Unknown">
        <w:r w:rsidRPr="00FB66A1">
          <w:rPr>
            <w:rFonts w:ascii="Times New Roman" w:eastAsia="Times New Roman" w:hAnsi="Times New Roman" w:cs="Times New Roman"/>
            <w:sz w:val="24"/>
            <w:szCs w:val="24"/>
            <w:lang w:val="en-US" w:eastAsia="en-IN"/>
          </w:rPr>
          <w:t>sudhakar</w:t>
        </w:r>
        <w:proofErr w:type="spellEnd"/>
        <w:r w:rsidRPr="00FB66A1">
          <w:rPr>
            <w:rFonts w:ascii="Times New Roman" w:eastAsia="Times New Roman" w:hAnsi="Times New Roman" w:cs="Times New Roman"/>
            <w:sz w:val="24"/>
            <w:szCs w:val="24"/>
            <w:lang w:val="en-US" w:eastAsia="en-IN"/>
          </w:rPr>
          <w:t xml:space="preserve"> May 21, 2013, 11:24 pm </w:t>
        </w:r>
      </w:ins>
    </w:p>
    <w:p w:rsidR="00FB66A1" w:rsidRPr="00FB66A1" w:rsidRDefault="00FB66A1" w:rsidP="00FB66A1">
      <w:pPr>
        <w:spacing w:before="100" w:beforeAutospacing="1" w:after="100" w:afterAutospacing="1" w:line="240" w:lineRule="auto"/>
        <w:ind w:left="720"/>
        <w:rPr>
          <w:ins w:id="793" w:author="Unknown"/>
          <w:rFonts w:ascii="Times New Roman" w:eastAsia="Times New Roman" w:hAnsi="Times New Roman" w:cs="Times New Roman"/>
          <w:sz w:val="24"/>
          <w:szCs w:val="24"/>
          <w:lang w:val="en-US" w:eastAsia="en-IN"/>
        </w:rPr>
      </w:pPr>
      <w:ins w:id="794" w:author="Unknown">
        <w:r w:rsidRPr="00FB66A1">
          <w:rPr>
            <w:rFonts w:ascii="Times New Roman" w:eastAsia="Times New Roman" w:hAnsi="Times New Roman" w:cs="Times New Roman"/>
            <w:sz w:val="24"/>
            <w:szCs w:val="24"/>
            <w:lang w:val="en-US" w:eastAsia="en-IN"/>
          </w:rPr>
          <w:t>Good article ….</w:t>
        </w:r>
      </w:ins>
    </w:p>
    <w:p w:rsidR="00FB66A1" w:rsidRPr="00FB66A1" w:rsidRDefault="00FB66A1" w:rsidP="00FB66A1">
      <w:pPr>
        <w:spacing w:beforeAutospacing="1" w:after="0" w:afterAutospacing="1" w:line="240" w:lineRule="auto"/>
        <w:ind w:left="720"/>
        <w:rPr>
          <w:ins w:id="795" w:author="Unknown"/>
          <w:rFonts w:ascii="Times New Roman" w:eastAsia="Times New Roman" w:hAnsi="Times New Roman" w:cs="Times New Roman"/>
          <w:sz w:val="24"/>
          <w:szCs w:val="24"/>
          <w:lang w:val="en-US" w:eastAsia="en-IN"/>
        </w:rPr>
      </w:pPr>
      <w:ins w:id="79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"comment-756077"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797" w:author="Unknown"/>
          <w:rFonts w:ascii="Times New Roman" w:eastAsia="Times New Roman" w:hAnsi="Times New Roman" w:cs="Times New Roman"/>
          <w:sz w:val="24"/>
          <w:szCs w:val="24"/>
          <w:lang w:val="en-US" w:eastAsia="en-IN"/>
        </w:rPr>
      </w:pPr>
      <w:proofErr w:type="spellStart"/>
      <w:ins w:id="798" w:author="Unknown">
        <w:r w:rsidRPr="00FB66A1">
          <w:rPr>
            <w:rFonts w:ascii="Times New Roman" w:eastAsia="Times New Roman" w:hAnsi="Times New Roman" w:cs="Times New Roman"/>
            <w:sz w:val="24"/>
            <w:szCs w:val="24"/>
            <w:lang w:val="en-US" w:eastAsia="en-IN"/>
          </w:rPr>
          <w:t>sreejith</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ks</w:t>
        </w:r>
        <w:proofErr w:type="spellEnd"/>
        <w:r w:rsidRPr="00FB66A1">
          <w:rPr>
            <w:rFonts w:ascii="Times New Roman" w:eastAsia="Times New Roman" w:hAnsi="Times New Roman" w:cs="Times New Roman"/>
            <w:sz w:val="24"/>
            <w:szCs w:val="24"/>
            <w:lang w:val="en-US" w:eastAsia="en-IN"/>
          </w:rPr>
          <w:t xml:space="preserve"> May 26, 2013, 6:01 pm </w:t>
        </w:r>
      </w:ins>
    </w:p>
    <w:p w:rsidR="00FB66A1" w:rsidRPr="00FB66A1" w:rsidRDefault="00FB66A1" w:rsidP="00FB66A1">
      <w:pPr>
        <w:spacing w:before="100" w:beforeAutospacing="1" w:after="100" w:afterAutospacing="1" w:line="240" w:lineRule="auto"/>
        <w:ind w:left="720"/>
        <w:rPr>
          <w:ins w:id="799" w:author="Unknown"/>
          <w:rFonts w:ascii="Times New Roman" w:eastAsia="Times New Roman" w:hAnsi="Times New Roman" w:cs="Times New Roman"/>
          <w:sz w:val="24"/>
          <w:szCs w:val="24"/>
          <w:lang w:val="en-US" w:eastAsia="en-IN"/>
        </w:rPr>
      </w:pPr>
      <w:proofErr w:type="gramStart"/>
      <w:ins w:id="800" w:author="Unknown">
        <w:r w:rsidRPr="00FB66A1">
          <w:rPr>
            <w:rFonts w:ascii="Times New Roman" w:eastAsia="Times New Roman" w:hAnsi="Times New Roman" w:cs="Times New Roman"/>
            <w:sz w:val="24"/>
            <w:szCs w:val="24"/>
            <w:lang w:val="en-US" w:eastAsia="en-IN"/>
          </w:rPr>
          <w:t>awesome</w:t>
        </w:r>
        <w:proofErr w:type="gramEnd"/>
        <w:r w:rsidRPr="00FB66A1">
          <w:rPr>
            <w:rFonts w:ascii="Times New Roman" w:eastAsia="Times New Roman" w:hAnsi="Times New Roman" w:cs="Times New Roman"/>
            <w:sz w:val="24"/>
            <w:szCs w:val="24"/>
            <w:lang w:val="en-US" w:eastAsia="en-IN"/>
          </w:rPr>
          <w:t xml:space="preserve"> man, what a simply way to explain such a difficult process.,, thanks a </w:t>
        </w:r>
        <w:proofErr w:type="spellStart"/>
        <w:r w:rsidRPr="00FB66A1">
          <w:rPr>
            <w:rFonts w:ascii="Times New Roman" w:eastAsia="Times New Roman" w:hAnsi="Times New Roman" w:cs="Times New Roman"/>
            <w:sz w:val="24"/>
            <w:szCs w:val="24"/>
            <w:lang w:val="en-US" w:eastAsia="en-IN"/>
          </w:rPr>
          <w:t>lot,,keep</w:t>
        </w:r>
        <w:proofErr w:type="spellEnd"/>
        <w:r w:rsidRPr="00FB66A1">
          <w:rPr>
            <w:rFonts w:ascii="Times New Roman" w:eastAsia="Times New Roman" w:hAnsi="Times New Roman" w:cs="Times New Roman"/>
            <w:sz w:val="24"/>
            <w:szCs w:val="24"/>
            <w:lang w:val="en-US" w:eastAsia="en-IN"/>
          </w:rPr>
          <w:t xml:space="preserve"> going,,</w:t>
        </w:r>
      </w:ins>
    </w:p>
    <w:p w:rsidR="00FB66A1" w:rsidRPr="00FB66A1" w:rsidRDefault="00FB66A1" w:rsidP="00FB66A1">
      <w:pPr>
        <w:spacing w:beforeAutospacing="1" w:after="0" w:afterAutospacing="1" w:line="240" w:lineRule="auto"/>
        <w:ind w:left="720"/>
        <w:rPr>
          <w:ins w:id="801" w:author="Unknown"/>
          <w:rFonts w:ascii="Times New Roman" w:eastAsia="Times New Roman" w:hAnsi="Times New Roman" w:cs="Times New Roman"/>
          <w:sz w:val="24"/>
          <w:szCs w:val="24"/>
          <w:lang w:val="en-US" w:eastAsia="en-IN"/>
        </w:rPr>
      </w:pPr>
      <w:ins w:id="80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"comment-762910"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03" w:author="Unknown"/>
          <w:rFonts w:ascii="Times New Roman" w:eastAsia="Times New Roman" w:hAnsi="Times New Roman" w:cs="Times New Roman"/>
          <w:sz w:val="24"/>
          <w:szCs w:val="24"/>
          <w:lang w:val="en-US" w:eastAsia="en-IN"/>
        </w:rPr>
      </w:pPr>
      <w:proofErr w:type="spellStart"/>
      <w:ins w:id="804" w:author="Unknown">
        <w:r w:rsidRPr="00FB66A1">
          <w:rPr>
            <w:rFonts w:ascii="Times New Roman" w:eastAsia="Times New Roman" w:hAnsi="Times New Roman" w:cs="Times New Roman"/>
            <w:sz w:val="24"/>
            <w:szCs w:val="24"/>
            <w:lang w:val="en-US" w:eastAsia="en-IN"/>
          </w:rPr>
          <w:t>Mitesh</w:t>
        </w:r>
        <w:proofErr w:type="spellEnd"/>
        <w:r w:rsidRPr="00FB66A1">
          <w:rPr>
            <w:rFonts w:ascii="Times New Roman" w:eastAsia="Times New Roman" w:hAnsi="Times New Roman" w:cs="Times New Roman"/>
            <w:sz w:val="24"/>
            <w:szCs w:val="24"/>
            <w:lang w:val="en-US" w:eastAsia="en-IN"/>
          </w:rPr>
          <w:t xml:space="preserve"> May 30, 2013, 3:22 am </w:t>
        </w:r>
      </w:ins>
    </w:p>
    <w:p w:rsidR="00FB66A1" w:rsidRPr="00FB66A1" w:rsidRDefault="00FB66A1" w:rsidP="00FB66A1">
      <w:pPr>
        <w:spacing w:before="100" w:beforeAutospacing="1" w:after="100" w:afterAutospacing="1" w:line="240" w:lineRule="auto"/>
        <w:ind w:left="720"/>
        <w:rPr>
          <w:ins w:id="805" w:author="Unknown"/>
          <w:rFonts w:ascii="Times New Roman" w:eastAsia="Times New Roman" w:hAnsi="Times New Roman" w:cs="Times New Roman"/>
          <w:sz w:val="24"/>
          <w:szCs w:val="24"/>
          <w:lang w:val="en-US" w:eastAsia="en-IN"/>
        </w:rPr>
      </w:pPr>
      <w:ins w:id="806" w:author="Unknown">
        <w:r w:rsidRPr="00FB66A1">
          <w:rPr>
            <w:rFonts w:ascii="Times New Roman" w:eastAsia="Times New Roman" w:hAnsi="Times New Roman" w:cs="Times New Roman"/>
            <w:sz w:val="24"/>
            <w:szCs w:val="24"/>
            <w:lang w:val="en-US" w:eastAsia="en-IN"/>
          </w:rPr>
          <w:t>Really Nice Article…. learn much from this…</w:t>
        </w:r>
        <w:r w:rsidRPr="00FB66A1">
          <w:rPr>
            <w:rFonts w:ascii="Times New Roman" w:eastAsia="Times New Roman" w:hAnsi="Times New Roman" w:cs="Times New Roman"/>
            <w:sz w:val="24"/>
            <w:szCs w:val="24"/>
            <w:lang w:val="en-US" w:eastAsia="en-IN"/>
          </w:rPr>
          <w:br/>
          <w:t>Thanks</w:t>
        </w:r>
      </w:ins>
    </w:p>
    <w:p w:rsidR="00FB66A1" w:rsidRPr="00FB66A1" w:rsidRDefault="00FB66A1" w:rsidP="00FB66A1">
      <w:pPr>
        <w:spacing w:beforeAutospacing="1" w:after="0" w:afterAutospacing="1" w:line="240" w:lineRule="auto"/>
        <w:ind w:left="720"/>
        <w:rPr>
          <w:ins w:id="807" w:author="Unknown"/>
          <w:rFonts w:ascii="Times New Roman" w:eastAsia="Times New Roman" w:hAnsi="Times New Roman" w:cs="Times New Roman"/>
          <w:sz w:val="24"/>
          <w:szCs w:val="24"/>
          <w:lang w:val="en-US" w:eastAsia="en-IN"/>
        </w:rPr>
      </w:pPr>
      <w:ins w:id="80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"comment-767975"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09" w:author="Unknown"/>
          <w:rFonts w:ascii="Times New Roman" w:eastAsia="Times New Roman" w:hAnsi="Times New Roman" w:cs="Times New Roman"/>
          <w:sz w:val="24"/>
          <w:szCs w:val="24"/>
          <w:lang w:val="en-US" w:eastAsia="en-IN"/>
        </w:rPr>
      </w:pPr>
      <w:proofErr w:type="spellStart"/>
      <w:ins w:id="810" w:author="Unknown">
        <w:r w:rsidRPr="00FB66A1">
          <w:rPr>
            <w:rFonts w:ascii="Times New Roman" w:eastAsia="Times New Roman" w:hAnsi="Times New Roman" w:cs="Times New Roman"/>
            <w:sz w:val="24"/>
            <w:szCs w:val="24"/>
            <w:lang w:val="en-US" w:eastAsia="en-IN"/>
          </w:rPr>
          <w:t>Ashokraj</w:t>
        </w:r>
        <w:proofErr w:type="spellEnd"/>
        <w:r w:rsidRPr="00FB66A1">
          <w:rPr>
            <w:rFonts w:ascii="Times New Roman" w:eastAsia="Times New Roman" w:hAnsi="Times New Roman" w:cs="Times New Roman"/>
            <w:sz w:val="24"/>
            <w:szCs w:val="24"/>
            <w:lang w:val="en-US" w:eastAsia="en-IN"/>
          </w:rPr>
          <w:t xml:space="preserve"> R May 30, 2013, 5:45 am </w:t>
        </w:r>
      </w:ins>
    </w:p>
    <w:p w:rsidR="00FB66A1" w:rsidRPr="00FB66A1" w:rsidRDefault="00FB66A1" w:rsidP="00FB66A1">
      <w:pPr>
        <w:spacing w:before="100" w:beforeAutospacing="1" w:after="100" w:afterAutospacing="1" w:line="240" w:lineRule="auto"/>
        <w:ind w:left="720"/>
        <w:rPr>
          <w:ins w:id="811" w:author="Unknown"/>
          <w:rFonts w:ascii="Times New Roman" w:eastAsia="Times New Roman" w:hAnsi="Times New Roman" w:cs="Times New Roman"/>
          <w:sz w:val="24"/>
          <w:szCs w:val="24"/>
          <w:lang w:val="en-US" w:eastAsia="en-IN"/>
        </w:rPr>
      </w:pPr>
      <w:ins w:id="812" w:author="Unknown">
        <w:r w:rsidRPr="00FB66A1">
          <w:rPr>
            <w:rFonts w:ascii="Times New Roman" w:eastAsia="Times New Roman" w:hAnsi="Times New Roman" w:cs="Times New Roman"/>
            <w:sz w:val="24"/>
            <w:szCs w:val="24"/>
            <w:lang w:val="en-US" w:eastAsia="en-IN"/>
          </w:rPr>
          <w:t>Thank you</w:t>
        </w:r>
      </w:ins>
    </w:p>
    <w:p w:rsidR="00FB66A1" w:rsidRPr="00FB66A1" w:rsidRDefault="00FB66A1" w:rsidP="00FB66A1">
      <w:pPr>
        <w:spacing w:beforeAutospacing="1" w:after="0" w:afterAutospacing="1" w:line="240" w:lineRule="auto"/>
        <w:ind w:left="720"/>
        <w:rPr>
          <w:ins w:id="813" w:author="Unknown"/>
          <w:rFonts w:ascii="Times New Roman" w:eastAsia="Times New Roman" w:hAnsi="Times New Roman" w:cs="Times New Roman"/>
          <w:sz w:val="24"/>
          <w:szCs w:val="24"/>
          <w:lang w:val="en-US" w:eastAsia="en-IN"/>
        </w:rPr>
      </w:pPr>
      <w:ins w:id="81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"comment-768149"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15" w:author="Unknown"/>
          <w:rFonts w:ascii="Times New Roman" w:eastAsia="Times New Roman" w:hAnsi="Times New Roman" w:cs="Times New Roman"/>
          <w:sz w:val="24"/>
          <w:szCs w:val="24"/>
          <w:lang w:val="en-US" w:eastAsia="en-IN"/>
        </w:rPr>
      </w:pPr>
      <w:proofErr w:type="spellStart"/>
      <w:ins w:id="816" w:author="Unknown">
        <w:r w:rsidRPr="00FB66A1">
          <w:rPr>
            <w:rFonts w:ascii="Times New Roman" w:eastAsia="Times New Roman" w:hAnsi="Times New Roman" w:cs="Times New Roman"/>
            <w:sz w:val="24"/>
            <w:szCs w:val="24"/>
            <w:lang w:val="en-US" w:eastAsia="en-IN"/>
          </w:rPr>
          <w:t>Akshay</w:t>
        </w:r>
        <w:proofErr w:type="spellEnd"/>
        <w:r w:rsidRPr="00FB66A1">
          <w:rPr>
            <w:rFonts w:ascii="Times New Roman" w:eastAsia="Times New Roman" w:hAnsi="Times New Roman" w:cs="Times New Roman"/>
            <w:sz w:val="24"/>
            <w:szCs w:val="24"/>
            <w:lang w:val="en-US" w:eastAsia="en-IN"/>
          </w:rPr>
          <w:t xml:space="preserve"> June 23, 2013, 12:05 pm </w:t>
        </w:r>
      </w:ins>
    </w:p>
    <w:p w:rsidR="00FB66A1" w:rsidRPr="00FB66A1" w:rsidRDefault="00FB66A1" w:rsidP="00FB66A1">
      <w:pPr>
        <w:spacing w:before="100" w:beforeAutospacing="1" w:after="100" w:afterAutospacing="1" w:line="240" w:lineRule="auto"/>
        <w:ind w:left="720"/>
        <w:rPr>
          <w:ins w:id="817" w:author="Unknown"/>
          <w:rFonts w:ascii="Times New Roman" w:eastAsia="Times New Roman" w:hAnsi="Times New Roman" w:cs="Times New Roman"/>
          <w:sz w:val="24"/>
          <w:szCs w:val="24"/>
          <w:lang w:val="en-US" w:eastAsia="en-IN"/>
        </w:rPr>
      </w:pPr>
      <w:proofErr w:type="gramStart"/>
      <w:ins w:id="818" w:author="Unknown">
        <w:r w:rsidRPr="00FB66A1">
          <w:rPr>
            <w:rFonts w:ascii="Times New Roman" w:eastAsia="Times New Roman" w:hAnsi="Times New Roman" w:cs="Times New Roman"/>
            <w:sz w:val="24"/>
            <w:szCs w:val="24"/>
            <w:lang w:val="en-US" w:eastAsia="en-IN"/>
          </w:rPr>
          <w:t>Perfect article on Great topic.</w:t>
        </w:r>
        <w:proofErr w:type="gramEnd"/>
      </w:ins>
    </w:p>
    <w:p w:rsidR="00FB66A1" w:rsidRPr="00FB66A1" w:rsidRDefault="00FB66A1" w:rsidP="00FB66A1">
      <w:pPr>
        <w:spacing w:beforeAutospacing="1" w:after="0" w:afterAutospacing="1" w:line="240" w:lineRule="auto"/>
        <w:ind w:left="720"/>
        <w:rPr>
          <w:ins w:id="819" w:author="Unknown"/>
          <w:rFonts w:ascii="Times New Roman" w:eastAsia="Times New Roman" w:hAnsi="Times New Roman" w:cs="Times New Roman"/>
          <w:sz w:val="24"/>
          <w:szCs w:val="24"/>
          <w:lang w:val="en-US" w:eastAsia="en-IN"/>
        </w:rPr>
      </w:pPr>
      <w:ins w:id="82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"comment-820092"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21" w:author="Unknown"/>
          <w:rFonts w:ascii="Times New Roman" w:eastAsia="Times New Roman" w:hAnsi="Times New Roman" w:cs="Times New Roman"/>
          <w:sz w:val="24"/>
          <w:szCs w:val="24"/>
          <w:lang w:val="en-US" w:eastAsia="en-IN"/>
        </w:rPr>
      </w:pPr>
      <w:ins w:id="822" w:author="Unknown">
        <w:r w:rsidRPr="00FB66A1">
          <w:rPr>
            <w:rFonts w:ascii="Times New Roman" w:eastAsia="Times New Roman" w:hAnsi="Times New Roman" w:cs="Times New Roman"/>
            <w:sz w:val="24"/>
            <w:szCs w:val="24"/>
            <w:lang w:val="en-US" w:eastAsia="en-IN"/>
          </w:rPr>
          <w:t xml:space="preserve">Shams July 20, 2013, 1:19 pm </w:t>
        </w:r>
      </w:ins>
    </w:p>
    <w:p w:rsidR="00FB66A1" w:rsidRPr="00FB66A1" w:rsidRDefault="00FB66A1" w:rsidP="00FB66A1">
      <w:pPr>
        <w:spacing w:before="100" w:beforeAutospacing="1" w:after="100" w:afterAutospacing="1" w:line="240" w:lineRule="auto"/>
        <w:ind w:left="720"/>
        <w:rPr>
          <w:ins w:id="823" w:author="Unknown"/>
          <w:rFonts w:ascii="Times New Roman" w:eastAsia="Times New Roman" w:hAnsi="Times New Roman" w:cs="Times New Roman"/>
          <w:sz w:val="24"/>
          <w:szCs w:val="24"/>
          <w:lang w:val="en-US" w:eastAsia="en-IN"/>
        </w:rPr>
      </w:pPr>
      <w:ins w:id="824" w:author="Unknown">
        <w:r w:rsidRPr="00FB66A1">
          <w:rPr>
            <w:rFonts w:ascii="Times New Roman" w:eastAsia="Times New Roman" w:hAnsi="Times New Roman" w:cs="Times New Roman"/>
            <w:sz w:val="24"/>
            <w:szCs w:val="24"/>
            <w:lang w:val="en-US" w:eastAsia="en-IN"/>
          </w:rPr>
          <w:t>Ramesh,</w:t>
        </w:r>
      </w:ins>
    </w:p>
    <w:p w:rsidR="00FB66A1" w:rsidRPr="00FB66A1" w:rsidRDefault="00FB66A1" w:rsidP="00FB66A1">
      <w:pPr>
        <w:spacing w:before="100" w:beforeAutospacing="1" w:after="100" w:afterAutospacing="1" w:line="240" w:lineRule="auto"/>
        <w:ind w:left="720"/>
        <w:rPr>
          <w:ins w:id="825" w:author="Unknown"/>
          <w:rFonts w:ascii="Times New Roman" w:eastAsia="Times New Roman" w:hAnsi="Times New Roman" w:cs="Times New Roman"/>
          <w:sz w:val="24"/>
          <w:szCs w:val="24"/>
          <w:lang w:val="en-US" w:eastAsia="en-IN"/>
        </w:rPr>
      </w:pPr>
      <w:ins w:id="826" w:author="Unknown">
        <w:r w:rsidRPr="00FB66A1">
          <w:rPr>
            <w:rFonts w:ascii="Times New Roman" w:eastAsia="Times New Roman" w:hAnsi="Times New Roman" w:cs="Times New Roman"/>
            <w:sz w:val="24"/>
            <w:szCs w:val="24"/>
            <w:lang w:val="en-US" w:eastAsia="en-IN"/>
          </w:rPr>
          <w:t xml:space="preserve">Thanks a ton for your efforts to provide such </w:t>
        </w:r>
        <w:proofErr w:type="spellStart"/>
        <w:proofErr w:type="gramStart"/>
        <w:r w:rsidRPr="00FB66A1">
          <w:rPr>
            <w:rFonts w:ascii="Times New Roman" w:eastAsia="Times New Roman" w:hAnsi="Times New Roman" w:cs="Times New Roman"/>
            <w:sz w:val="24"/>
            <w:szCs w:val="24"/>
            <w:lang w:val="en-US" w:eastAsia="en-IN"/>
          </w:rPr>
          <w:t>a</w:t>
        </w:r>
        <w:proofErr w:type="spellEnd"/>
        <w:proofErr w:type="gramEnd"/>
        <w:r w:rsidRPr="00FB66A1">
          <w:rPr>
            <w:rFonts w:ascii="Times New Roman" w:eastAsia="Times New Roman" w:hAnsi="Times New Roman" w:cs="Times New Roman"/>
            <w:sz w:val="24"/>
            <w:szCs w:val="24"/>
            <w:lang w:val="en-US" w:eastAsia="en-IN"/>
          </w:rPr>
          <w:t xml:space="preserve"> excellent information by keeping it simple.</w:t>
        </w:r>
      </w:ins>
    </w:p>
    <w:p w:rsidR="00FB66A1" w:rsidRPr="00FB66A1" w:rsidRDefault="00FB66A1" w:rsidP="00FB66A1">
      <w:pPr>
        <w:spacing w:before="100" w:beforeAutospacing="1" w:after="100" w:afterAutospacing="1" w:line="240" w:lineRule="auto"/>
        <w:ind w:left="720"/>
        <w:rPr>
          <w:ins w:id="827" w:author="Unknown"/>
          <w:rFonts w:ascii="Times New Roman" w:eastAsia="Times New Roman" w:hAnsi="Times New Roman" w:cs="Times New Roman"/>
          <w:sz w:val="24"/>
          <w:szCs w:val="24"/>
          <w:lang w:val="en-US" w:eastAsia="en-IN"/>
        </w:rPr>
      </w:pPr>
      <w:ins w:id="828" w:author="Unknown">
        <w:r w:rsidRPr="00FB66A1">
          <w:rPr>
            <w:rFonts w:ascii="Times New Roman" w:eastAsia="Times New Roman" w:hAnsi="Times New Roman" w:cs="Times New Roman"/>
            <w:sz w:val="24"/>
            <w:szCs w:val="24"/>
            <w:lang w:val="en-US" w:eastAsia="en-IN"/>
          </w:rPr>
          <w:t>You rock man …… Keep it up…</w:t>
        </w:r>
      </w:ins>
    </w:p>
    <w:p w:rsidR="00FB66A1" w:rsidRPr="00FB66A1" w:rsidRDefault="00FB66A1" w:rsidP="00FB66A1">
      <w:pPr>
        <w:spacing w:beforeAutospacing="1" w:after="0" w:afterAutospacing="1" w:line="240" w:lineRule="auto"/>
        <w:ind w:left="720"/>
        <w:rPr>
          <w:ins w:id="829" w:author="Unknown"/>
          <w:rFonts w:ascii="Times New Roman" w:eastAsia="Times New Roman" w:hAnsi="Times New Roman" w:cs="Times New Roman"/>
          <w:sz w:val="24"/>
          <w:szCs w:val="24"/>
          <w:lang w:val="en-US" w:eastAsia="en-IN"/>
        </w:rPr>
      </w:pPr>
      <w:ins w:id="83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"comment-850444"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31" w:author="Unknown"/>
          <w:rFonts w:ascii="Times New Roman" w:eastAsia="Times New Roman" w:hAnsi="Times New Roman" w:cs="Times New Roman"/>
          <w:sz w:val="24"/>
          <w:szCs w:val="24"/>
          <w:lang w:val="en-US" w:eastAsia="en-IN"/>
        </w:rPr>
      </w:pPr>
      <w:proofErr w:type="spellStart"/>
      <w:ins w:id="832" w:author="Unknown">
        <w:r w:rsidRPr="00FB66A1">
          <w:rPr>
            <w:rFonts w:ascii="Times New Roman" w:eastAsia="Times New Roman" w:hAnsi="Times New Roman" w:cs="Times New Roman"/>
            <w:sz w:val="24"/>
            <w:szCs w:val="24"/>
            <w:lang w:val="en-US" w:eastAsia="en-IN"/>
          </w:rPr>
          <w:t>karthik</w:t>
        </w:r>
        <w:proofErr w:type="spellEnd"/>
        <w:r w:rsidRPr="00FB66A1">
          <w:rPr>
            <w:rFonts w:ascii="Times New Roman" w:eastAsia="Times New Roman" w:hAnsi="Times New Roman" w:cs="Times New Roman"/>
            <w:sz w:val="24"/>
            <w:szCs w:val="24"/>
            <w:lang w:val="en-US" w:eastAsia="en-IN"/>
          </w:rPr>
          <w:t xml:space="preserve"> July 25, 2013, 1:32 am </w:t>
        </w:r>
      </w:ins>
    </w:p>
    <w:p w:rsidR="00FB66A1" w:rsidRPr="00FB66A1" w:rsidRDefault="00FB66A1" w:rsidP="00FB66A1">
      <w:pPr>
        <w:spacing w:before="100" w:beforeAutospacing="1" w:after="100" w:afterAutospacing="1" w:line="240" w:lineRule="auto"/>
        <w:ind w:left="720"/>
        <w:rPr>
          <w:ins w:id="833" w:author="Unknown"/>
          <w:rFonts w:ascii="Times New Roman" w:eastAsia="Times New Roman" w:hAnsi="Times New Roman" w:cs="Times New Roman"/>
          <w:sz w:val="24"/>
          <w:szCs w:val="24"/>
          <w:lang w:val="en-US" w:eastAsia="en-IN"/>
        </w:rPr>
      </w:pPr>
      <w:proofErr w:type="gramStart"/>
      <w:ins w:id="834" w:author="Unknown">
        <w:r w:rsidRPr="00FB66A1">
          <w:rPr>
            <w:rFonts w:ascii="Times New Roman" w:eastAsia="Times New Roman" w:hAnsi="Times New Roman" w:cs="Times New Roman"/>
            <w:sz w:val="24"/>
            <w:szCs w:val="24"/>
            <w:lang w:val="en-US" w:eastAsia="en-IN"/>
          </w:rPr>
          <w:t>nice</w:t>
        </w:r>
        <w:proofErr w:type="gram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job.any</w:t>
        </w:r>
        <w:proofErr w:type="spellEnd"/>
        <w:r w:rsidRPr="00FB66A1">
          <w:rPr>
            <w:rFonts w:ascii="Times New Roman" w:eastAsia="Times New Roman" w:hAnsi="Times New Roman" w:cs="Times New Roman"/>
            <w:sz w:val="24"/>
            <w:szCs w:val="24"/>
            <w:lang w:val="en-US" w:eastAsia="en-IN"/>
          </w:rPr>
          <w:t xml:space="preserve"> one can understand this . </w:t>
        </w:r>
        <w:proofErr w:type="gramStart"/>
        <w:r w:rsidRPr="00FB66A1">
          <w:rPr>
            <w:rFonts w:ascii="Times New Roman" w:eastAsia="Times New Roman" w:hAnsi="Times New Roman" w:cs="Times New Roman"/>
            <w:sz w:val="24"/>
            <w:szCs w:val="24"/>
            <w:lang w:val="en-US" w:eastAsia="en-IN"/>
          </w:rPr>
          <w:t>good</w:t>
        </w:r>
        <w:proofErr w:type="gram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explantion</w:t>
        </w:r>
        <w:proofErr w:type="spellEnd"/>
      </w:ins>
    </w:p>
    <w:p w:rsidR="00FB66A1" w:rsidRPr="00FB66A1" w:rsidRDefault="00FB66A1" w:rsidP="00FB66A1">
      <w:pPr>
        <w:spacing w:beforeAutospacing="1" w:after="0" w:afterAutospacing="1" w:line="240" w:lineRule="auto"/>
        <w:ind w:left="720"/>
        <w:rPr>
          <w:ins w:id="835" w:author="Unknown"/>
          <w:rFonts w:ascii="Times New Roman" w:eastAsia="Times New Roman" w:hAnsi="Times New Roman" w:cs="Times New Roman"/>
          <w:sz w:val="24"/>
          <w:szCs w:val="24"/>
          <w:lang w:val="en-US" w:eastAsia="en-IN"/>
        </w:rPr>
      </w:pPr>
      <w:ins w:id="83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"comment-856035"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37" w:author="Unknown"/>
          <w:rFonts w:ascii="Times New Roman" w:eastAsia="Times New Roman" w:hAnsi="Times New Roman" w:cs="Times New Roman"/>
          <w:sz w:val="24"/>
          <w:szCs w:val="24"/>
          <w:lang w:val="en-US" w:eastAsia="en-IN"/>
        </w:rPr>
      </w:pPr>
      <w:proofErr w:type="spellStart"/>
      <w:ins w:id="838" w:author="Unknown">
        <w:r w:rsidRPr="00FB66A1">
          <w:rPr>
            <w:rFonts w:ascii="Times New Roman" w:eastAsia="Times New Roman" w:hAnsi="Times New Roman" w:cs="Times New Roman"/>
            <w:sz w:val="24"/>
            <w:szCs w:val="24"/>
            <w:lang w:val="en-US" w:eastAsia="en-IN"/>
          </w:rPr>
          <w:t>Suraj</w:t>
        </w:r>
        <w:proofErr w:type="spellEnd"/>
        <w:r w:rsidRPr="00FB66A1">
          <w:rPr>
            <w:rFonts w:ascii="Times New Roman" w:eastAsia="Times New Roman" w:hAnsi="Times New Roman" w:cs="Times New Roman"/>
            <w:sz w:val="24"/>
            <w:szCs w:val="24"/>
            <w:lang w:val="en-US" w:eastAsia="en-IN"/>
          </w:rPr>
          <w:t xml:space="preserve"> August 2, 2013, 1:12 am </w:t>
        </w:r>
      </w:ins>
    </w:p>
    <w:p w:rsidR="00FB66A1" w:rsidRPr="00FB66A1" w:rsidRDefault="00FB66A1" w:rsidP="00FB66A1">
      <w:pPr>
        <w:spacing w:before="100" w:beforeAutospacing="1" w:after="100" w:afterAutospacing="1" w:line="240" w:lineRule="auto"/>
        <w:ind w:left="720"/>
        <w:rPr>
          <w:ins w:id="839" w:author="Unknown"/>
          <w:rFonts w:ascii="Times New Roman" w:eastAsia="Times New Roman" w:hAnsi="Times New Roman" w:cs="Times New Roman"/>
          <w:sz w:val="24"/>
          <w:szCs w:val="24"/>
          <w:lang w:val="en-US" w:eastAsia="en-IN"/>
        </w:rPr>
      </w:pPr>
      <w:ins w:id="840" w:author="Unknown">
        <w:r w:rsidRPr="00FB66A1">
          <w:rPr>
            <w:rFonts w:ascii="Times New Roman" w:eastAsia="Times New Roman" w:hAnsi="Times New Roman" w:cs="Times New Roman"/>
            <w:sz w:val="24"/>
            <w:szCs w:val="24"/>
            <w:lang w:val="en-US" w:eastAsia="en-IN"/>
          </w:rPr>
          <w:t xml:space="preserve">Superb </w:t>
        </w:r>
        <w:proofErr w:type="gramStart"/>
        <w:r w:rsidRPr="00FB66A1">
          <w:rPr>
            <w:rFonts w:ascii="Times New Roman" w:eastAsia="Times New Roman" w:hAnsi="Times New Roman" w:cs="Times New Roman"/>
            <w:sz w:val="24"/>
            <w:szCs w:val="24"/>
            <w:lang w:val="en-US" w:eastAsia="en-IN"/>
          </w:rPr>
          <w:t>Article !!!</w:t>
        </w:r>
        <w:proofErr w:type="gramEnd"/>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Excellent explanation.</w:t>
        </w:r>
        <w:proofErr w:type="gramEnd"/>
      </w:ins>
    </w:p>
    <w:p w:rsidR="00FB66A1" w:rsidRPr="00FB66A1" w:rsidRDefault="00FB66A1" w:rsidP="00FB66A1">
      <w:pPr>
        <w:spacing w:before="100" w:beforeAutospacing="1" w:after="100" w:afterAutospacing="1" w:line="240" w:lineRule="auto"/>
        <w:ind w:left="720"/>
        <w:rPr>
          <w:ins w:id="841" w:author="Unknown"/>
          <w:rFonts w:ascii="Times New Roman" w:eastAsia="Times New Roman" w:hAnsi="Times New Roman" w:cs="Times New Roman"/>
          <w:sz w:val="24"/>
          <w:szCs w:val="24"/>
          <w:lang w:val="en-US" w:eastAsia="en-IN"/>
        </w:rPr>
      </w:pPr>
      <w:ins w:id="842" w:author="Unknown">
        <w:r w:rsidRPr="00FB66A1">
          <w:rPr>
            <w:rFonts w:ascii="Times New Roman" w:eastAsia="Times New Roman" w:hAnsi="Times New Roman" w:cs="Times New Roman"/>
            <w:sz w:val="24"/>
            <w:szCs w:val="24"/>
            <w:lang w:val="en-US" w:eastAsia="en-IN"/>
          </w:rPr>
          <w:t>Keep it on.</w:t>
        </w:r>
      </w:ins>
    </w:p>
    <w:p w:rsidR="00FB66A1" w:rsidRPr="00FB66A1" w:rsidRDefault="00FB66A1" w:rsidP="00FB66A1">
      <w:pPr>
        <w:spacing w:beforeAutospacing="1" w:after="0" w:afterAutospacing="1" w:line="240" w:lineRule="auto"/>
        <w:ind w:left="720"/>
        <w:rPr>
          <w:ins w:id="843" w:author="Unknown"/>
          <w:rFonts w:ascii="Times New Roman" w:eastAsia="Times New Roman" w:hAnsi="Times New Roman" w:cs="Times New Roman"/>
          <w:sz w:val="24"/>
          <w:szCs w:val="24"/>
          <w:lang w:val="en-US" w:eastAsia="en-IN"/>
        </w:rPr>
      </w:pPr>
      <w:ins w:id="84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"comment-867123"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45" w:author="Unknown"/>
          <w:rFonts w:ascii="Times New Roman" w:eastAsia="Times New Roman" w:hAnsi="Times New Roman" w:cs="Times New Roman"/>
          <w:sz w:val="24"/>
          <w:szCs w:val="24"/>
          <w:lang w:val="en-US" w:eastAsia="en-IN"/>
        </w:rPr>
      </w:pPr>
      <w:proofErr w:type="spellStart"/>
      <w:ins w:id="846" w:author="Unknown">
        <w:r w:rsidRPr="00FB66A1">
          <w:rPr>
            <w:rFonts w:ascii="Times New Roman" w:eastAsia="Times New Roman" w:hAnsi="Times New Roman" w:cs="Times New Roman"/>
            <w:sz w:val="24"/>
            <w:szCs w:val="24"/>
            <w:lang w:val="en-US" w:eastAsia="en-IN"/>
          </w:rPr>
          <w:t>Kaali</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Dasu</w:t>
        </w:r>
        <w:proofErr w:type="spellEnd"/>
        <w:r w:rsidRPr="00FB66A1">
          <w:rPr>
            <w:rFonts w:ascii="Times New Roman" w:eastAsia="Times New Roman" w:hAnsi="Times New Roman" w:cs="Times New Roman"/>
            <w:sz w:val="24"/>
            <w:szCs w:val="24"/>
            <w:lang w:val="en-US" w:eastAsia="en-IN"/>
          </w:rPr>
          <w:t xml:space="preserve"> August 9, 2013, 1:50 am </w:t>
        </w:r>
      </w:ins>
    </w:p>
    <w:p w:rsidR="00FB66A1" w:rsidRPr="00FB66A1" w:rsidRDefault="00FB66A1" w:rsidP="00FB66A1">
      <w:pPr>
        <w:spacing w:before="100" w:beforeAutospacing="1" w:after="100" w:afterAutospacing="1" w:line="240" w:lineRule="auto"/>
        <w:ind w:left="720"/>
        <w:rPr>
          <w:ins w:id="847" w:author="Unknown"/>
          <w:rFonts w:ascii="Times New Roman" w:eastAsia="Times New Roman" w:hAnsi="Times New Roman" w:cs="Times New Roman"/>
          <w:sz w:val="24"/>
          <w:szCs w:val="24"/>
          <w:lang w:val="en-US" w:eastAsia="en-IN"/>
        </w:rPr>
      </w:pPr>
      <w:ins w:id="848" w:author="Unknown">
        <w:r w:rsidRPr="00FB66A1">
          <w:rPr>
            <w:rFonts w:ascii="Times New Roman" w:eastAsia="Times New Roman" w:hAnsi="Times New Roman" w:cs="Times New Roman"/>
            <w:sz w:val="24"/>
            <w:szCs w:val="24"/>
            <w:lang w:val="en-US" w:eastAsia="en-IN"/>
          </w:rPr>
          <w:t xml:space="preserve">I got confused by studying the process in </w:t>
        </w:r>
        <w:proofErr w:type="gramStart"/>
        <w:r w:rsidRPr="00FB66A1">
          <w:rPr>
            <w:rFonts w:ascii="Times New Roman" w:eastAsia="Times New Roman" w:hAnsi="Times New Roman" w:cs="Times New Roman"/>
            <w:sz w:val="24"/>
            <w:szCs w:val="24"/>
            <w:lang w:val="en-US" w:eastAsia="en-IN"/>
          </w:rPr>
          <w:t>another sites</w:t>
        </w:r>
        <w:proofErr w:type="gramEnd"/>
        <w:r w:rsidRPr="00FB66A1">
          <w:rPr>
            <w:rFonts w:ascii="Times New Roman" w:eastAsia="Times New Roman" w:hAnsi="Times New Roman" w:cs="Times New Roman"/>
            <w:sz w:val="24"/>
            <w:szCs w:val="24"/>
            <w:lang w:val="en-US" w:eastAsia="en-IN"/>
          </w:rPr>
          <w:t xml:space="preserve"> however this one is very easy to understand and remember.</w:t>
        </w:r>
      </w:ins>
    </w:p>
    <w:p w:rsidR="00FB66A1" w:rsidRPr="00FB66A1" w:rsidRDefault="00FB66A1" w:rsidP="00FB66A1">
      <w:pPr>
        <w:spacing w:beforeAutospacing="1" w:after="0" w:afterAutospacing="1" w:line="240" w:lineRule="auto"/>
        <w:ind w:left="720"/>
        <w:rPr>
          <w:ins w:id="849" w:author="Unknown"/>
          <w:rFonts w:ascii="Times New Roman" w:eastAsia="Times New Roman" w:hAnsi="Times New Roman" w:cs="Times New Roman"/>
          <w:sz w:val="24"/>
          <w:szCs w:val="24"/>
          <w:lang w:val="en-US" w:eastAsia="en-IN"/>
        </w:rPr>
      </w:pPr>
      <w:ins w:id="85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"comment-876988"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51" w:author="Unknown"/>
          <w:rFonts w:ascii="Times New Roman" w:eastAsia="Times New Roman" w:hAnsi="Times New Roman" w:cs="Times New Roman"/>
          <w:sz w:val="24"/>
          <w:szCs w:val="24"/>
          <w:lang w:val="en-US" w:eastAsia="en-IN"/>
        </w:rPr>
      </w:pPr>
      <w:proofErr w:type="spellStart"/>
      <w:ins w:id="852" w:author="Unknown">
        <w:r w:rsidRPr="00FB66A1">
          <w:rPr>
            <w:rFonts w:ascii="Times New Roman" w:eastAsia="Times New Roman" w:hAnsi="Times New Roman" w:cs="Times New Roman"/>
            <w:sz w:val="24"/>
            <w:szCs w:val="24"/>
            <w:lang w:val="en-US" w:eastAsia="en-IN"/>
          </w:rPr>
          <w:t>hariharasudhans</w:t>
        </w:r>
        <w:proofErr w:type="spellEnd"/>
        <w:r w:rsidRPr="00FB66A1">
          <w:rPr>
            <w:rFonts w:ascii="Times New Roman" w:eastAsia="Times New Roman" w:hAnsi="Times New Roman" w:cs="Times New Roman"/>
            <w:sz w:val="24"/>
            <w:szCs w:val="24"/>
            <w:lang w:val="en-US" w:eastAsia="en-IN"/>
          </w:rPr>
          <w:t xml:space="preserve"> August 28, 2013, 10:01 am </w:t>
        </w:r>
      </w:ins>
    </w:p>
    <w:p w:rsidR="00FB66A1" w:rsidRPr="00FB66A1" w:rsidRDefault="00FB66A1" w:rsidP="00FB66A1">
      <w:pPr>
        <w:spacing w:before="100" w:beforeAutospacing="1" w:after="100" w:afterAutospacing="1" w:line="240" w:lineRule="auto"/>
        <w:ind w:left="720"/>
        <w:rPr>
          <w:ins w:id="853" w:author="Unknown"/>
          <w:rFonts w:ascii="Times New Roman" w:eastAsia="Times New Roman" w:hAnsi="Times New Roman" w:cs="Times New Roman"/>
          <w:sz w:val="24"/>
          <w:szCs w:val="24"/>
          <w:lang w:val="en-US" w:eastAsia="en-IN"/>
        </w:rPr>
      </w:pPr>
      <w:proofErr w:type="gramStart"/>
      <w:ins w:id="854" w:author="Unknown">
        <w:r w:rsidRPr="00FB66A1">
          <w:rPr>
            <w:rFonts w:ascii="Times New Roman" w:eastAsia="Times New Roman" w:hAnsi="Times New Roman" w:cs="Times New Roman"/>
            <w:sz w:val="24"/>
            <w:szCs w:val="24"/>
            <w:lang w:val="en-US" w:eastAsia="en-IN"/>
          </w:rPr>
          <w:t>i</w:t>
        </w:r>
        <w:proofErr w:type="gramEnd"/>
        <w:r w:rsidRPr="00FB66A1">
          <w:rPr>
            <w:rFonts w:ascii="Times New Roman" w:eastAsia="Times New Roman" w:hAnsi="Times New Roman" w:cs="Times New Roman"/>
            <w:sz w:val="24"/>
            <w:szCs w:val="24"/>
            <w:lang w:val="en-US" w:eastAsia="en-IN"/>
          </w:rPr>
          <w:t xml:space="preserve"> have </w:t>
        </w:r>
        <w:proofErr w:type="spellStart"/>
        <w:r w:rsidRPr="00FB66A1">
          <w:rPr>
            <w:rFonts w:ascii="Times New Roman" w:eastAsia="Times New Roman" w:hAnsi="Times New Roman" w:cs="Times New Roman"/>
            <w:sz w:val="24"/>
            <w:szCs w:val="24"/>
            <w:lang w:val="en-US" w:eastAsia="en-IN"/>
          </w:rPr>
          <w:t>littile</w:t>
        </w:r>
        <w:proofErr w:type="spellEnd"/>
        <w:r w:rsidRPr="00FB66A1">
          <w:rPr>
            <w:rFonts w:ascii="Times New Roman" w:eastAsia="Times New Roman" w:hAnsi="Times New Roman" w:cs="Times New Roman"/>
            <w:sz w:val="24"/>
            <w:szCs w:val="24"/>
            <w:lang w:val="en-US" w:eastAsia="en-IN"/>
          </w:rPr>
          <w:t xml:space="preserve"> bit confusion in </w:t>
        </w:r>
        <w:proofErr w:type="spellStart"/>
        <w:r w:rsidRPr="00FB66A1">
          <w:rPr>
            <w:rFonts w:ascii="Times New Roman" w:eastAsia="Times New Roman" w:hAnsi="Times New Roman" w:cs="Times New Roman"/>
            <w:sz w:val="24"/>
            <w:szCs w:val="24"/>
            <w:lang w:val="en-US" w:eastAsia="en-IN"/>
          </w:rPr>
          <w:t>bootprocessor</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nw</w:t>
        </w:r>
        <w:proofErr w:type="spellEnd"/>
        <w:r w:rsidRPr="00FB66A1">
          <w:rPr>
            <w:rFonts w:ascii="Times New Roman" w:eastAsia="Times New Roman" w:hAnsi="Times New Roman" w:cs="Times New Roman"/>
            <w:sz w:val="24"/>
            <w:szCs w:val="24"/>
            <w:lang w:val="en-US" w:eastAsia="en-IN"/>
          </w:rPr>
          <w:t xml:space="preserve"> i </w:t>
        </w:r>
        <w:proofErr w:type="spellStart"/>
        <w:r w:rsidRPr="00FB66A1">
          <w:rPr>
            <w:rFonts w:ascii="Times New Roman" w:eastAsia="Times New Roman" w:hAnsi="Times New Roman" w:cs="Times New Roman"/>
            <w:sz w:val="24"/>
            <w:szCs w:val="24"/>
            <w:lang w:val="en-US" w:eastAsia="en-IN"/>
          </w:rPr>
          <w:t>clrd</w:t>
        </w:r>
        <w:proofErr w:type="spellEnd"/>
        <w:r w:rsidRPr="00FB66A1">
          <w:rPr>
            <w:rFonts w:ascii="Times New Roman" w:eastAsia="Times New Roman" w:hAnsi="Times New Roman" w:cs="Times New Roman"/>
            <w:sz w:val="24"/>
            <w:szCs w:val="24"/>
            <w:lang w:val="en-US" w:eastAsia="en-IN"/>
          </w:rPr>
          <w:t xml:space="preserve"> &amp; </w:t>
        </w:r>
        <w:proofErr w:type="spellStart"/>
        <w:r w:rsidRPr="00FB66A1">
          <w:rPr>
            <w:rFonts w:ascii="Times New Roman" w:eastAsia="Times New Roman" w:hAnsi="Times New Roman" w:cs="Times New Roman"/>
            <w:sz w:val="24"/>
            <w:szCs w:val="24"/>
            <w:lang w:val="en-US" w:eastAsia="en-IN"/>
          </w:rPr>
          <w:t>esay</w:t>
        </w:r>
        <w:proofErr w:type="spellEnd"/>
        <w:r w:rsidRPr="00FB66A1">
          <w:rPr>
            <w:rFonts w:ascii="Times New Roman" w:eastAsia="Times New Roman" w:hAnsi="Times New Roman" w:cs="Times New Roman"/>
            <w:sz w:val="24"/>
            <w:szCs w:val="24"/>
            <w:lang w:val="en-US" w:eastAsia="en-IN"/>
          </w:rPr>
          <w:t xml:space="preserve"> to understand…</w:t>
        </w:r>
        <w:r w:rsidRPr="00FB66A1">
          <w:rPr>
            <w:rFonts w:ascii="Times New Roman" w:eastAsia="Times New Roman" w:hAnsi="Times New Roman" w:cs="Times New Roman"/>
            <w:sz w:val="24"/>
            <w:szCs w:val="24"/>
            <w:lang w:val="en-US" w:eastAsia="en-IN"/>
          </w:rPr>
          <w:br/>
          <w:t>good article of boot processor</w:t>
        </w:r>
      </w:ins>
    </w:p>
    <w:p w:rsidR="00FB66A1" w:rsidRPr="00FB66A1" w:rsidRDefault="00FB66A1" w:rsidP="00FB66A1">
      <w:pPr>
        <w:spacing w:beforeAutospacing="1" w:after="0" w:afterAutospacing="1" w:line="240" w:lineRule="auto"/>
        <w:ind w:left="720"/>
        <w:rPr>
          <w:ins w:id="855" w:author="Unknown"/>
          <w:rFonts w:ascii="Times New Roman" w:eastAsia="Times New Roman" w:hAnsi="Times New Roman" w:cs="Times New Roman"/>
          <w:sz w:val="24"/>
          <w:szCs w:val="24"/>
          <w:lang w:val="en-US" w:eastAsia="en-IN"/>
        </w:rPr>
      </w:pPr>
      <w:ins w:id="85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"comment-906385"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57" w:author="Unknown"/>
          <w:rFonts w:ascii="Times New Roman" w:eastAsia="Times New Roman" w:hAnsi="Times New Roman" w:cs="Times New Roman"/>
          <w:sz w:val="24"/>
          <w:szCs w:val="24"/>
          <w:lang w:val="en-US" w:eastAsia="en-IN"/>
        </w:rPr>
      </w:pPr>
      <w:proofErr w:type="spellStart"/>
      <w:ins w:id="858" w:author="Unknown">
        <w:r w:rsidRPr="00FB66A1">
          <w:rPr>
            <w:rFonts w:ascii="Times New Roman" w:eastAsia="Times New Roman" w:hAnsi="Times New Roman" w:cs="Times New Roman"/>
            <w:sz w:val="24"/>
            <w:szCs w:val="24"/>
            <w:lang w:val="en-US" w:eastAsia="en-IN"/>
          </w:rPr>
          <w:t>Arun</w:t>
        </w:r>
        <w:proofErr w:type="spellEnd"/>
        <w:r w:rsidRPr="00FB66A1">
          <w:rPr>
            <w:rFonts w:ascii="Times New Roman" w:eastAsia="Times New Roman" w:hAnsi="Times New Roman" w:cs="Times New Roman"/>
            <w:sz w:val="24"/>
            <w:szCs w:val="24"/>
            <w:lang w:val="en-US" w:eastAsia="en-IN"/>
          </w:rPr>
          <w:t xml:space="preserve"> September 6, 2013, 12:26 am </w:t>
        </w:r>
      </w:ins>
    </w:p>
    <w:p w:rsidR="00FB66A1" w:rsidRPr="00FB66A1" w:rsidRDefault="00FB66A1" w:rsidP="00FB66A1">
      <w:pPr>
        <w:spacing w:before="100" w:beforeAutospacing="1" w:after="100" w:afterAutospacing="1" w:line="240" w:lineRule="auto"/>
        <w:ind w:left="720"/>
        <w:rPr>
          <w:ins w:id="859" w:author="Unknown"/>
          <w:rFonts w:ascii="Times New Roman" w:eastAsia="Times New Roman" w:hAnsi="Times New Roman" w:cs="Times New Roman"/>
          <w:sz w:val="24"/>
          <w:szCs w:val="24"/>
          <w:lang w:val="en-US" w:eastAsia="en-IN"/>
        </w:rPr>
      </w:pPr>
      <w:ins w:id="860" w:author="Unknown">
        <w:r w:rsidRPr="00FB66A1">
          <w:rPr>
            <w:rFonts w:ascii="Times New Roman" w:eastAsia="Times New Roman" w:hAnsi="Times New Roman" w:cs="Times New Roman"/>
            <w:sz w:val="24"/>
            <w:szCs w:val="24"/>
            <w:lang w:val="en-US" w:eastAsia="en-IN"/>
          </w:rPr>
          <w:t>Thank you for simple, compact and clear explanation . . . 🙂</w:t>
        </w:r>
      </w:ins>
    </w:p>
    <w:p w:rsidR="00FB66A1" w:rsidRPr="00FB66A1" w:rsidRDefault="00FB66A1" w:rsidP="00FB66A1">
      <w:pPr>
        <w:spacing w:beforeAutospacing="1" w:after="0" w:afterAutospacing="1" w:line="240" w:lineRule="auto"/>
        <w:ind w:left="720"/>
        <w:rPr>
          <w:ins w:id="861" w:author="Unknown"/>
          <w:rFonts w:ascii="Times New Roman" w:eastAsia="Times New Roman" w:hAnsi="Times New Roman" w:cs="Times New Roman"/>
          <w:sz w:val="24"/>
          <w:szCs w:val="24"/>
          <w:lang w:val="en-US" w:eastAsia="en-IN"/>
        </w:rPr>
      </w:pPr>
      <w:ins w:id="86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"comment-919029"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63" w:author="Unknown"/>
          <w:rFonts w:ascii="Times New Roman" w:eastAsia="Times New Roman" w:hAnsi="Times New Roman" w:cs="Times New Roman"/>
          <w:sz w:val="24"/>
          <w:szCs w:val="24"/>
          <w:lang w:val="en-US" w:eastAsia="en-IN"/>
        </w:rPr>
      </w:pPr>
      <w:proofErr w:type="spellStart"/>
      <w:ins w:id="864" w:author="Unknown">
        <w:r w:rsidRPr="00FB66A1">
          <w:rPr>
            <w:rFonts w:ascii="Times New Roman" w:eastAsia="Times New Roman" w:hAnsi="Times New Roman" w:cs="Times New Roman"/>
            <w:sz w:val="24"/>
            <w:szCs w:val="24"/>
            <w:lang w:val="en-US" w:eastAsia="en-IN"/>
          </w:rPr>
          <w:t>Pradeep</w:t>
        </w:r>
        <w:proofErr w:type="spellEnd"/>
        <w:r w:rsidRPr="00FB66A1">
          <w:rPr>
            <w:rFonts w:ascii="Times New Roman" w:eastAsia="Times New Roman" w:hAnsi="Times New Roman" w:cs="Times New Roman"/>
            <w:sz w:val="24"/>
            <w:szCs w:val="24"/>
            <w:lang w:val="en-US" w:eastAsia="en-IN"/>
          </w:rPr>
          <w:t xml:space="preserve"> September 14, 2013, 7:47 am </w:t>
        </w:r>
      </w:ins>
    </w:p>
    <w:p w:rsidR="00FB66A1" w:rsidRPr="00FB66A1" w:rsidRDefault="00FB66A1" w:rsidP="00FB66A1">
      <w:pPr>
        <w:spacing w:before="100" w:beforeAutospacing="1" w:after="100" w:afterAutospacing="1" w:line="240" w:lineRule="auto"/>
        <w:ind w:left="720"/>
        <w:rPr>
          <w:ins w:id="865" w:author="Unknown"/>
          <w:rFonts w:ascii="Times New Roman" w:eastAsia="Times New Roman" w:hAnsi="Times New Roman" w:cs="Times New Roman"/>
          <w:sz w:val="24"/>
          <w:szCs w:val="24"/>
          <w:lang w:val="en-US" w:eastAsia="en-IN"/>
        </w:rPr>
      </w:pPr>
      <w:proofErr w:type="spellStart"/>
      <w:ins w:id="866" w:author="Unknown">
        <w:r w:rsidRPr="00FB66A1">
          <w:rPr>
            <w:rFonts w:ascii="Times New Roman" w:eastAsia="Times New Roman" w:hAnsi="Times New Roman" w:cs="Times New Roman"/>
            <w:sz w:val="24"/>
            <w:szCs w:val="24"/>
            <w:lang w:val="en-US" w:eastAsia="en-IN"/>
          </w:rPr>
          <w:t>Good</w:t>
        </w:r>
        <w:proofErr w:type="gramStart"/>
        <w:r w:rsidRPr="00FB66A1">
          <w:rPr>
            <w:rFonts w:ascii="Times New Roman" w:eastAsia="Times New Roman" w:hAnsi="Times New Roman" w:cs="Times New Roman"/>
            <w:sz w:val="24"/>
            <w:szCs w:val="24"/>
            <w:lang w:val="en-US" w:eastAsia="en-IN"/>
          </w:rPr>
          <w:t>,Easy</w:t>
        </w:r>
        <w:proofErr w:type="spellEnd"/>
        <w:proofErr w:type="gramEnd"/>
        <w:r w:rsidRPr="00FB66A1">
          <w:rPr>
            <w:rFonts w:ascii="Times New Roman" w:eastAsia="Times New Roman" w:hAnsi="Times New Roman" w:cs="Times New Roman"/>
            <w:sz w:val="24"/>
            <w:szCs w:val="24"/>
            <w:lang w:val="en-US" w:eastAsia="en-IN"/>
          </w:rPr>
          <w:t xml:space="preserve"> to understand and very useful for starters……..:)</w:t>
        </w:r>
      </w:ins>
    </w:p>
    <w:p w:rsidR="00FB66A1" w:rsidRPr="00FB66A1" w:rsidRDefault="00FB66A1" w:rsidP="00FB66A1">
      <w:pPr>
        <w:spacing w:beforeAutospacing="1" w:after="0" w:afterAutospacing="1" w:line="240" w:lineRule="auto"/>
        <w:ind w:left="720"/>
        <w:rPr>
          <w:ins w:id="867" w:author="Unknown"/>
          <w:rFonts w:ascii="Times New Roman" w:eastAsia="Times New Roman" w:hAnsi="Times New Roman" w:cs="Times New Roman"/>
          <w:sz w:val="24"/>
          <w:szCs w:val="24"/>
          <w:lang w:val="en-US" w:eastAsia="en-IN"/>
        </w:rPr>
      </w:pPr>
      <w:ins w:id="86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"comment-932854"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69" w:author="Unknown"/>
          <w:rFonts w:ascii="Times New Roman" w:eastAsia="Times New Roman" w:hAnsi="Times New Roman" w:cs="Times New Roman"/>
          <w:sz w:val="24"/>
          <w:szCs w:val="24"/>
          <w:lang w:val="en-US" w:eastAsia="en-IN"/>
        </w:rPr>
      </w:pPr>
      <w:ins w:id="870" w:author="Unknown">
        <w:r w:rsidRPr="00FB66A1">
          <w:rPr>
            <w:rFonts w:ascii="Times New Roman" w:eastAsia="Times New Roman" w:hAnsi="Times New Roman" w:cs="Times New Roman"/>
            <w:sz w:val="24"/>
            <w:szCs w:val="24"/>
            <w:lang w:val="en-US" w:eastAsia="en-IN"/>
          </w:rPr>
          <w:t xml:space="preserve">yang September 23, 2013, 7:33 pm </w:t>
        </w:r>
      </w:ins>
    </w:p>
    <w:p w:rsidR="00FB66A1" w:rsidRPr="00FB66A1" w:rsidRDefault="00FB66A1" w:rsidP="00FB66A1">
      <w:pPr>
        <w:spacing w:before="100" w:beforeAutospacing="1" w:after="100" w:afterAutospacing="1" w:line="240" w:lineRule="auto"/>
        <w:ind w:left="720"/>
        <w:rPr>
          <w:ins w:id="871" w:author="Unknown"/>
          <w:rFonts w:ascii="Times New Roman" w:eastAsia="Times New Roman" w:hAnsi="Times New Roman" w:cs="Times New Roman"/>
          <w:sz w:val="24"/>
          <w:szCs w:val="24"/>
          <w:lang w:val="en-US" w:eastAsia="en-IN"/>
        </w:rPr>
      </w:pPr>
      <w:proofErr w:type="gramStart"/>
      <w:ins w:id="872" w:author="Unknown">
        <w:r w:rsidRPr="00FB66A1">
          <w:rPr>
            <w:rFonts w:ascii="Times New Roman" w:eastAsia="Times New Roman" w:hAnsi="Times New Roman" w:cs="Times New Roman"/>
            <w:sz w:val="24"/>
            <w:szCs w:val="24"/>
            <w:lang w:val="en-US" w:eastAsia="en-IN"/>
          </w:rPr>
          <w:t>good</w:t>
        </w:r>
        <w:proofErr w:type="gramEnd"/>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the</w:t>
        </w:r>
        <w:proofErr w:type="gramEnd"/>
        <w:r w:rsidRPr="00FB66A1">
          <w:rPr>
            <w:rFonts w:ascii="Times New Roman" w:eastAsia="Times New Roman" w:hAnsi="Times New Roman" w:cs="Times New Roman"/>
            <w:sz w:val="24"/>
            <w:szCs w:val="24"/>
            <w:lang w:val="en-US" w:eastAsia="en-IN"/>
          </w:rPr>
          <w:t xml:space="preserve"> article is easy to understand,</w:t>
        </w:r>
      </w:ins>
    </w:p>
    <w:p w:rsidR="00FB66A1" w:rsidRPr="00FB66A1" w:rsidRDefault="00FB66A1" w:rsidP="00FB66A1">
      <w:pPr>
        <w:spacing w:beforeAutospacing="1" w:after="0" w:afterAutospacing="1" w:line="240" w:lineRule="auto"/>
        <w:ind w:left="720"/>
        <w:rPr>
          <w:ins w:id="873" w:author="Unknown"/>
          <w:rFonts w:ascii="Times New Roman" w:eastAsia="Times New Roman" w:hAnsi="Times New Roman" w:cs="Times New Roman"/>
          <w:sz w:val="24"/>
          <w:szCs w:val="24"/>
          <w:lang w:val="en-US" w:eastAsia="en-IN"/>
        </w:rPr>
      </w:pPr>
      <w:ins w:id="87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"comment-946813"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75" w:author="Unknown"/>
          <w:rFonts w:ascii="Times New Roman" w:eastAsia="Times New Roman" w:hAnsi="Times New Roman" w:cs="Times New Roman"/>
          <w:sz w:val="24"/>
          <w:szCs w:val="24"/>
          <w:lang w:val="en-US" w:eastAsia="en-IN"/>
        </w:rPr>
      </w:pPr>
      <w:ins w:id="876" w:author="Unknown">
        <w:r w:rsidRPr="00FB66A1">
          <w:rPr>
            <w:rFonts w:ascii="Times New Roman" w:eastAsia="Times New Roman" w:hAnsi="Times New Roman" w:cs="Times New Roman"/>
            <w:sz w:val="24"/>
            <w:szCs w:val="24"/>
            <w:lang w:val="en-US" w:eastAsia="en-IN"/>
          </w:rPr>
          <w:t xml:space="preserve">Ramesh October 22, 2013, 10:42 am </w:t>
        </w:r>
      </w:ins>
    </w:p>
    <w:p w:rsidR="00FB66A1" w:rsidRPr="00FB66A1" w:rsidRDefault="00FB66A1" w:rsidP="00FB66A1">
      <w:pPr>
        <w:spacing w:before="100" w:beforeAutospacing="1" w:after="100" w:afterAutospacing="1" w:line="240" w:lineRule="auto"/>
        <w:ind w:left="720"/>
        <w:rPr>
          <w:ins w:id="877" w:author="Unknown"/>
          <w:rFonts w:ascii="Times New Roman" w:eastAsia="Times New Roman" w:hAnsi="Times New Roman" w:cs="Times New Roman"/>
          <w:sz w:val="24"/>
          <w:szCs w:val="24"/>
          <w:lang w:val="en-US" w:eastAsia="en-IN"/>
        </w:rPr>
      </w:pPr>
      <w:proofErr w:type="gramStart"/>
      <w:ins w:id="878" w:author="Unknown">
        <w:r w:rsidRPr="00FB66A1">
          <w:rPr>
            <w:rFonts w:ascii="Times New Roman" w:eastAsia="Times New Roman" w:hAnsi="Times New Roman" w:cs="Times New Roman"/>
            <w:sz w:val="24"/>
            <w:szCs w:val="24"/>
            <w:lang w:val="en-US" w:eastAsia="en-IN"/>
          </w:rPr>
          <w:t>very</w:t>
        </w:r>
        <w:proofErr w:type="gramEnd"/>
        <w:r w:rsidRPr="00FB66A1">
          <w:rPr>
            <w:rFonts w:ascii="Times New Roman" w:eastAsia="Times New Roman" w:hAnsi="Times New Roman" w:cs="Times New Roman"/>
            <w:sz w:val="24"/>
            <w:szCs w:val="24"/>
            <w:lang w:val="en-US" w:eastAsia="en-IN"/>
          </w:rPr>
          <w:t xml:space="preserve"> nice , thanks</w:t>
        </w:r>
      </w:ins>
    </w:p>
    <w:p w:rsidR="00FB66A1" w:rsidRPr="00FB66A1" w:rsidRDefault="00FB66A1" w:rsidP="00FB66A1">
      <w:pPr>
        <w:spacing w:beforeAutospacing="1" w:after="0" w:afterAutospacing="1" w:line="240" w:lineRule="auto"/>
        <w:ind w:left="720"/>
        <w:rPr>
          <w:ins w:id="879" w:author="Unknown"/>
          <w:rFonts w:ascii="Times New Roman" w:eastAsia="Times New Roman" w:hAnsi="Times New Roman" w:cs="Times New Roman"/>
          <w:sz w:val="24"/>
          <w:szCs w:val="24"/>
          <w:lang w:val="en-US" w:eastAsia="en-IN"/>
        </w:rPr>
      </w:pPr>
      <w:ins w:id="88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"comment-994583"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81" w:author="Unknown"/>
          <w:rFonts w:ascii="Times New Roman" w:eastAsia="Times New Roman" w:hAnsi="Times New Roman" w:cs="Times New Roman"/>
          <w:sz w:val="24"/>
          <w:szCs w:val="24"/>
          <w:lang w:val="en-US" w:eastAsia="en-IN"/>
        </w:rPr>
      </w:pPr>
      <w:proofErr w:type="spellStart"/>
      <w:ins w:id="882" w:author="Unknown">
        <w:r w:rsidRPr="00FB66A1">
          <w:rPr>
            <w:rFonts w:ascii="Times New Roman" w:eastAsia="Times New Roman" w:hAnsi="Times New Roman" w:cs="Times New Roman"/>
            <w:sz w:val="24"/>
            <w:szCs w:val="24"/>
            <w:lang w:val="en-US" w:eastAsia="en-IN"/>
          </w:rPr>
          <w:t>Akshay</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Kalra</w:t>
        </w:r>
        <w:proofErr w:type="spellEnd"/>
        <w:r w:rsidRPr="00FB66A1">
          <w:rPr>
            <w:rFonts w:ascii="Times New Roman" w:eastAsia="Times New Roman" w:hAnsi="Times New Roman" w:cs="Times New Roman"/>
            <w:sz w:val="24"/>
            <w:szCs w:val="24"/>
            <w:lang w:val="en-US" w:eastAsia="en-IN"/>
          </w:rPr>
          <w:t xml:space="preserve"> October 24, 2013, 11:37 pm </w:t>
        </w:r>
      </w:ins>
    </w:p>
    <w:p w:rsidR="00FB66A1" w:rsidRPr="00FB66A1" w:rsidRDefault="00FB66A1" w:rsidP="00FB66A1">
      <w:pPr>
        <w:spacing w:before="100" w:beforeAutospacing="1" w:after="100" w:afterAutospacing="1" w:line="240" w:lineRule="auto"/>
        <w:ind w:left="720"/>
        <w:rPr>
          <w:ins w:id="883" w:author="Unknown"/>
          <w:rFonts w:ascii="Times New Roman" w:eastAsia="Times New Roman" w:hAnsi="Times New Roman" w:cs="Times New Roman"/>
          <w:sz w:val="24"/>
          <w:szCs w:val="24"/>
          <w:lang w:val="en-US" w:eastAsia="en-IN"/>
        </w:rPr>
      </w:pPr>
      <w:ins w:id="884" w:author="Unknown">
        <w:r w:rsidRPr="00FB66A1">
          <w:rPr>
            <w:rFonts w:ascii="Times New Roman" w:eastAsia="Times New Roman" w:hAnsi="Times New Roman" w:cs="Times New Roman"/>
            <w:sz w:val="24"/>
            <w:szCs w:val="24"/>
            <w:lang w:val="en-US" w:eastAsia="en-IN"/>
          </w:rPr>
          <w:t>Thanks for such a nice explanation…..</w:t>
        </w:r>
        <w:r w:rsidRPr="00FB66A1">
          <w:rPr>
            <w:rFonts w:ascii="Times New Roman" w:eastAsia="Times New Roman" w:hAnsi="Times New Roman" w:cs="Times New Roman"/>
            <w:sz w:val="24"/>
            <w:szCs w:val="24"/>
            <w:lang w:val="en-US" w:eastAsia="en-IN"/>
          </w:rPr>
          <w:br/>
          <w:t>This article has cleared my all doubts.</w:t>
        </w:r>
      </w:ins>
    </w:p>
    <w:p w:rsidR="00FB66A1" w:rsidRPr="00FB66A1" w:rsidRDefault="00FB66A1" w:rsidP="00FB66A1">
      <w:pPr>
        <w:spacing w:beforeAutospacing="1" w:after="0" w:afterAutospacing="1" w:line="240" w:lineRule="auto"/>
        <w:ind w:left="720"/>
        <w:rPr>
          <w:ins w:id="885" w:author="Unknown"/>
          <w:rFonts w:ascii="Times New Roman" w:eastAsia="Times New Roman" w:hAnsi="Times New Roman" w:cs="Times New Roman"/>
          <w:sz w:val="24"/>
          <w:szCs w:val="24"/>
          <w:lang w:val="en-US" w:eastAsia="en-IN"/>
        </w:rPr>
      </w:pPr>
      <w:ins w:id="88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"comment-998519"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87" w:author="Unknown"/>
          <w:rFonts w:ascii="Times New Roman" w:eastAsia="Times New Roman" w:hAnsi="Times New Roman" w:cs="Times New Roman"/>
          <w:sz w:val="24"/>
          <w:szCs w:val="24"/>
          <w:lang w:val="en-US" w:eastAsia="en-IN"/>
        </w:rPr>
      </w:pPr>
      <w:proofErr w:type="spellStart"/>
      <w:ins w:id="888" w:author="Unknown">
        <w:r w:rsidRPr="00FB66A1">
          <w:rPr>
            <w:rFonts w:ascii="Times New Roman" w:eastAsia="Times New Roman" w:hAnsi="Times New Roman" w:cs="Times New Roman"/>
            <w:sz w:val="24"/>
            <w:szCs w:val="24"/>
            <w:lang w:val="en-US" w:eastAsia="en-IN"/>
          </w:rPr>
          <w:t>montana</w:t>
        </w:r>
        <w:proofErr w:type="spellEnd"/>
        <w:r w:rsidRPr="00FB66A1">
          <w:rPr>
            <w:rFonts w:ascii="Times New Roman" w:eastAsia="Times New Roman" w:hAnsi="Times New Roman" w:cs="Times New Roman"/>
            <w:sz w:val="24"/>
            <w:szCs w:val="24"/>
            <w:lang w:val="en-US" w:eastAsia="en-IN"/>
          </w:rPr>
          <w:t xml:space="preserve"> November 13, 2013, 12:01 am </w:t>
        </w:r>
      </w:ins>
    </w:p>
    <w:p w:rsidR="00FB66A1" w:rsidRPr="00FB66A1" w:rsidRDefault="00FB66A1" w:rsidP="00FB66A1">
      <w:pPr>
        <w:spacing w:before="100" w:beforeAutospacing="1" w:after="100" w:afterAutospacing="1" w:line="240" w:lineRule="auto"/>
        <w:ind w:left="720"/>
        <w:rPr>
          <w:ins w:id="889" w:author="Unknown"/>
          <w:rFonts w:ascii="Times New Roman" w:eastAsia="Times New Roman" w:hAnsi="Times New Roman" w:cs="Times New Roman"/>
          <w:sz w:val="24"/>
          <w:szCs w:val="24"/>
          <w:lang w:val="en-US" w:eastAsia="en-IN"/>
        </w:rPr>
      </w:pPr>
      <w:proofErr w:type="gramStart"/>
      <w:ins w:id="890" w:author="Unknown">
        <w:r w:rsidRPr="00FB66A1">
          <w:rPr>
            <w:rFonts w:ascii="Times New Roman" w:eastAsia="Times New Roman" w:hAnsi="Times New Roman" w:cs="Times New Roman"/>
            <w:sz w:val="24"/>
            <w:szCs w:val="24"/>
            <w:lang w:val="en-US" w:eastAsia="en-IN"/>
          </w:rPr>
          <w:t>Simple and Powerful.</w:t>
        </w:r>
        <w:proofErr w:type="gramEnd"/>
        <w:r w:rsidRPr="00FB66A1">
          <w:rPr>
            <w:rFonts w:ascii="Times New Roman" w:eastAsia="Times New Roman" w:hAnsi="Times New Roman" w:cs="Times New Roman"/>
            <w:sz w:val="24"/>
            <w:szCs w:val="24"/>
            <w:lang w:val="en-US" w:eastAsia="en-IN"/>
          </w:rPr>
          <w:br/>
          <w:t>Thanks.</w:t>
        </w:r>
      </w:ins>
    </w:p>
    <w:p w:rsidR="00FB66A1" w:rsidRPr="00FB66A1" w:rsidRDefault="00FB66A1" w:rsidP="00FB66A1">
      <w:pPr>
        <w:spacing w:beforeAutospacing="1" w:after="0" w:afterAutospacing="1" w:line="240" w:lineRule="auto"/>
        <w:ind w:left="720"/>
        <w:rPr>
          <w:ins w:id="891" w:author="Unknown"/>
          <w:rFonts w:ascii="Times New Roman" w:eastAsia="Times New Roman" w:hAnsi="Times New Roman" w:cs="Times New Roman"/>
          <w:sz w:val="24"/>
          <w:szCs w:val="24"/>
          <w:lang w:val="en-US" w:eastAsia="en-IN"/>
        </w:rPr>
      </w:pPr>
      <w:ins w:id="89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"comment-1032994"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93" w:author="Unknown"/>
          <w:rFonts w:ascii="Times New Roman" w:eastAsia="Times New Roman" w:hAnsi="Times New Roman" w:cs="Times New Roman"/>
          <w:sz w:val="24"/>
          <w:szCs w:val="24"/>
          <w:lang w:val="en-US" w:eastAsia="en-IN"/>
        </w:rPr>
      </w:pPr>
      <w:proofErr w:type="spellStart"/>
      <w:ins w:id="894" w:author="Unknown">
        <w:r w:rsidRPr="00FB66A1">
          <w:rPr>
            <w:rFonts w:ascii="Times New Roman" w:eastAsia="Times New Roman" w:hAnsi="Times New Roman" w:cs="Times New Roman"/>
            <w:sz w:val="24"/>
            <w:szCs w:val="24"/>
            <w:lang w:val="en-US" w:eastAsia="en-IN"/>
          </w:rPr>
          <w:t>Mehbub</w:t>
        </w:r>
        <w:proofErr w:type="spellEnd"/>
        <w:r w:rsidRPr="00FB66A1">
          <w:rPr>
            <w:rFonts w:ascii="Times New Roman" w:eastAsia="Times New Roman" w:hAnsi="Times New Roman" w:cs="Times New Roman"/>
            <w:sz w:val="24"/>
            <w:szCs w:val="24"/>
            <w:lang w:val="en-US" w:eastAsia="en-IN"/>
          </w:rPr>
          <w:t xml:space="preserve"> November 19, 2013, 5:16 am </w:t>
        </w:r>
      </w:ins>
    </w:p>
    <w:p w:rsidR="00FB66A1" w:rsidRPr="00FB66A1" w:rsidRDefault="00FB66A1" w:rsidP="00FB66A1">
      <w:pPr>
        <w:spacing w:before="100" w:beforeAutospacing="1" w:after="100" w:afterAutospacing="1" w:line="240" w:lineRule="auto"/>
        <w:ind w:left="720"/>
        <w:rPr>
          <w:ins w:id="895" w:author="Unknown"/>
          <w:rFonts w:ascii="Times New Roman" w:eastAsia="Times New Roman" w:hAnsi="Times New Roman" w:cs="Times New Roman"/>
          <w:sz w:val="24"/>
          <w:szCs w:val="24"/>
          <w:lang w:val="en-US" w:eastAsia="en-IN"/>
        </w:rPr>
      </w:pPr>
      <w:proofErr w:type="spellStart"/>
      <w:ins w:id="896" w:author="Unknown">
        <w:r w:rsidRPr="00FB66A1">
          <w:rPr>
            <w:rFonts w:ascii="Times New Roman" w:eastAsia="Times New Roman" w:hAnsi="Times New Roman" w:cs="Times New Roman"/>
            <w:sz w:val="24"/>
            <w:szCs w:val="24"/>
            <w:lang w:val="en-US" w:eastAsia="en-IN"/>
          </w:rPr>
          <w:t>Thanx</w:t>
        </w:r>
        <w:proofErr w:type="spellEnd"/>
        <w:r w:rsidRPr="00FB66A1">
          <w:rPr>
            <w:rFonts w:ascii="Times New Roman" w:eastAsia="Times New Roman" w:hAnsi="Times New Roman" w:cs="Times New Roman"/>
            <w:sz w:val="24"/>
            <w:szCs w:val="24"/>
            <w:lang w:val="en-US" w:eastAsia="en-IN"/>
          </w:rPr>
          <w:t xml:space="preserve"> a lot for </w:t>
        </w:r>
        <w:proofErr w:type="spellStart"/>
        <w:proofErr w:type="gramStart"/>
        <w:r w:rsidRPr="00FB66A1">
          <w:rPr>
            <w:rFonts w:ascii="Times New Roman" w:eastAsia="Times New Roman" w:hAnsi="Times New Roman" w:cs="Times New Roman"/>
            <w:sz w:val="24"/>
            <w:szCs w:val="24"/>
            <w:lang w:val="en-US" w:eastAsia="en-IN"/>
          </w:rPr>
          <w:t>ur</w:t>
        </w:r>
        <w:proofErr w:type="spellEnd"/>
        <w:proofErr w:type="gramEnd"/>
        <w:r w:rsidRPr="00FB66A1">
          <w:rPr>
            <w:rFonts w:ascii="Times New Roman" w:eastAsia="Times New Roman" w:hAnsi="Times New Roman" w:cs="Times New Roman"/>
            <w:sz w:val="24"/>
            <w:szCs w:val="24"/>
            <w:lang w:val="en-US" w:eastAsia="en-IN"/>
          </w:rPr>
          <w:t xml:space="preserve"> great explanations buddy……………………..</w:t>
        </w:r>
        <w:proofErr w:type="spellStart"/>
        <w:r w:rsidRPr="00FB66A1">
          <w:rPr>
            <w:rFonts w:ascii="Times New Roman" w:eastAsia="Times New Roman" w:hAnsi="Times New Roman" w:cs="Times New Roman"/>
            <w:sz w:val="24"/>
            <w:szCs w:val="24"/>
            <w:lang w:val="en-US" w:eastAsia="en-IN"/>
          </w:rPr>
          <w:t>suprm</w:t>
        </w:r>
        <w:proofErr w:type="spellEnd"/>
        <w:r w:rsidRPr="00FB66A1">
          <w:rPr>
            <w:rFonts w:ascii="Times New Roman" w:eastAsia="Times New Roman" w:hAnsi="Times New Roman" w:cs="Times New Roman"/>
            <w:sz w:val="24"/>
            <w:szCs w:val="24"/>
            <w:lang w:val="en-US" w:eastAsia="en-IN"/>
          </w:rPr>
          <w:t xml:space="preserve"> performance</w:t>
        </w:r>
        <w:r w:rsidRPr="00FB66A1">
          <w:rPr>
            <w:rFonts w:ascii="Times New Roman" w:eastAsia="Times New Roman" w:hAnsi="Times New Roman" w:cs="Times New Roman"/>
            <w:sz w:val="24"/>
            <w:szCs w:val="24"/>
            <w:lang w:val="en-US" w:eastAsia="en-IN"/>
          </w:rPr>
          <w:br/>
        </w:r>
        <w:proofErr w:type="spellStart"/>
        <w:r w:rsidRPr="00FB66A1">
          <w:rPr>
            <w:rFonts w:ascii="Times New Roman" w:eastAsia="Times New Roman" w:hAnsi="Times New Roman" w:cs="Times New Roman"/>
            <w:sz w:val="24"/>
            <w:szCs w:val="24"/>
            <w:lang w:val="en-US" w:eastAsia="en-IN"/>
          </w:rPr>
          <w:t>nw</w:t>
        </w:r>
        <w:proofErr w:type="spellEnd"/>
        <w:r w:rsidRPr="00FB66A1">
          <w:rPr>
            <w:rFonts w:ascii="Times New Roman" w:eastAsia="Times New Roman" w:hAnsi="Times New Roman" w:cs="Times New Roman"/>
            <w:sz w:val="24"/>
            <w:szCs w:val="24"/>
            <w:lang w:val="en-US" w:eastAsia="en-IN"/>
          </w:rPr>
          <w:t xml:space="preserve"> i </w:t>
        </w:r>
        <w:proofErr w:type="spellStart"/>
        <w:r w:rsidRPr="00FB66A1">
          <w:rPr>
            <w:rFonts w:ascii="Times New Roman" w:eastAsia="Times New Roman" w:hAnsi="Times New Roman" w:cs="Times New Roman"/>
            <w:sz w:val="24"/>
            <w:szCs w:val="24"/>
            <w:lang w:val="en-US" w:eastAsia="en-IN"/>
          </w:rPr>
          <w:t>hv</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nt</w:t>
        </w:r>
        <w:proofErr w:type="spellEnd"/>
        <w:r w:rsidRPr="00FB66A1">
          <w:rPr>
            <w:rFonts w:ascii="Times New Roman" w:eastAsia="Times New Roman" w:hAnsi="Times New Roman" w:cs="Times New Roman"/>
            <w:sz w:val="24"/>
            <w:szCs w:val="24"/>
            <w:lang w:val="en-US" w:eastAsia="en-IN"/>
          </w:rPr>
          <w:t xml:space="preserve"> any </w:t>
        </w:r>
        <w:proofErr w:type="spellStart"/>
        <w:r w:rsidRPr="00FB66A1">
          <w:rPr>
            <w:rFonts w:ascii="Times New Roman" w:eastAsia="Times New Roman" w:hAnsi="Times New Roman" w:cs="Times New Roman"/>
            <w:sz w:val="24"/>
            <w:szCs w:val="24"/>
            <w:lang w:val="en-US" w:eastAsia="en-IN"/>
          </w:rPr>
          <w:t>confusn</w:t>
        </w:r>
        <w:proofErr w:type="spellEnd"/>
      </w:ins>
    </w:p>
    <w:p w:rsidR="00FB66A1" w:rsidRPr="00FB66A1" w:rsidRDefault="00FB66A1" w:rsidP="00FB66A1">
      <w:pPr>
        <w:spacing w:beforeAutospacing="1" w:after="0" w:afterAutospacing="1" w:line="240" w:lineRule="auto"/>
        <w:ind w:left="720"/>
        <w:rPr>
          <w:ins w:id="897" w:author="Unknown"/>
          <w:rFonts w:ascii="Times New Roman" w:eastAsia="Times New Roman" w:hAnsi="Times New Roman" w:cs="Times New Roman"/>
          <w:sz w:val="24"/>
          <w:szCs w:val="24"/>
          <w:lang w:val="en-US" w:eastAsia="en-IN"/>
        </w:rPr>
      </w:pPr>
      <w:ins w:id="89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"comment-1045924"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899" w:author="Unknown"/>
          <w:rFonts w:ascii="Times New Roman" w:eastAsia="Times New Roman" w:hAnsi="Times New Roman" w:cs="Times New Roman"/>
          <w:sz w:val="24"/>
          <w:szCs w:val="24"/>
          <w:lang w:val="en-US" w:eastAsia="en-IN"/>
        </w:rPr>
      </w:pPr>
      <w:proofErr w:type="spellStart"/>
      <w:ins w:id="900" w:author="Unknown">
        <w:r w:rsidRPr="00FB66A1">
          <w:rPr>
            <w:rFonts w:ascii="Times New Roman" w:eastAsia="Times New Roman" w:hAnsi="Times New Roman" w:cs="Times New Roman"/>
            <w:sz w:val="24"/>
            <w:szCs w:val="24"/>
            <w:lang w:val="en-US" w:eastAsia="en-IN"/>
          </w:rPr>
          <w:t>Pradeep</w:t>
        </w:r>
        <w:proofErr w:type="spellEnd"/>
        <w:r w:rsidRPr="00FB66A1">
          <w:rPr>
            <w:rFonts w:ascii="Times New Roman" w:eastAsia="Times New Roman" w:hAnsi="Times New Roman" w:cs="Times New Roman"/>
            <w:sz w:val="24"/>
            <w:szCs w:val="24"/>
            <w:lang w:val="en-US" w:eastAsia="en-IN"/>
          </w:rPr>
          <w:t xml:space="preserve"> December 13, 2013, 5:14 am </w:t>
        </w:r>
      </w:ins>
    </w:p>
    <w:p w:rsidR="00FB66A1" w:rsidRPr="00FB66A1" w:rsidRDefault="00FB66A1" w:rsidP="00FB66A1">
      <w:pPr>
        <w:spacing w:before="100" w:beforeAutospacing="1" w:after="100" w:afterAutospacing="1" w:line="240" w:lineRule="auto"/>
        <w:ind w:left="720"/>
        <w:rPr>
          <w:ins w:id="901" w:author="Unknown"/>
          <w:rFonts w:ascii="Times New Roman" w:eastAsia="Times New Roman" w:hAnsi="Times New Roman" w:cs="Times New Roman"/>
          <w:sz w:val="24"/>
          <w:szCs w:val="24"/>
          <w:lang w:val="en-US" w:eastAsia="en-IN"/>
        </w:rPr>
      </w:pPr>
      <w:ins w:id="902" w:author="Unknown">
        <w:r w:rsidRPr="00FB66A1">
          <w:rPr>
            <w:rFonts w:ascii="Times New Roman" w:eastAsia="Times New Roman" w:hAnsi="Times New Roman" w:cs="Times New Roman"/>
            <w:sz w:val="24"/>
            <w:szCs w:val="24"/>
            <w:lang w:val="en-US" w:eastAsia="en-IN"/>
          </w:rPr>
          <w:t>Good work, Thanks</w:t>
        </w:r>
      </w:ins>
    </w:p>
    <w:p w:rsidR="00FB66A1" w:rsidRPr="00FB66A1" w:rsidRDefault="00FB66A1" w:rsidP="00FB66A1">
      <w:pPr>
        <w:spacing w:beforeAutospacing="1" w:after="0" w:afterAutospacing="1" w:line="240" w:lineRule="auto"/>
        <w:ind w:left="720"/>
        <w:rPr>
          <w:ins w:id="903" w:author="Unknown"/>
          <w:rFonts w:ascii="Times New Roman" w:eastAsia="Times New Roman" w:hAnsi="Times New Roman" w:cs="Times New Roman"/>
          <w:sz w:val="24"/>
          <w:szCs w:val="24"/>
          <w:lang w:val="en-US" w:eastAsia="en-IN"/>
        </w:rPr>
      </w:pPr>
      <w:ins w:id="90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"comment-1110421"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05" w:author="Unknown"/>
          <w:rFonts w:ascii="Times New Roman" w:eastAsia="Times New Roman" w:hAnsi="Times New Roman" w:cs="Times New Roman"/>
          <w:sz w:val="24"/>
          <w:szCs w:val="24"/>
          <w:lang w:val="en-US" w:eastAsia="en-IN"/>
        </w:rPr>
      </w:pPr>
      <w:proofErr w:type="spellStart"/>
      <w:ins w:id="906" w:author="Unknown">
        <w:r w:rsidRPr="00FB66A1">
          <w:rPr>
            <w:rFonts w:ascii="Times New Roman" w:eastAsia="Times New Roman" w:hAnsi="Times New Roman" w:cs="Times New Roman"/>
            <w:sz w:val="24"/>
            <w:szCs w:val="24"/>
            <w:lang w:val="en-US" w:eastAsia="en-IN"/>
          </w:rPr>
          <w:t>mohammed</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tousif</w:t>
        </w:r>
        <w:proofErr w:type="spellEnd"/>
        <w:r w:rsidRPr="00FB66A1">
          <w:rPr>
            <w:rFonts w:ascii="Times New Roman" w:eastAsia="Times New Roman" w:hAnsi="Times New Roman" w:cs="Times New Roman"/>
            <w:sz w:val="24"/>
            <w:szCs w:val="24"/>
            <w:lang w:val="en-US" w:eastAsia="en-IN"/>
          </w:rPr>
          <w:t xml:space="preserve"> December 13, 2013, 7:40 am </w:t>
        </w:r>
      </w:ins>
    </w:p>
    <w:p w:rsidR="00FB66A1" w:rsidRPr="00FB66A1" w:rsidRDefault="00FB66A1" w:rsidP="00FB66A1">
      <w:pPr>
        <w:spacing w:before="100" w:beforeAutospacing="1" w:after="100" w:afterAutospacing="1" w:line="240" w:lineRule="auto"/>
        <w:ind w:left="720"/>
        <w:rPr>
          <w:ins w:id="907" w:author="Unknown"/>
          <w:rFonts w:ascii="Times New Roman" w:eastAsia="Times New Roman" w:hAnsi="Times New Roman" w:cs="Times New Roman"/>
          <w:sz w:val="24"/>
          <w:szCs w:val="24"/>
          <w:lang w:val="en-US" w:eastAsia="en-IN"/>
        </w:rPr>
      </w:pPr>
      <w:proofErr w:type="gramStart"/>
      <w:ins w:id="908" w:author="Unknown">
        <w:r w:rsidRPr="00FB66A1">
          <w:rPr>
            <w:rFonts w:ascii="Times New Roman" w:eastAsia="Times New Roman" w:hAnsi="Times New Roman" w:cs="Times New Roman"/>
            <w:sz w:val="24"/>
            <w:szCs w:val="24"/>
            <w:lang w:val="en-US" w:eastAsia="en-IN"/>
          </w:rPr>
          <w:t>excellent</w:t>
        </w:r>
        <w:proofErr w:type="gramEnd"/>
      </w:ins>
    </w:p>
    <w:p w:rsidR="00FB66A1" w:rsidRPr="00FB66A1" w:rsidRDefault="00FB66A1" w:rsidP="00FB66A1">
      <w:pPr>
        <w:spacing w:beforeAutospacing="1" w:after="0" w:afterAutospacing="1" w:line="240" w:lineRule="auto"/>
        <w:ind w:left="720"/>
        <w:rPr>
          <w:ins w:id="909" w:author="Unknown"/>
          <w:rFonts w:ascii="Times New Roman" w:eastAsia="Times New Roman" w:hAnsi="Times New Roman" w:cs="Times New Roman"/>
          <w:sz w:val="24"/>
          <w:szCs w:val="24"/>
          <w:lang w:val="en-US" w:eastAsia="en-IN"/>
        </w:rPr>
      </w:pPr>
      <w:ins w:id="91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"comment-1110673"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11" w:author="Unknown"/>
          <w:rFonts w:ascii="Times New Roman" w:eastAsia="Times New Roman" w:hAnsi="Times New Roman" w:cs="Times New Roman"/>
          <w:sz w:val="24"/>
          <w:szCs w:val="24"/>
          <w:lang w:val="en-US" w:eastAsia="en-IN"/>
        </w:rPr>
      </w:pPr>
      <w:ins w:id="912" w:author="Unknown">
        <w:r w:rsidRPr="00FB66A1">
          <w:rPr>
            <w:rFonts w:ascii="Times New Roman" w:eastAsia="Times New Roman" w:hAnsi="Times New Roman" w:cs="Times New Roman"/>
            <w:sz w:val="24"/>
            <w:szCs w:val="24"/>
            <w:lang w:val="en-US" w:eastAsia="en-IN"/>
          </w:rPr>
          <w:t xml:space="preserve">Ravi </w:t>
        </w:r>
        <w:proofErr w:type="spellStart"/>
        <w:r w:rsidRPr="00FB66A1">
          <w:rPr>
            <w:rFonts w:ascii="Times New Roman" w:eastAsia="Times New Roman" w:hAnsi="Times New Roman" w:cs="Times New Roman"/>
            <w:sz w:val="24"/>
            <w:szCs w:val="24"/>
            <w:lang w:val="en-US" w:eastAsia="en-IN"/>
          </w:rPr>
          <w:t>singh</w:t>
        </w:r>
        <w:proofErr w:type="spellEnd"/>
        <w:r w:rsidRPr="00FB66A1">
          <w:rPr>
            <w:rFonts w:ascii="Times New Roman" w:eastAsia="Times New Roman" w:hAnsi="Times New Roman" w:cs="Times New Roman"/>
            <w:sz w:val="24"/>
            <w:szCs w:val="24"/>
            <w:lang w:val="en-US" w:eastAsia="en-IN"/>
          </w:rPr>
          <w:t xml:space="preserve"> December 14, 2013, 2:17 pm </w:t>
        </w:r>
      </w:ins>
    </w:p>
    <w:p w:rsidR="00FB66A1" w:rsidRPr="00FB66A1" w:rsidRDefault="00FB66A1" w:rsidP="00FB66A1">
      <w:pPr>
        <w:spacing w:before="100" w:beforeAutospacing="1" w:after="100" w:afterAutospacing="1" w:line="240" w:lineRule="auto"/>
        <w:ind w:left="720"/>
        <w:rPr>
          <w:ins w:id="913" w:author="Unknown"/>
          <w:rFonts w:ascii="Times New Roman" w:eastAsia="Times New Roman" w:hAnsi="Times New Roman" w:cs="Times New Roman"/>
          <w:sz w:val="24"/>
          <w:szCs w:val="24"/>
          <w:lang w:val="en-US" w:eastAsia="en-IN"/>
        </w:rPr>
      </w:pPr>
      <w:ins w:id="914" w:author="Unknown">
        <w:r w:rsidRPr="00FB66A1">
          <w:rPr>
            <w:rFonts w:ascii="Times New Roman" w:eastAsia="Times New Roman" w:hAnsi="Times New Roman" w:cs="Times New Roman"/>
            <w:sz w:val="24"/>
            <w:szCs w:val="24"/>
            <w:lang w:val="en-US" w:eastAsia="en-IN"/>
          </w:rPr>
          <w:t xml:space="preserve">Thanks bro … It is </w:t>
        </w:r>
        <w:proofErr w:type="spellStart"/>
        <w:r w:rsidRPr="00FB66A1">
          <w:rPr>
            <w:rFonts w:ascii="Times New Roman" w:eastAsia="Times New Roman" w:hAnsi="Times New Roman" w:cs="Times New Roman"/>
            <w:sz w:val="24"/>
            <w:szCs w:val="24"/>
            <w:lang w:val="en-US" w:eastAsia="en-IN"/>
          </w:rPr>
          <w:t>realy</w:t>
        </w:r>
        <w:proofErr w:type="spellEnd"/>
        <w:r w:rsidRPr="00FB66A1">
          <w:rPr>
            <w:rFonts w:ascii="Times New Roman" w:eastAsia="Times New Roman" w:hAnsi="Times New Roman" w:cs="Times New Roman"/>
            <w:sz w:val="24"/>
            <w:szCs w:val="24"/>
            <w:lang w:val="en-US" w:eastAsia="en-IN"/>
          </w:rPr>
          <w:t xml:space="preserve"> excellent and easy to understand</w:t>
        </w:r>
      </w:ins>
    </w:p>
    <w:p w:rsidR="00FB66A1" w:rsidRPr="00FB66A1" w:rsidRDefault="00FB66A1" w:rsidP="00FB66A1">
      <w:pPr>
        <w:spacing w:beforeAutospacing="1" w:after="0" w:afterAutospacing="1" w:line="240" w:lineRule="auto"/>
        <w:ind w:left="720"/>
        <w:rPr>
          <w:ins w:id="915" w:author="Unknown"/>
          <w:rFonts w:ascii="Times New Roman" w:eastAsia="Times New Roman" w:hAnsi="Times New Roman" w:cs="Times New Roman"/>
          <w:sz w:val="24"/>
          <w:szCs w:val="24"/>
          <w:lang w:val="en-US" w:eastAsia="en-IN"/>
        </w:rPr>
      </w:pPr>
      <w:ins w:id="91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"comment-1113620"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17" w:author="Unknown"/>
          <w:rFonts w:ascii="Times New Roman" w:eastAsia="Times New Roman" w:hAnsi="Times New Roman" w:cs="Times New Roman"/>
          <w:sz w:val="24"/>
          <w:szCs w:val="24"/>
          <w:lang w:val="en-US" w:eastAsia="en-IN"/>
        </w:rPr>
      </w:pPr>
      <w:proofErr w:type="spellStart"/>
      <w:ins w:id="918" w:author="Unknown">
        <w:r w:rsidRPr="00FB66A1">
          <w:rPr>
            <w:rFonts w:ascii="Times New Roman" w:eastAsia="Times New Roman" w:hAnsi="Times New Roman" w:cs="Times New Roman"/>
            <w:sz w:val="24"/>
            <w:szCs w:val="24"/>
            <w:lang w:val="en-US" w:eastAsia="en-IN"/>
          </w:rPr>
          <w:t>nisha</w:t>
        </w:r>
        <w:proofErr w:type="spellEnd"/>
        <w:r w:rsidRPr="00FB66A1">
          <w:rPr>
            <w:rFonts w:ascii="Times New Roman" w:eastAsia="Times New Roman" w:hAnsi="Times New Roman" w:cs="Times New Roman"/>
            <w:sz w:val="24"/>
            <w:szCs w:val="24"/>
            <w:lang w:val="en-US" w:eastAsia="en-IN"/>
          </w:rPr>
          <w:t xml:space="preserve"> December 27, 2013, 11:34 pm </w:t>
        </w:r>
      </w:ins>
    </w:p>
    <w:p w:rsidR="00FB66A1" w:rsidRPr="00FB66A1" w:rsidRDefault="00FB66A1" w:rsidP="00FB66A1">
      <w:pPr>
        <w:spacing w:before="100" w:beforeAutospacing="1" w:after="100" w:afterAutospacing="1" w:line="240" w:lineRule="auto"/>
        <w:ind w:left="720"/>
        <w:rPr>
          <w:ins w:id="919" w:author="Unknown"/>
          <w:rFonts w:ascii="Times New Roman" w:eastAsia="Times New Roman" w:hAnsi="Times New Roman" w:cs="Times New Roman"/>
          <w:sz w:val="24"/>
          <w:szCs w:val="24"/>
          <w:lang w:val="en-US" w:eastAsia="en-IN"/>
        </w:rPr>
      </w:pPr>
      <w:ins w:id="920" w:author="Unknown">
        <w:r w:rsidRPr="00FB66A1">
          <w:rPr>
            <w:rFonts w:ascii="Times New Roman" w:eastAsia="Times New Roman" w:hAnsi="Times New Roman" w:cs="Times New Roman"/>
            <w:sz w:val="24"/>
            <w:szCs w:val="24"/>
            <w:lang w:val="en-US" w:eastAsia="en-IN"/>
          </w:rPr>
          <w:t xml:space="preserve">Thanks for sharing …good article to understand </w:t>
        </w:r>
        <w:proofErr w:type="spellStart"/>
        <w:r w:rsidRPr="00FB66A1">
          <w:rPr>
            <w:rFonts w:ascii="Times New Roman" w:eastAsia="Times New Roman" w:hAnsi="Times New Roman" w:cs="Times New Roman"/>
            <w:sz w:val="24"/>
            <w:szCs w:val="24"/>
            <w:lang w:val="en-US" w:eastAsia="en-IN"/>
          </w:rPr>
          <w:t>linux</w:t>
        </w:r>
        <w:proofErr w:type="spellEnd"/>
        <w:r w:rsidRPr="00FB66A1">
          <w:rPr>
            <w:rFonts w:ascii="Times New Roman" w:eastAsia="Times New Roman" w:hAnsi="Times New Roman" w:cs="Times New Roman"/>
            <w:sz w:val="24"/>
            <w:szCs w:val="24"/>
            <w:lang w:val="en-US" w:eastAsia="en-IN"/>
          </w:rPr>
          <w:t xml:space="preserve"> boot up process…………………</w:t>
        </w:r>
      </w:ins>
    </w:p>
    <w:p w:rsidR="00FB66A1" w:rsidRPr="00FB66A1" w:rsidRDefault="00FB66A1" w:rsidP="00FB66A1">
      <w:pPr>
        <w:spacing w:beforeAutospacing="1" w:after="0" w:afterAutospacing="1" w:line="240" w:lineRule="auto"/>
        <w:ind w:left="720"/>
        <w:rPr>
          <w:ins w:id="921" w:author="Unknown"/>
          <w:rFonts w:ascii="Times New Roman" w:eastAsia="Times New Roman" w:hAnsi="Times New Roman" w:cs="Times New Roman"/>
          <w:sz w:val="24"/>
          <w:szCs w:val="24"/>
          <w:lang w:val="en-US" w:eastAsia="en-IN"/>
        </w:rPr>
      </w:pPr>
      <w:ins w:id="92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"comment-1151105"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23" w:author="Unknown"/>
          <w:rFonts w:ascii="Times New Roman" w:eastAsia="Times New Roman" w:hAnsi="Times New Roman" w:cs="Times New Roman"/>
          <w:sz w:val="24"/>
          <w:szCs w:val="24"/>
          <w:lang w:val="en-US" w:eastAsia="en-IN"/>
        </w:rPr>
      </w:pPr>
      <w:proofErr w:type="spellStart"/>
      <w:ins w:id="924" w:author="Unknown">
        <w:r w:rsidRPr="00FB66A1">
          <w:rPr>
            <w:rFonts w:ascii="Times New Roman" w:eastAsia="Times New Roman" w:hAnsi="Times New Roman" w:cs="Times New Roman"/>
            <w:sz w:val="24"/>
            <w:szCs w:val="24"/>
            <w:lang w:val="en-US" w:eastAsia="en-IN"/>
          </w:rPr>
          <w:t>Narender</w:t>
        </w:r>
        <w:proofErr w:type="spellEnd"/>
        <w:r w:rsidRPr="00FB66A1">
          <w:rPr>
            <w:rFonts w:ascii="Times New Roman" w:eastAsia="Times New Roman" w:hAnsi="Times New Roman" w:cs="Times New Roman"/>
            <w:sz w:val="24"/>
            <w:szCs w:val="24"/>
            <w:lang w:val="en-US" w:eastAsia="en-IN"/>
          </w:rPr>
          <w:t xml:space="preserve"> January 14, 2014, 11:43 pm </w:t>
        </w:r>
      </w:ins>
    </w:p>
    <w:p w:rsidR="00FB66A1" w:rsidRPr="00FB66A1" w:rsidRDefault="00FB66A1" w:rsidP="00FB66A1">
      <w:pPr>
        <w:spacing w:before="100" w:beforeAutospacing="1" w:after="100" w:afterAutospacing="1" w:line="240" w:lineRule="auto"/>
        <w:ind w:left="720"/>
        <w:rPr>
          <w:ins w:id="925" w:author="Unknown"/>
          <w:rFonts w:ascii="Times New Roman" w:eastAsia="Times New Roman" w:hAnsi="Times New Roman" w:cs="Times New Roman"/>
          <w:sz w:val="24"/>
          <w:szCs w:val="24"/>
          <w:lang w:val="en-US" w:eastAsia="en-IN"/>
        </w:rPr>
      </w:pPr>
      <w:proofErr w:type="gramStart"/>
      <w:ins w:id="926" w:author="Unknown">
        <w:r w:rsidRPr="00FB66A1">
          <w:rPr>
            <w:rFonts w:ascii="Times New Roman" w:eastAsia="Times New Roman" w:hAnsi="Times New Roman" w:cs="Times New Roman"/>
            <w:sz w:val="24"/>
            <w:szCs w:val="24"/>
            <w:lang w:val="en-US" w:eastAsia="en-IN"/>
          </w:rPr>
          <w:t>that</w:t>
        </w:r>
        <w:proofErr w:type="gramEnd"/>
        <w:r w:rsidRPr="00FB66A1">
          <w:rPr>
            <w:rFonts w:ascii="Times New Roman" w:eastAsia="Times New Roman" w:hAnsi="Times New Roman" w:cs="Times New Roman"/>
            <w:sz w:val="24"/>
            <w:szCs w:val="24"/>
            <w:lang w:val="en-US" w:eastAsia="en-IN"/>
          </w:rPr>
          <w:t xml:space="preserve"> is why </w:t>
        </w:r>
        <w:proofErr w:type="spellStart"/>
        <w:r w:rsidRPr="00FB66A1">
          <w:rPr>
            <w:rFonts w:ascii="Times New Roman" w:eastAsia="Times New Roman" w:hAnsi="Times New Roman" w:cs="Times New Roman"/>
            <w:sz w:val="24"/>
            <w:szCs w:val="24"/>
            <w:lang w:val="en-US" w:eastAsia="en-IN"/>
          </w:rPr>
          <w:t>lappy</w:t>
        </w:r>
        <w:proofErr w:type="spellEnd"/>
        <w:r w:rsidRPr="00FB66A1">
          <w:rPr>
            <w:rFonts w:ascii="Times New Roman" w:eastAsia="Times New Roman" w:hAnsi="Times New Roman" w:cs="Times New Roman"/>
            <w:sz w:val="24"/>
            <w:szCs w:val="24"/>
            <w:lang w:val="en-US" w:eastAsia="en-IN"/>
          </w:rPr>
          <w:t xml:space="preserve"> takes so much time for startup, actually this guy is busy in doing this or that, </w:t>
        </w:r>
        <w:proofErr w:type="spellStart"/>
        <w:r w:rsidRPr="00FB66A1">
          <w:rPr>
            <w:rFonts w:ascii="Times New Roman" w:eastAsia="Times New Roman" w:hAnsi="Times New Roman" w:cs="Times New Roman"/>
            <w:sz w:val="24"/>
            <w:szCs w:val="24"/>
            <w:lang w:val="en-US" w:eastAsia="en-IN"/>
          </w:rPr>
          <w:t>offcourse</w:t>
        </w:r>
        <w:proofErr w:type="spellEnd"/>
        <w:r w:rsidRPr="00FB66A1">
          <w:rPr>
            <w:rFonts w:ascii="Times New Roman" w:eastAsia="Times New Roman" w:hAnsi="Times New Roman" w:cs="Times New Roman"/>
            <w:sz w:val="24"/>
            <w:szCs w:val="24"/>
            <w:lang w:val="en-US" w:eastAsia="en-IN"/>
          </w:rPr>
          <w:t xml:space="preserve"> useful.</w:t>
        </w:r>
      </w:ins>
    </w:p>
    <w:p w:rsidR="00FB66A1" w:rsidRPr="00FB66A1" w:rsidRDefault="00FB66A1" w:rsidP="00FB66A1">
      <w:pPr>
        <w:spacing w:beforeAutospacing="1" w:after="0" w:afterAutospacing="1" w:line="240" w:lineRule="auto"/>
        <w:ind w:left="720"/>
        <w:rPr>
          <w:ins w:id="927" w:author="Unknown"/>
          <w:rFonts w:ascii="Times New Roman" w:eastAsia="Times New Roman" w:hAnsi="Times New Roman" w:cs="Times New Roman"/>
          <w:sz w:val="24"/>
          <w:szCs w:val="24"/>
          <w:lang w:val="en-US" w:eastAsia="en-IN"/>
        </w:rPr>
      </w:pPr>
      <w:ins w:id="92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"comment-1198794"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29" w:author="Unknown"/>
          <w:rFonts w:ascii="Times New Roman" w:eastAsia="Times New Roman" w:hAnsi="Times New Roman" w:cs="Times New Roman"/>
          <w:sz w:val="24"/>
          <w:szCs w:val="24"/>
          <w:lang w:val="en-US" w:eastAsia="en-IN"/>
        </w:rPr>
      </w:pPr>
      <w:proofErr w:type="spellStart"/>
      <w:ins w:id="930" w:author="Unknown">
        <w:r w:rsidRPr="00FB66A1">
          <w:rPr>
            <w:rFonts w:ascii="Times New Roman" w:eastAsia="Times New Roman" w:hAnsi="Times New Roman" w:cs="Times New Roman"/>
            <w:sz w:val="24"/>
            <w:szCs w:val="24"/>
            <w:lang w:val="en-US" w:eastAsia="en-IN"/>
          </w:rPr>
          <w:t>Srikanth</w:t>
        </w:r>
        <w:proofErr w:type="spellEnd"/>
        <w:r w:rsidRPr="00FB66A1">
          <w:rPr>
            <w:rFonts w:ascii="Times New Roman" w:eastAsia="Times New Roman" w:hAnsi="Times New Roman" w:cs="Times New Roman"/>
            <w:sz w:val="24"/>
            <w:szCs w:val="24"/>
            <w:lang w:val="en-US" w:eastAsia="en-IN"/>
          </w:rPr>
          <w:t xml:space="preserve"> January 30, 2014, 4:49 am </w:t>
        </w:r>
      </w:ins>
    </w:p>
    <w:p w:rsidR="00FB66A1" w:rsidRPr="00FB66A1" w:rsidRDefault="00FB66A1" w:rsidP="00FB66A1">
      <w:pPr>
        <w:spacing w:before="100" w:beforeAutospacing="1" w:after="100" w:afterAutospacing="1" w:line="240" w:lineRule="auto"/>
        <w:ind w:left="720"/>
        <w:rPr>
          <w:ins w:id="931" w:author="Unknown"/>
          <w:rFonts w:ascii="Times New Roman" w:eastAsia="Times New Roman" w:hAnsi="Times New Roman" w:cs="Times New Roman"/>
          <w:sz w:val="24"/>
          <w:szCs w:val="24"/>
          <w:lang w:val="en-US" w:eastAsia="en-IN"/>
        </w:rPr>
      </w:pPr>
      <w:ins w:id="932" w:author="Unknown">
        <w:r w:rsidRPr="00FB66A1">
          <w:rPr>
            <w:rFonts w:ascii="Times New Roman" w:eastAsia="Times New Roman" w:hAnsi="Times New Roman" w:cs="Times New Roman"/>
            <w:sz w:val="24"/>
            <w:szCs w:val="24"/>
            <w:lang w:val="en-US" w:eastAsia="en-IN"/>
          </w:rPr>
          <w:t xml:space="preserve">Thanks a lot. </w:t>
        </w:r>
        <w:proofErr w:type="gramStart"/>
        <w:r w:rsidRPr="00FB66A1">
          <w:rPr>
            <w:rFonts w:ascii="Times New Roman" w:eastAsia="Times New Roman" w:hAnsi="Times New Roman" w:cs="Times New Roman"/>
            <w:sz w:val="24"/>
            <w:szCs w:val="24"/>
            <w:lang w:val="en-US" w:eastAsia="en-IN"/>
          </w:rPr>
          <w:t>very</w:t>
        </w:r>
        <w:proofErr w:type="gramEnd"/>
        <w:r w:rsidRPr="00FB66A1">
          <w:rPr>
            <w:rFonts w:ascii="Times New Roman" w:eastAsia="Times New Roman" w:hAnsi="Times New Roman" w:cs="Times New Roman"/>
            <w:sz w:val="24"/>
            <w:szCs w:val="24"/>
            <w:lang w:val="en-US" w:eastAsia="en-IN"/>
          </w:rPr>
          <w:t xml:space="preserve"> nice….</w:t>
        </w:r>
      </w:ins>
    </w:p>
    <w:p w:rsidR="00FB66A1" w:rsidRPr="00FB66A1" w:rsidRDefault="00FB66A1" w:rsidP="00FB66A1">
      <w:pPr>
        <w:spacing w:beforeAutospacing="1" w:after="0" w:afterAutospacing="1" w:line="240" w:lineRule="auto"/>
        <w:ind w:left="720"/>
        <w:rPr>
          <w:ins w:id="933" w:author="Unknown"/>
          <w:rFonts w:ascii="Times New Roman" w:eastAsia="Times New Roman" w:hAnsi="Times New Roman" w:cs="Times New Roman"/>
          <w:sz w:val="24"/>
          <w:szCs w:val="24"/>
          <w:lang w:val="en-US" w:eastAsia="en-IN"/>
        </w:rPr>
      </w:pPr>
      <w:ins w:id="93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"comment-1240922"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35" w:author="Unknown"/>
          <w:rFonts w:ascii="Times New Roman" w:eastAsia="Times New Roman" w:hAnsi="Times New Roman" w:cs="Times New Roman"/>
          <w:sz w:val="24"/>
          <w:szCs w:val="24"/>
          <w:lang w:val="en-US" w:eastAsia="en-IN"/>
        </w:rPr>
      </w:pPr>
      <w:proofErr w:type="spellStart"/>
      <w:ins w:id="936" w:author="Unknown">
        <w:r w:rsidRPr="00FB66A1">
          <w:rPr>
            <w:rFonts w:ascii="Times New Roman" w:eastAsia="Times New Roman" w:hAnsi="Times New Roman" w:cs="Times New Roman"/>
            <w:sz w:val="24"/>
            <w:szCs w:val="24"/>
            <w:lang w:val="en-US" w:eastAsia="en-IN"/>
          </w:rPr>
          <w:t>viji</w:t>
        </w:r>
        <w:proofErr w:type="spellEnd"/>
        <w:r w:rsidRPr="00FB66A1">
          <w:rPr>
            <w:rFonts w:ascii="Times New Roman" w:eastAsia="Times New Roman" w:hAnsi="Times New Roman" w:cs="Times New Roman"/>
            <w:sz w:val="24"/>
            <w:szCs w:val="24"/>
            <w:lang w:val="en-US" w:eastAsia="en-IN"/>
          </w:rPr>
          <w:t xml:space="preserve"> February 3, 2014, 4:32 am </w:t>
        </w:r>
      </w:ins>
    </w:p>
    <w:p w:rsidR="00FB66A1" w:rsidRPr="00FB66A1" w:rsidRDefault="00FB66A1" w:rsidP="00FB66A1">
      <w:pPr>
        <w:spacing w:before="100" w:beforeAutospacing="1" w:after="100" w:afterAutospacing="1" w:line="240" w:lineRule="auto"/>
        <w:ind w:left="720"/>
        <w:rPr>
          <w:ins w:id="937" w:author="Unknown"/>
          <w:rFonts w:ascii="Times New Roman" w:eastAsia="Times New Roman" w:hAnsi="Times New Roman" w:cs="Times New Roman"/>
          <w:sz w:val="24"/>
          <w:szCs w:val="24"/>
          <w:lang w:val="en-US" w:eastAsia="en-IN"/>
        </w:rPr>
      </w:pPr>
      <w:ins w:id="938" w:author="Unknown">
        <w:r w:rsidRPr="00FB66A1">
          <w:rPr>
            <w:rFonts w:ascii="Times New Roman" w:eastAsia="Times New Roman" w:hAnsi="Times New Roman" w:cs="Times New Roman"/>
            <w:sz w:val="24"/>
            <w:szCs w:val="24"/>
            <w:lang w:val="en-US" w:eastAsia="en-IN"/>
          </w:rPr>
          <w:t>Thanks much</w:t>
        </w:r>
      </w:ins>
    </w:p>
    <w:p w:rsidR="00FB66A1" w:rsidRPr="00FB66A1" w:rsidRDefault="00FB66A1" w:rsidP="00FB66A1">
      <w:pPr>
        <w:spacing w:beforeAutospacing="1" w:after="0" w:afterAutospacing="1" w:line="240" w:lineRule="auto"/>
        <w:ind w:left="720"/>
        <w:rPr>
          <w:ins w:id="939" w:author="Unknown"/>
          <w:rFonts w:ascii="Times New Roman" w:eastAsia="Times New Roman" w:hAnsi="Times New Roman" w:cs="Times New Roman"/>
          <w:sz w:val="24"/>
          <w:szCs w:val="24"/>
          <w:lang w:val="en-US" w:eastAsia="en-IN"/>
        </w:rPr>
      </w:pPr>
      <w:ins w:id="94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"comment-1248027"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41" w:author="Unknown"/>
          <w:rFonts w:ascii="Times New Roman" w:eastAsia="Times New Roman" w:hAnsi="Times New Roman" w:cs="Times New Roman"/>
          <w:sz w:val="24"/>
          <w:szCs w:val="24"/>
          <w:lang w:val="en-US" w:eastAsia="en-IN"/>
        </w:rPr>
      </w:pPr>
      <w:proofErr w:type="spellStart"/>
      <w:ins w:id="942" w:author="Unknown">
        <w:r w:rsidRPr="00FB66A1">
          <w:rPr>
            <w:rFonts w:ascii="Times New Roman" w:eastAsia="Times New Roman" w:hAnsi="Times New Roman" w:cs="Times New Roman"/>
            <w:sz w:val="24"/>
            <w:szCs w:val="24"/>
            <w:lang w:val="en-US" w:eastAsia="en-IN"/>
          </w:rPr>
          <w:t>Satheesh</w:t>
        </w:r>
        <w:proofErr w:type="spellEnd"/>
        <w:r w:rsidRPr="00FB66A1">
          <w:rPr>
            <w:rFonts w:ascii="Times New Roman" w:eastAsia="Times New Roman" w:hAnsi="Times New Roman" w:cs="Times New Roman"/>
            <w:sz w:val="24"/>
            <w:szCs w:val="24"/>
            <w:lang w:val="en-US" w:eastAsia="en-IN"/>
          </w:rPr>
          <w:t xml:space="preserve"> Kumar G February 17, 2014, 12:17 am </w:t>
        </w:r>
      </w:ins>
    </w:p>
    <w:p w:rsidR="00FB66A1" w:rsidRPr="00FB66A1" w:rsidRDefault="00FB66A1" w:rsidP="00FB66A1">
      <w:pPr>
        <w:spacing w:before="100" w:beforeAutospacing="1" w:after="100" w:afterAutospacing="1" w:line="240" w:lineRule="auto"/>
        <w:ind w:left="720"/>
        <w:rPr>
          <w:ins w:id="943" w:author="Unknown"/>
          <w:rFonts w:ascii="Times New Roman" w:eastAsia="Times New Roman" w:hAnsi="Times New Roman" w:cs="Times New Roman"/>
          <w:sz w:val="24"/>
          <w:szCs w:val="24"/>
          <w:lang w:val="en-US" w:eastAsia="en-IN"/>
        </w:rPr>
      </w:pPr>
      <w:ins w:id="944" w:author="Unknown">
        <w:r w:rsidRPr="00FB66A1">
          <w:rPr>
            <w:rFonts w:ascii="Times New Roman" w:eastAsia="Times New Roman" w:hAnsi="Times New Roman" w:cs="Times New Roman"/>
            <w:sz w:val="24"/>
            <w:szCs w:val="24"/>
            <w:lang w:val="en-US" w:eastAsia="en-IN"/>
          </w:rPr>
          <w:t>Hi Ramesh,</w:t>
        </w:r>
      </w:ins>
    </w:p>
    <w:p w:rsidR="00FB66A1" w:rsidRPr="00FB66A1" w:rsidRDefault="00FB66A1" w:rsidP="00FB66A1">
      <w:pPr>
        <w:spacing w:before="100" w:beforeAutospacing="1" w:after="100" w:afterAutospacing="1" w:line="240" w:lineRule="auto"/>
        <w:ind w:left="720"/>
        <w:rPr>
          <w:ins w:id="945" w:author="Unknown"/>
          <w:rFonts w:ascii="Times New Roman" w:eastAsia="Times New Roman" w:hAnsi="Times New Roman" w:cs="Times New Roman"/>
          <w:sz w:val="24"/>
          <w:szCs w:val="24"/>
          <w:lang w:val="en-US" w:eastAsia="en-IN"/>
        </w:rPr>
      </w:pPr>
      <w:ins w:id="946" w:author="Unknown">
        <w:r w:rsidRPr="00FB66A1">
          <w:rPr>
            <w:rFonts w:ascii="Times New Roman" w:eastAsia="Times New Roman" w:hAnsi="Times New Roman" w:cs="Times New Roman"/>
            <w:sz w:val="24"/>
            <w:szCs w:val="24"/>
            <w:lang w:val="en-US" w:eastAsia="en-IN"/>
          </w:rPr>
          <w:t xml:space="preserve">This is the best explanation </w:t>
        </w:r>
        <w:proofErr w:type="spellStart"/>
        <w:r w:rsidRPr="00FB66A1">
          <w:rPr>
            <w:rFonts w:ascii="Times New Roman" w:eastAsia="Times New Roman" w:hAnsi="Times New Roman" w:cs="Times New Roman"/>
            <w:sz w:val="24"/>
            <w:szCs w:val="24"/>
            <w:lang w:val="en-US" w:eastAsia="en-IN"/>
          </w:rPr>
          <w:t>i’ve</w:t>
        </w:r>
        <w:proofErr w:type="spellEnd"/>
        <w:r w:rsidRPr="00FB66A1">
          <w:rPr>
            <w:rFonts w:ascii="Times New Roman" w:eastAsia="Times New Roman" w:hAnsi="Times New Roman" w:cs="Times New Roman"/>
            <w:sz w:val="24"/>
            <w:szCs w:val="24"/>
            <w:lang w:val="en-US" w:eastAsia="en-IN"/>
          </w:rPr>
          <w:t xml:space="preserve"> seen so far.</w:t>
        </w:r>
      </w:ins>
    </w:p>
    <w:p w:rsidR="00FB66A1" w:rsidRPr="00FB66A1" w:rsidRDefault="00FB66A1" w:rsidP="00FB66A1">
      <w:pPr>
        <w:spacing w:before="100" w:beforeAutospacing="1" w:after="100" w:afterAutospacing="1" w:line="240" w:lineRule="auto"/>
        <w:ind w:left="720"/>
        <w:rPr>
          <w:ins w:id="947" w:author="Unknown"/>
          <w:rFonts w:ascii="Times New Roman" w:eastAsia="Times New Roman" w:hAnsi="Times New Roman" w:cs="Times New Roman"/>
          <w:sz w:val="24"/>
          <w:szCs w:val="24"/>
          <w:lang w:val="en-US" w:eastAsia="en-IN"/>
        </w:rPr>
      </w:pPr>
      <w:proofErr w:type="spellStart"/>
      <w:ins w:id="948" w:author="Unknown">
        <w:r w:rsidRPr="00FB66A1">
          <w:rPr>
            <w:rFonts w:ascii="Times New Roman" w:eastAsia="Times New Roman" w:hAnsi="Times New Roman" w:cs="Times New Roman"/>
            <w:sz w:val="24"/>
            <w:szCs w:val="24"/>
            <w:lang w:val="en-US" w:eastAsia="en-IN"/>
          </w:rPr>
          <w:t>ThnQ</w:t>
        </w:r>
        <w:proofErr w:type="spellEnd"/>
        <w:r w:rsidRPr="00FB66A1">
          <w:rPr>
            <w:rFonts w:ascii="Times New Roman" w:eastAsia="Times New Roman" w:hAnsi="Times New Roman" w:cs="Times New Roman"/>
            <w:sz w:val="24"/>
            <w:szCs w:val="24"/>
            <w:lang w:val="en-US" w:eastAsia="en-IN"/>
          </w:rPr>
          <w:t xml:space="preserve"> very much</w:t>
        </w:r>
        <w:proofErr w:type="gramStart"/>
        <w:r w:rsidRPr="00FB66A1">
          <w:rPr>
            <w:rFonts w:ascii="Times New Roman" w:eastAsia="Times New Roman" w:hAnsi="Times New Roman" w:cs="Times New Roman"/>
            <w:sz w:val="24"/>
            <w:szCs w:val="24"/>
            <w:lang w:val="en-US" w:eastAsia="en-IN"/>
          </w:rPr>
          <w:t>,…</w:t>
        </w:r>
        <w:proofErr w:type="gramEnd"/>
      </w:ins>
    </w:p>
    <w:p w:rsidR="00FB66A1" w:rsidRPr="00FB66A1" w:rsidRDefault="00FB66A1" w:rsidP="00FB66A1">
      <w:pPr>
        <w:spacing w:beforeAutospacing="1" w:after="0" w:afterAutospacing="1" w:line="240" w:lineRule="auto"/>
        <w:ind w:left="720"/>
        <w:rPr>
          <w:ins w:id="949" w:author="Unknown"/>
          <w:rFonts w:ascii="Times New Roman" w:eastAsia="Times New Roman" w:hAnsi="Times New Roman" w:cs="Times New Roman"/>
          <w:sz w:val="24"/>
          <w:szCs w:val="24"/>
          <w:lang w:val="en-US" w:eastAsia="en-IN"/>
        </w:rPr>
      </w:pPr>
      <w:ins w:id="95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"comment-1279593"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51" w:author="Unknown"/>
          <w:rFonts w:ascii="Times New Roman" w:eastAsia="Times New Roman" w:hAnsi="Times New Roman" w:cs="Times New Roman"/>
          <w:sz w:val="24"/>
          <w:szCs w:val="24"/>
          <w:lang w:val="en-US" w:eastAsia="en-IN"/>
        </w:rPr>
      </w:pPr>
      <w:ins w:id="95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"http://hwww.linuxmint.com/"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Choperro</w:t>
        </w:r>
        <w:proofErr w:type="spellEnd"/>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February 28, 2014, 12:11 am </w:t>
        </w:r>
      </w:ins>
    </w:p>
    <w:p w:rsidR="00FB66A1" w:rsidRPr="00FB66A1" w:rsidRDefault="00FB66A1" w:rsidP="00FB66A1">
      <w:pPr>
        <w:spacing w:before="100" w:beforeAutospacing="1" w:after="100" w:afterAutospacing="1" w:line="240" w:lineRule="auto"/>
        <w:ind w:left="720"/>
        <w:rPr>
          <w:ins w:id="953" w:author="Unknown"/>
          <w:rFonts w:ascii="Times New Roman" w:eastAsia="Times New Roman" w:hAnsi="Times New Roman" w:cs="Times New Roman"/>
          <w:sz w:val="24"/>
          <w:szCs w:val="24"/>
          <w:lang w:val="en-US" w:eastAsia="en-IN"/>
        </w:rPr>
      </w:pPr>
      <w:ins w:id="954" w:author="Unknown">
        <w:r w:rsidRPr="00FB66A1">
          <w:rPr>
            <w:rFonts w:ascii="Times New Roman" w:eastAsia="Times New Roman" w:hAnsi="Times New Roman" w:cs="Times New Roman"/>
            <w:sz w:val="24"/>
            <w:szCs w:val="24"/>
            <w:lang w:val="en-US" w:eastAsia="en-IN"/>
          </w:rPr>
          <w:t xml:space="preserve">The role of </w:t>
        </w:r>
        <w:proofErr w:type="spellStart"/>
        <w:r w:rsidRPr="00FB66A1">
          <w:rPr>
            <w:rFonts w:ascii="Times New Roman" w:eastAsia="Times New Roman" w:hAnsi="Times New Roman" w:cs="Times New Roman"/>
            <w:sz w:val="24"/>
            <w:szCs w:val="24"/>
            <w:lang w:val="en-US" w:eastAsia="en-IN"/>
          </w:rPr>
          <w:t>initrd</w:t>
        </w:r>
        <w:proofErr w:type="spellEnd"/>
        <w:r w:rsidRPr="00FB66A1">
          <w:rPr>
            <w:rFonts w:ascii="Times New Roman" w:eastAsia="Times New Roman" w:hAnsi="Times New Roman" w:cs="Times New Roman"/>
            <w:sz w:val="24"/>
            <w:szCs w:val="24"/>
            <w:lang w:val="en-US" w:eastAsia="en-IN"/>
          </w:rPr>
          <w:t xml:space="preserve"> is not clear at all.</w:t>
        </w:r>
        <w:r w:rsidRPr="00FB66A1">
          <w:rPr>
            <w:rFonts w:ascii="Times New Roman" w:eastAsia="Times New Roman" w:hAnsi="Times New Roman" w:cs="Times New Roman"/>
            <w:sz w:val="24"/>
            <w:szCs w:val="24"/>
            <w:lang w:val="en-US" w:eastAsia="en-IN"/>
          </w:rPr>
          <w:br/>
          <w:t>What does it contain?</w:t>
        </w:r>
        <w:r w:rsidRPr="00FB66A1">
          <w:rPr>
            <w:rFonts w:ascii="Times New Roman" w:eastAsia="Times New Roman" w:hAnsi="Times New Roman" w:cs="Times New Roman"/>
            <w:sz w:val="24"/>
            <w:szCs w:val="24"/>
            <w:lang w:val="en-US" w:eastAsia="en-IN"/>
          </w:rPr>
          <w:br/>
          <w:t>Where does it come from?</w:t>
        </w:r>
        <w:r w:rsidRPr="00FB66A1">
          <w:rPr>
            <w:rFonts w:ascii="Times New Roman" w:eastAsia="Times New Roman" w:hAnsi="Times New Roman" w:cs="Times New Roman"/>
            <w:sz w:val="24"/>
            <w:szCs w:val="24"/>
            <w:lang w:val="en-US" w:eastAsia="en-IN"/>
          </w:rPr>
          <w:br/>
          <w:t>When and how is it used?</w:t>
        </w:r>
      </w:ins>
    </w:p>
    <w:p w:rsidR="00FB66A1" w:rsidRPr="00FB66A1" w:rsidRDefault="00FB66A1" w:rsidP="00FB66A1">
      <w:pPr>
        <w:spacing w:before="100" w:beforeAutospacing="1" w:after="100" w:afterAutospacing="1" w:line="240" w:lineRule="auto"/>
        <w:ind w:left="720"/>
        <w:rPr>
          <w:ins w:id="955" w:author="Unknown"/>
          <w:rFonts w:ascii="Times New Roman" w:eastAsia="Times New Roman" w:hAnsi="Times New Roman" w:cs="Times New Roman"/>
          <w:sz w:val="24"/>
          <w:szCs w:val="24"/>
          <w:lang w:val="en-US" w:eastAsia="en-IN"/>
        </w:rPr>
      </w:pPr>
      <w:ins w:id="956" w:author="Unknown">
        <w:r w:rsidRPr="00FB66A1">
          <w:rPr>
            <w:rFonts w:ascii="Times New Roman" w:eastAsia="Times New Roman" w:hAnsi="Times New Roman" w:cs="Times New Roman"/>
            <w:sz w:val="24"/>
            <w:szCs w:val="24"/>
            <w:lang w:val="en-US" w:eastAsia="en-IN"/>
          </w:rPr>
          <w:t>Also the possibilities and methods to configure each step and its pieces are not</w:t>
        </w:r>
        <w:r w:rsidRPr="00FB66A1">
          <w:rPr>
            <w:rFonts w:ascii="Times New Roman" w:eastAsia="Times New Roman" w:hAnsi="Times New Roman" w:cs="Times New Roman"/>
            <w:sz w:val="24"/>
            <w:szCs w:val="24"/>
            <w:lang w:val="en-US" w:eastAsia="en-IN"/>
          </w:rPr>
          <w:br/>
          <w:t xml:space="preserve">clear at all. We can change boot device (interactively or not), we can change the kernel (interactively or not), </w:t>
        </w:r>
        <w:proofErr w:type="gramStart"/>
        <w:r w:rsidRPr="00FB66A1">
          <w:rPr>
            <w:rFonts w:ascii="Times New Roman" w:eastAsia="Times New Roman" w:hAnsi="Times New Roman" w:cs="Times New Roman"/>
            <w:sz w:val="24"/>
            <w:szCs w:val="24"/>
            <w:lang w:val="en-US" w:eastAsia="en-IN"/>
          </w:rPr>
          <w:t>we</w:t>
        </w:r>
        <w:proofErr w:type="gramEnd"/>
        <w:r w:rsidRPr="00FB66A1">
          <w:rPr>
            <w:rFonts w:ascii="Times New Roman" w:eastAsia="Times New Roman" w:hAnsi="Times New Roman" w:cs="Times New Roman"/>
            <w:sz w:val="24"/>
            <w:szCs w:val="24"/>
            <w:lang w:val="en-US" w:eastAsia="en-IN"/>
          </w:rPr>
          <w:t xml:space="preserve"> can change the boot menu and give orders to grub….. </w:t>
        </w:r>
        <w:proofErr w:type="gramStart"/>
        <w:r w:rsidRPr="00FB66A1">
          <w:rPr>
            <w:rFonts w:ascii="Times New Roman" w:eastAsia="Times New Roman" w:hAnsi="Times New Roman" w:cs="Times New Roman"/>
            <w:sz w:val="24"/>
            <w:szCs w:val="24"/>
            <w:lang w:val="en-US" w:eastAsia="en-IN"/>
          </w:rPr>
          <w:t>can</w:t>
        </w:r>
        <w:proofErr w:type="gramEnd"/>
        <w:r w:rsidRPr="00FB66A1">
          <w:rPr>
            <w:rFonts w:ascii="Times New Roman" w:eastAsia="Times New Roman" w:hAnsi="Times New Roman" w:cs="Times New Roman"/>
            <w:sz w:val="24"/>
            <w:szCs w:val="24"/>
            <w:lang w:val="en-US" w:eastAsia="en-IN"/>
          </w:rPr>
          <w:t xml:space="preserve"> we change </w:t>
        </w:r>
        <w:proofErr w:type="spellStart"/>
        <w:r w:rsidRPr="00FB66A1">
          <w:rPr>
            <w:rFonts w:ascii="Times New Roman" w:eastAsia="Times New Roman" w:hAnsi="Times New Roman" w:cs="Times New Roman"/>
            <w:sz w:val="24"/>
            <w:szCs w:val="24"/>
            <w:lang w:val="en-US" w:eastAsia="en-IN"/>
          </w:rPr>
          <w:t>initrd</w:t>
        </w:r>
        <w:proofErr w:type="spellEnd"/>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how</w:t>
        </w:r>
        <w:proofErr w:type="gramEnd"/>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what</w:t>
        </w:r>
        <w:proofErr w:type="gramEnd"/>
        <w:r w:rsidRPr="00FB66A1">
          <w:rPr>
            <w:rFonts w:ascii="Times New Roman" w:eastAsia="Times New Roman" w:hAnsi="Times New Roman" w:cs="Times New Roman"/>
            <w:sz w:val="24"/>
            <w:szCs w:val="24"/>
            <w:lang w:val="en-US" w:eastAsia="en-IN"/>
          </w:rPr>
          <w:t xml:space="preserve"> for? </w:t>
        </w:r>
        <w:proofErr w:type="gramStart"/>
        <w:r w:rsidRPr="00FB66A1">
          <w:rPr>
            <w:rFonts w:ascii="Times New Roman" w:eastAsia="Times New Roman" w:hAnsi="Times New Roman" w:cs="Times New Roman"/>
            <w:sz w:val="24"/>
            <w:szCs w:val="24"/>
            <w:lang w:val="en-US" w:eastAsia="en-IN"/>
          </w:rPr>
          <w:t>and</w:t>
        </w:r>
        <w:proofErr w:type="gramEnd"/>
        <w:r w:rsidRPr="00FB66A1">
          <w:rPr>
            <w:rFonts w:ascii="Times New Roman" w:eastAsia="Times New Roman" w:hAnsi="Times New Roman" w:cs="Times New Roman"/>
            <w:sz w:val="24"/>
            <w:szCs w:val="24"/>
            <w:lang w:val="en-US" w:eastAsia="en-IN"/>
          </w:rPr>
          <w:t xml:space="preserve"> the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proces</w:t>
        </w:r>
        <w:proofErr w:type="spellEnd"/>
        <w:r w:rsidRPr="00FB66A1">
          <w:rPr>
            <w:rFonts w:ascii="Times New Roman" w:eastAsia="Times New Roman" w:hAnsi="Times New Roman" w:cs="Times New Roman"/>
            <w:sz w:val="24"/>
            <w:szCs w:val="24"/>
            <w:lang w:val="en-US" w:eastAsia="en-IN"/>
          </w:rPr>
          <w:t xml:space="preserve">? </w:t>
        </w:r>
        <w:proofErr w:type="spellStart"/>
        <w:proofErr w:type="gramStart"/>
        <w:r w:rsidRPr="00FB66A1">
          <w:rPr>
            <w:rFonts w:ascii="Times New Roman" w:eastAsia="Times New Roman" w:hAnsi="Times New Roman" w:cs="Times New Roman"/>
            <w:sz w:val="24"/>
            <w:szCs w:val="24"/>
            <w:lang w:val="en-US" w:eastAsia="en-IN"/>
          </w:rPr>
          <w:t>inittab</w:t>
        </w:r>
        <w:proofErr w:type="spellEnd"/>
        <w:proofErr w:type="gramEnd"/>
        <w:r w:rsidRPr="00FB66A1">
          <w:rPr>
            <w:rFonts w:ascii="Times New Roman" w:eastAsia="Times New Roman" w:hAnsi="Times New Roman" w:cs="Times New Roman"/>
            <w:sz w:val="24"/>
            <w:szCs w:val="24"/>
            <w:lang w:val="en-US" w:eastAsia="en-IN"/>
          </w:rPr>
          <w:t xml:space="preserve"> seems to be deprecated in </w:t>
        </w:r>
        <w:proofErr w:type="spellStart"/>
        <w:r w:rsidRPr="00FB66A1">
          <w:rPr>
            <w:rFonts w:ascii="Times New Roman" w:eastAsia="Times New Roman" w:hAnsi="Times New Roman" w:cs="Times New Roman"/>
            <w:sz w:val="24"/>
            <w:szCs w:val="24"/>
            <w:lang w:val="en-US" w:eastAsia="en-IN"/>
          </w:rPr>
          <w:t>Debian</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Autospacing="1" w:after="0" w:afterAutospacing="1" w:line="240" w:lineRule="auto"/>
        <w:ind w:left="720"/>
        <w:rPr>
          <w:ins w:id="957" w:author="Unknown"/>
          <w:rFonts w:ascii="Times New Roman" w:eastAsia="Times New Roman" w:hAnsi="Times New Roman" w:cs="Times New Roman"/>
          <w:sz w:val="24"/>
          <w:szCs w:val="24"/>
          <w:lang w:val="en-US" w:eastAsia="en-IN"/>
        </w:rPr>
      </w:pPr>
      <w:ins w:id="95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"comment-1301881"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59" w:author="Unknown"/>
          <w:rFonts w:ascii="Times New Roman" w:eastAsia="Times New Roman" w:hAnsi="Times New Roman" w:cs="Times New Roman"/>
          <w:sz w:val="24"/>
          <w:szCs w:val="24"/>
          <w:lang w:val="en-US" w:eastAsia="en-IN"/>
        </w:rPr>
      </w:pPr>
      <w:ins w:id="96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"http://hwww.linuxmint.com/"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Choperro</w:t>
        </w:r>
        <w:proofErr w:type="spellEnd"/>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February 28, 2014, 1:43 am </w:t>
        </w:r>
      </w:ins>
    </w:p>
    <w:p w:rsidR="00FB66A1" w:rsidRPr="00FB66A1" w:rsidRDefault="00FB66A1" w:rsidP="00FB66A1">
      <w:pPr>
        <w:spacing w:before="100" w:beforeAutospacing="1" w:after="100" w:afterAutospacing="1" w:line="240" w:lineRule="auto"/>
        <w:ind w:left="720"/>
        <w:rPr>
          <w:ins w:id="961" w:author="Unknown"/>
          <w:rFonts w:ascii="Times New Roman" w:eastAsia="Times New Roman" w:hAnsi="Times New Roman" w:cs="Times New Roman"/>
          <w:sz w:val="24"/>
          <w:szCs w:val="24"/>
          <w:lang w:val="en-US" w:eastAsia="en-IN"/>
        </w:rPr>
      </w:pPr>
      <w:ins w:id="962" w:author="Unknown">
        <w:r w:rsidRPr="00FB66A1">
          <w:rPr>
            <w:rFonts w:ascii="Times New Roman" w:eastAsia="Times New Roman" w:hAnsi="Times New Roman" w:cs="Times New Roman"/>
            <w:sz w:val="24"/>
            <w:szCs w:val="24"/>
            <w:lang w:val="en-US" w:eastAsia="en-IN"/>
          </w:rPr>
          <w:t xml:space="preserve">“Programs starts with S are used during startup. </w:t>
        </w:r>
        <w:proofErr w:type="gramStart"/>
        <w:r w:rsidRPr="00FB66A1">
          <w:rPr>
            <w:rFonts w:ascii="Times New Roman" w:eastAsia="Times New Roman" w:hAnsi="Times New Roman" w:cs="Times New Roman"/>
            <w:sz w:val="24"/>
            <w:szCs w:val="24"/>
            <w:lang w:val="en-US" w:eastAsia="en-IN"/>
          </w:rPr>
          <w:t>S for startup.</w:t>
        </w:r>
        <w:proofErr w:type="gramEnd"/>
        <w:r w:rsidRPr="00FB66A1">
          <w:rPr>
            <w:rFonts w:ascii="Times New Roman" w:eastAsia="Times New Roman" w:hAnsi="Times New Roman" w:cs="Times New Roman"/>
            <w:sz w:val="24"/>
            <w:szCs w:val="24"/>
            <w:lang w:val="en-US" w:eastAsia="en-IN"/>
          </w:rPr>
          <w:br/>
          <w:t xml:space="preserve">Programs starts with K are used during shutdown. </w:t>
        </w:r>
        <w:proofErr w:type="gramStart"/>
        <w:r w:rsidRPr="00FB66A1">
          <w:rPr>
            <w:rFonts w:ascii="Times New Roman" w:eastAsia="Times New Roman" w:hAnsi="Times New Roman" w:cs="Times New Roman"/>
            <w:sz w:val="24"/>
            <w:szCs w:val="24"/>
            <w:lang w:val="en-US" w:eastAsia="en-IN"/>
          </w:rPr>
          <w:t>K for kill.”</w:t>
        </w:r>
        <w:proofErr w:type="gramEnd"/>
      </w:ins>
    </w:p>
    <w:p w:rsidR="00FB66A1" w:rsidRPr="00FB66A1" w:rsidRDefault="00FB66A1" w:rsidP="00FB66A1">
      <w:pPr>
        <w:spacing w:before="100" w:beforeAutospacing="1" w:after="100" w:afterAutospacing="1" w:line="240" w:lineRule="auto"/>
        <w:ind w:left="720"/>
        <w:rPr>
          <w:ins w:id="963" w:author="Unknown"/>
          <w:rFonts w:ascii="Times New Roman" w:eastAsia="Times New Roman" w:hAnsi="Times New Roman" w:cs="Times New Roman"/>
          <w:sz w:val="24"/>
          <w:szCs w:val="24"/>
          <w:lang w:val="en-US" w:eastAsia="en-IN"/>
        </w:rPr>
      </w:pPr>
      <w:proofErr w:type="gramStart"/>
      <w:ins w:id="964" w:author="Unknown">
        <w:r w:rsidRPr="00FB66A1">
          <w:rPr>
            <w:rFonts w:ascii="Times New Roman" w:eastAsia="Times New Roman" w:hAnsi="Times New Roman" w:cs="Times New Roman"/>
            <w:sz w:val="24"/>
            <w:szCs w:val="24"/>
            <w:lang w:val="en-US" w:eastAsia="en-IN"/>
          </w:rPr>
          <w:t>or</w:t>
        </w:r>
        <w:proofErr w:type="gramEnd"/>
      </w:ins>
    </w:p>
    <w:p w:rsidR="00FB66A1" w:rsidRPr="00FB66A1" w:rsidRDefault="00FB66A1" w:rsidP="00FB66A1">
      <w:pPr>
        <w:spacing w:before="100" w:beforeAutospacing="1" w:after="100" w:afterAutospacing="1" w:line="240" w:lineRule="auto"/>
        <w:ind w:left="720"/>
        <w:rPr>
          <w:ins w:id="965" w:author="Unknown"/>
          <w:rFonts w:ascii="Times New Roman" w:eastAsia="Times New Roman" w:hAnsi="Times New Roman" w:cs="Times New Roman"/>
          <w:sz w:val="24"/>
          <w:szCs w:val="24"/>
          <w:lang w:val="en-US" w:eastAsia="en-IN"/>
        </w:rPr>
      </w:pPr>
      <w:ins w:id="966" w:author="Unknown">
        <w:r w:rsidRPr="00FB66A1">
          <w:rPr>
            <w:rFonts w:ascii="Times New Roman" w:eastAsia="Times New Roman" w:hAnsi="Times New Roman" w:cs="Times New Roman"/>
            <w:sz w:val="24"/>
            <w:szCs w:val="24"/>
            <w:lang w:val="en-US" w:eastAsia="en-IN"/>
          </w:rPr>
          <w:t xml:space="preserve">The S </w:t>
        </w:r>
        <w:proofErr w:type="gramStart"/>
        <w:r w:rsidRPr="00FB66A1">
          <w:rPr>
            <w:rFonts w:ascii="Times New Roman" w:eastAsia="Times New Roman" w:hAnsi="Times New Roman" w:cs="Times New Roman"/>
            <w:sz w:val="24"/>
            <w:szCs w:val="24"/>
            <w:lang w:val="en-US" w:eastAsia="en-IN"/>
          </w:rPr>
          <w:t>set are</w:t>
        </w:r>
        <w:proofErr w:type="gramEnd"/>
        <w:r w:rsidRPr="00FB66A1">
          <w:rPr>
            <w:rFonts w:ascii="Times New Roman" w:eastAsia="Times New Roman" w:hAnsi="Times New Roman" w:cs="Times New Roman"/>
            <w:sz w:val="24"/>
            <w:szCs w:val="24"/>
            <w:lang w:val="en-US" w:eastAsia="en-IN"/>
          </w:rPr>
          <w:t xml:space="preserve"> the programs that are started when we enter in that </w:t>
        </w:r>
        <w:proofErr w:type="spellStart"/>
        <w:r w:rsidRPr="00FB66A1">
          <w:rPr>
            <w:rFonts w:ascii="Times New Roman" w:eastAsia="Times New Roman" w:hAnsi="Times New Roman" w:cs="Times New Roman"/>
            <w:sz w:val="24"/>
            <w:szCs w:val="24"/>
            <w:lang w:val="en-US" w:eastAsia="en-IN"/>
          </w:rPr>
          <w:t>runlevel</w:t>
        </w:r>
        <w:proofErr w:type="spellEnd"/>
        <w:r w:rsidRPr="00FB66A1">
          <w:rPr>
            <w:rFonts w:ascii="Times New Roman" w:eastAsia="Times New Roman" w:hAnsi="Times New Roman" w:cs="Times New Roman"/>
            <w:sz w:val="24"/>
            <w:szCs w:val="24"/>
            <w:lang w:val="en-US" w:eastAsia="en-IN"/>
          </w:rPr>
          <w:t xml:space="preserve"> and K is the set of programs that are killed when we enter in that </w:t>
        </w:r>
        <w:proofErr w:type="spellStart"/>
        <w:r w:rsidRPr="00FB66A1">
          <w:rPr>
            <w:rFonts w:ascii="Times New Roman" w:eastAsia="Times New Roman" w:hAnsi="Times New Roman" w:cs="Times New Roman"/>
            <w:sz w:val="24"/>
            <w:szCs w:val="24"/>
            <w:lang w:val="en-US" w:eastAsia="en-IN"/>
          </w:rPr>
          <w:t>runlevel</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Autospacing="1" w:after="0" w:afterAutospacing="1" w:line="240" w:lineRule="auto"/>
        <w:ind w:left="720"/>
        <w:rPr>
          <w:ins w:id="967" w:author="Unknown"/>
          <w:rFonts w:ascii="Times New Roman" w:eastAsia="Times New Roman" w:hAnsi="Times New Roman" w:cs="Times New Roman"/>
          <w:sz w:val="24"/>
          <w:szCs w:val="24"/>
          <w:lang w:val="en-US" w:eastAsia="en-IN"/>
        </w:rPr>
      </w:pPr>
      <w:ins w:id="96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"comment-1302031"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69" w:author="Unknown"/>
          <w:rFonts w:ascii="Times New Roman" w:eastAsia="Times New Roman" w:hAnsi="Times New Roman" w:cs="Times New Roman"/>
          <w:sz w:val="24"/>
          <w:szCs w:val="24"/>
          <w:lang w:val="en-US" w:eastAsia="en-IN"/>
        </w:rPr>
      </w:pPr>
      <w:proofErr w:type="spellStart"/>
      <w:ins w:id="970" w:author="Unknown">
        <w:r w:rsidRPr="00FB66A1">
          <w:rPr>
            <w:rFonts w:ascii="Times New Roman" w:eastAsia="Times New Roman" w:hAnsi="Times New Roman" w:cs="Times New Roman"/>
            <w:sz w:val="24"/>
            <w:szCs w:val="24"/>
            <w:lang w:val="en-US" w:eastAsia="en-IN"/>
          </w:rPr>
          <w:t>Harshit</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Shrivastava</w:t>
        </w:r>
        <w:proofErr w:type="spellEnd"/>
        <w:r w:rsidRPr="00FB66A1">
          <w:rPr>
            <w:rFonts w:ascii="Times New Roman" w:eastAsia="Times New Roman" w:hAnsi="Times New Roman" w:cs="Times New Roman"/>
            <w:sz w:val="24"/>
            <w:szCs w:val="24"/>
            <w:lang w:val="en-US" w:eastAsia="en-IN"/>
          </w:rPr>
          <w:t xml:space="preserve"> March 12, 2014, 3:56 am </w:t>
        </w:r>
      </w:ins>
    </w:p>
    <w:p w:rsidR="00FB66A1" w:rsidRPr="00FB66A1" w:rsidRDefault="00FB66A1" w:rsidP="00FB66A1">
      <w:pPr>
        <w:spacing w:before="100" w:beforeAutospacing="1" w:after="100" w:afterAutospacing="1" w:line="240" w:lineRule="auto"/>
        <w:ind w:left="720"/>
        <w:rPr>
          <w:ins w:id="971" w:author="Unknown"/>
          <w:rFonts w:ascii="Times New Roman" w:eastAsia="Times New Roman" w:hAnsi="Times New Roman" w:cs="Times New Roman"/>
          <w:sz w:val="24"/>
          <w:szCs w:val="24"/>
          <w:lang w:val="en-US" w:eastAsia="en-IN"/>
        </w:rPr>
      </w:pPr>
      <w:proofErr w:type="gramStart"/>
      <w:ins w:id="972" w:author="Unknown">
        <w:r w:rsidRPr="00FB66A1">
          <w:rPr>
            <w:rFonts w:ascii="Times New Roman" w:eastAsia="Times New Roman" w:hAnsi="Times New Roman" w:cs="Times New Roman"/>
            <w:sz w:val="24"/>
            <w:szCs w:val="24"/>
            <w:lang w:val="en-US" w:eastAsia="en-IN"/>
          </w:rPr>
          <w:t>Awesome Tutorial.</w:t>
        </w:r>
        <w:proofErr w:type="gramEnd"/>
        <w:r w:rsidRPr="00FB66A1">
          <w:rPr>
            <w:rFonts w:ascii="Times New Roman" w:eastAsia="Times New Roman" w:hAnsi="Times New Roman" w:cs="Times New Roman"/>
            <w:sz w:val="24"/>
            <w:szCs w:val="24"/>
            <w:lang w:val="en-US" w:eastAsia="en-IN"/>
          </w:rPr>
          <w:t xml:space="preserve"> Linux Boot Process Cleared Very Well.</w:t>
        </w:r>
      </w:ins>
    </w:p>
    <w:p w:rsidR="00FB66A1" w:rsidRPr="00FB66A1" w:rsidRDefault="00FB66A1" w:rsidP="00FB66A1">
      <w:pPr>
        <w:spacing w:beforeAutospacing="1" w:after="0" w:afterAutospacing="1" w:line="240" w:lineRule="auto"/>
        <w:ind w:left="720"/>
        <w:rPr>
          <w:ins w:id="973" w:author="Unknown"/>
          <w:rFonts w:ascii="Times New Roman" w:eastAsia="Times New Roman" w:hAnsi="Times New Roman" w:cs="Times New Roman"/>
          <w:sz w:val="24"/>
          <w:szCs w:val="24"/>
          <w:lang w:val="en-US" w:eastAsia="en-IN"/>
        </w:rPr>
      </w:pPr>
      <w:ins w:id="97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"comment-1339394"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75" w:author="Unknown"/>
          <w:rFonts w:ascii="Times New Roman" w:eastAsia="Times New Roman" w:hAnsi="Times New Roman" w:cs="Times New Roman"/>
          <w:sz w:val="24"/>
          <w:szCs w:val="24"/>
          <w:lang w:val="en-US" w:eastAsia="en-IN"/>
        </w:rPr>
      </w:pPr>
      <w:proofErr w:type="spellStart"/>
      <w:ins w:id="976" w:author="Unknown">
        <w:r w:rsidRPr="00FB66A1">
          <w:rPr>
            <w:rFonts w:ascii="Times New Roman" w:eastAsia="Times New Roman" w:hAnsi="Times New Roman" w:cs="Times New Roman"/>
            <w:sz w:val="24"/>
            <w:szCs w:val="24"/>
            <w:lang w:val="en-US" w:eastAsia="en-IN"/>
          </w:rPr>
          <w:t>Gurpreet</w:t>
        </w:r>
        <w:proofErr w:type="spellEnd"/>
        <w:r w:rsidRPr="00FB66A1">
          <w:rPr>
            <w:rFonts w:ascii="Times New Roman" w:eastAsia="Times New Roman" w:hAnsi="Times New Roman" w:cs="Times New Roman"/>
            <w:sz w:val="24"/>
            <w:szCs w:val="24"/>
            <w:lang w:val="en-US" w:eastAsia="en-IN"/>
          </w:rPr>
          <w:t xml:space="preserve"> Singh March 14, 2014, 6:15 am </w:t>
        </w:r>
      </w:ins>
    </w:p>
    <w:p w:rsidR="00FB66A1" w:rsidRPr="00FB66A1" w:rsidRDefault="00FB66A1" w:rsidP="00FB66A1">
      <w:pPr>
        <w:spacing w:before="100" w:beforeAutospacing="1" w:after="100" w:afterAutospacing="1" w:line="240" w:lineRule="auto"/>
        <w:ind w:left="720"/>
        <w:rPr>
          <w:ins w:id="977" w:author="Unknown"/>
          <w:rFonts w:ascii="Times New Roman" w:eastAsia="Times New Roman" w:hAnsi="Times New Roman" w:cs="Times New Roman"/>
          <w:sz w:val="24"/>
          <w:szCs w:val="24"/>
          <w:lang w:val="en-US" w:eastAsia="en-IN"/>
        </w:rPr>
      </w:pPr>
      <w:ins w:id="978" w:author="Unknown">
        <w:r w:rsidRPr="00FB66A1">
          <w:rPr>
            <w:rFonts w:ascii="Times New Roman" w:eastAsia="Times New Roman" w:hAnsi="Times New Roman" w:cs="Times New Roman"/>
            <w:sz w:val="24"/>
            <w:szCs w:val="24"/>
            <w:lang w:val="en-US" w:eastAsia="en-IN"/>
          </w:rPr>
          <w:t>Excellent Tutorial</w:t>
        </w:r>
      </w:ins>
    </w:p>
    <w:p w:rsidR="00FB66A1" w:rsidRPr="00FB66A1" w:rsidRDefault="00FB66A1" w:rsidP="00FB66A1">
      <w:pPr>
        <w:spacing w:beforeAutospacing="1" w:after="0" w:afterAutospacing="1" w:line="240" w:lineRule="auto"/>
        <w:ind w:left="720"/>
        <w:rPr>
          <w:ins w:id="979" w:author="Unknown"/>
          <w:rFonts w:ascii="Times New Roman" w:eastAsia="Times New Roman" w:hAnsi="Times New Roman" w:cs="Times New Roman"/>
          <w:sz w:val="24"/>
          <w:szCs w:val="24"/>
          <w:lang w:val="en-US" w:eastAsia="en-IN"/>
        </w:rPr>
      </w:pPr>
      <w:ins w:id="98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"comment-1348268"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81" w:author="Unknown"/>
          <w:rFonts w:ascii="Times New Roman" w:eastAsia="Times New Roman" w:hAnsi="Times New Roman" w:cs="Times New Roman"/>
          <w:sz w:val="24"/>
          <w:szCs w:val="24"/>
          <w:lang w:val="en-US" w:eastAsia="en-IN"/>
        </w:rPr>
      </w:pPr>
      <w:proofErr w:type="spellStart"/>
      <w:ins w:id="982" w:author="Unknown">
        <w:r w:rsidRPr="00FB66A1">
          <w:rPr>
            <w:rFonts w:ascii="Times New Roman" w:eastAsia="Times New Roman" w:hAnsi="Times New Roman" w:cs="Times New Roman"/>
            <w:sz w:val="24"/>
            <w:szCs w:val="24"/>
            <w:lang w:val="en-US" w:eastAsia="en-IN"/>
          </w:rPr>
          <w:t>Spatik</w:t>
        </w:r>
        <w:proofErr w:type="spellEnd"/>
        <w:r w:rsidRPr="00FB66A1">
          <w:rPr>
            <w:rFonts w:ascii="Times New Roman" w:eastAsia="Times New Roman" w:hAnsi="Times New Roman" w:cs="Times New Roman"/>
            <w:sz w:val="24"/>
            <w:szCs w:val="24"/>
            <w:lang w:val="en-US" w:eastAsia="en-IN"/>
          </w:rPr>
          <w:t xml:space="preserve"> March 26, 2014, 10:18 pm </w:t>
        </w:r>
      </w:ins>
    </w:p>
    <w:p w:rsidR="00FB66A1" w:rsidRPr="00FB66A1" w:rsidRDefault="00FB66A1" w:rsidP="00FB66A1">
      <w:pPr>
        <w:spacing w:before="100" w:beforeAutospacing="1" w:after="100" w:afterAutospacing="1" w:line="240" w:lineRule="auto"/>
        <w:ind w:left="720"/>
        <w:rPr>
          <w:ins w:id="983" w:author="Unknown"/>
          <w:rFonts w:ascii="Times New Roman" w:eastAsia="Times New Roman" w:hAnsi="Times New Roman" w:cs="Times New Roman"/>
          <w:sz w:val="24"/>
          <w:szCs w:val="24"/>
          <w:lang w:val="en-US" w:eastAsia="en-IN"/>
        </w:rPr>
      </w:pPr>
      <w:ins w:id="984" w:author="Unknown">
        <w:r w:rsidRPr="00FB66A1">
          <w:rPr>
            <w:rFonts w:ascii="Times New Roman" w:eastAsia="Times New Roman" w:hAnsi="Times New Roman" w:cs="Times New Roman"/>
            <w:sz w:val="24"/>
            <w:szCs w:val="24"/>
            <w:lang w:val="en-US" w:eastAsia="en-IN"/>
          </w:rPr>
          <w:t>Nice and well explained, thank you so much.</w:t>
        </w:r>
      </w:ins>
    </w:p>
    <w:p w:rsidR="00FB66A1" w:rsidRPr="00FB66A1" w:rsidRDefault="00FB66A1" w:rsidP="00FB66A1">
      <w:pPr>
        <w:spacing w:beforeAutospacing="1" w:after="0" w:afterAutospacing="1" w:line="240" w:lineRule="auto"/>
        <w:ind w:left="720"/>
        <w:rPr>
          <w:ins w:id="985" w:author="Unknown"/>
          <w:rFonts w:ascii="Times New Roman" w:eastAsia="Times New Roman" w:hAnsi="Times New Roman" w:cs="Times New Roman"/>
          <w:sz w:val="24"/>
          <w:szCs w:val="24"/>
          <w:lang w:val="en-US" w:eastAsia="en-IN"/>
        </w:rPr>
      </w:pPr>
      <w:ins w:id="98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"comment-1394807"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87" w:author="Unknown"/>
          <w:rFonts w:ascii="Times New Roman" w:eastAsia="Times New Roman" w:hAnsi="Times New Roman" w:cs="Times New Roman"/>
          <w:sz w:val="24"/>
          <w:szCs w:val="24"/>
          <w:lang w:val="en-US" w:eastAsia="en-IN"/>
        </w:rPr>
      </w:pPr>
      <w:proofErr w:type="spellStart"/>
      <w:ins w:id="988" w:author="Unknown">
        <w:r w:rsidRPr="00FB66A1">
          <w:rPr>
            <w:rFonts w:ascii="Times New Roman" w:eastAsia="Times New Roman" w:hAnsi="Times New Roman" w:cs="Times New Roman"/>
            <w:sz w:val="24"/>
            <w:szCs w:val="24"/>
            <w:lang w:val="en-US" w:eastAsia="en-IN"/>
          </w:rPr>
          <w:t>Syam</w:t>
        </w:r>
        <w:proofErr w:type="spellEnd"/>
        <w:r w:rsidRPr="00FB66A1">
          <w:rPr>
            <w:rFonts w:ascii="Times New Roman" w:eastAsia="Times New Roman" w:hAnsi="Times New Roman" w:cs="Times New Roman"/>
            <w:sz w:val="24"/>
            <w:szCs w:val="24"/>
            <w:lang w:val="en-US" w:eastAsia="en-IN"/>
          </w:rPr>
          <w:t xml:space="preserve"> April 11, 2014, 12:16 am </w:t>
        </w:r>
      </w:ins>
    </w:p>
    <w:p w:rsidR="00FB66A1" w:rsidRPr="00FB66A1" w:rsidRDefault="00FB66A1" w:rsidP="00FB66A1">
      <w:pPr>
        <w:spacing w:before="100" w:beforeAutospacing="1" w:after="100" w:afterAutospacing="1" w:line="240" w:lineRule="auto"/>
        <w:ind w:left="720"/>
        <w:rPr>
          <w:ins w:id="989" w:author="Unknown"/>
          <w:rFonts w:ascii="Times New Roman" w:eastAsia="Times New Roman" w:hAnsi="Times New Roman" w:cs="Times New Roman"/>
          <w:sz w:val="24"/>
          <w:szCs w:val="24"/>
          <w:lang w:val="en-US" w:eastAsia="en-IN"/>
        </w:rPr>
      </w:pPr>
      <w:proofErr w:type="gramStart"/>
      <w:ins w:id="990" w:author="Unknown">
        <w:r w:rsidRPr="00FB66A1">
          <w:rPr>
            <w:rFonts w:ascii="Times New Roman" w:eastAsia="Times New Roman" w:hAnsi="Times New Roman" w:cs="Times New Roman"/>
            <w:sz w:val="24"/>
            <w:szCs w:val="24"/>
            <w:lang w:val="en-US" w:eastAsia="en-IN"/>
          </w:rPr>
          <w:t>good</w:t>
        </w:r>
        <w:proofErr w:type="gramEnd"/>
        <w:r w:rsidRPr="00FB66A1">
          <w:rPr>
            <w:rFonts w:ascii="Times New Roman" w:eastAsia="Times New Roman" w:hAnsi="Times New Roman" w:cs="Times New Roman"/>
            <w:sz w:val="24"/>
            <w:szCs w:val="24"/>
            <w:lang w:val="en-US" w:eastAsia="en-IN"/>
          </w:rPr>
          <w:t xml:space="preserve"> one 🙂 great</w:t>
        </w:r>
      </w:ins>
    </w:p>
    <w:p w:rsidR="00FB66A1" w:rsidRPr="00FB66A1" w:rsidRDefault="00FB66A1" w:rsidP="00FB66A1">
      <w:pPr>
        <w:spacing w:beforeAutospacing="1" w:after="0" w:afterAutospacing="1" w:line="240" w:lineRule="auto"/>
        <w:ind w:left="720"/>
        <w:rPr>
          <w:ins w:id="991" w:author="Unknown"/>
          <w:rFonts w:ascii="Times New Roman" w:eastAsia="Times New Roman" w:hAnsi="Times New Roman" w:cs="Times New Roman"/>
          <w:sz w:val="24"/>
          <w:szCs w:val="24"/>
          <w:lang w:val="en-US" w:eastAsia="en-IN"/>
        </w:rPr>
      </w:pPr>
      <w:ins w:id="99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"comment-1453668"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93" w:author="Unknown"/>
          <w:rFonts w:ascii="Times New Roman" w:eastAsia="Times New Roman" w:hAnsi="Times New Roman" w:cs="Times New Roman"/>
          <w:sz w:val="24"/>
          <w:szCs w:val="24"/>
          <w:lang w:val="en-US" w:eastAsia="en-IN"/>
        </w:rPr>
      </w:pPr>
      <w:proofErr w:type="spellStart"/>
      <w:ins w:id="994" w:author="Unknown">
        <w:r w:rsidRPr="00FB66A1">
          <w:rPr>
            <w:rFonts w:ascii="Times New Roman" w:eastAsia="Times New Roman" w:hAnsi="Times New Roman" w:cs="Times New Roman"/>
            <w:sz w:val="24"/>
            <w:szCs w:val="24"/>
            <w:lang w:val="en-US" w:eastAsia="en-IN"/>
          </w:rPr>
          <w:t>Damodhar</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Taklakar</w:t>
        </w:r>
        <w:proofErr w:type="spellEnd"/>
        <w:r w:rsidRPr="00FB66A1">
          <w:rPr>
            <w:rFonts w:ascii="Times New Roman" w:eastAsia="Times New Roman" w:hAnsi="Times New Roman" w:cs="Times New Roman"/>
            <w:sz w:val="24"/>
            <w:szCs w:val="24"/>
            <w:lang w:val="en-US" w:eastAsia="en-IN"/>
          </w:rPr>
          <w:t xml:space="preserve"> April 18, 2014, 6:34 am </w:t>
        </w:r>
      </w:ins>
    </w:p>
    <w:p w:rsidR="00FB66A1" w:rsidRPr="00FB66A1" w:rsidRDefault="00FB66A1" w:rsidP="00FB66A1">
      <w:pPr>
        <w:spacing w:before="100" w:beforeAutospacing="1" w:after="100" w:afterAutospacing="1" w:line="240" w:lineRule="auto"/>
        <w:ind w:left="720"/>
        <w:rPr>
          <w:ins w:id="995" w:author="Unknown"/>
          <w:rFonts w:ascii="Times New Roman" w:eastAsia="Times New Roman" w:hAnsi="Times New Roman" w:cs="Times New Roman"/>
          <w:sz w:val="24"/>
          <w:szCs w:val="24"/>
          <w:lang w:val="en-US" w:eastAsia="en-IN"/>
        </w:rPr>
      </w:pPr>
      <w:ins w:id="996" w:author="Unknown">
        <w:r w:rsidRPr="00FB66A1">
          <w:rPr>
            <w:rFonts w:ascii="Times New Roman" w:eastAsia="Times New Roman" w:hAnsi="Times New Roman" w:cs="Times New Roman"/>
            <w:sz w:val="24"/>
            <w:szCs w:val="24"/>
            <w:lang w:val="en-US" w:eastAsia="en-IN"/>
          </w:rPr>
          <w:t>Very well explained….! 🙂</w:t>
        </w:r>
      </w:ins>
    </w:p>
    <w:p w:rsidR="00FB66A1" w:rsidRPr="00FB66A1" w:rsidRDefault="00FB66A1" w:rsidP="00FB66A1">
      <w:pPr>
        <w:spacing w:beforeAutospacing="1" w:after="0" w:afterAutospacing="1" w:line="240" w:lineRule="auto"/>
        <w:ind w:left="720"/>
        <w:rPr>
          <w:ins w:id="997" w:author="Unknown"/>
          <w:rFonts w:ascii="Times New Roman" w:eastAsia="Times New Roman" w:hAnsi="Times New Roman" w:cs="Times New Roman"/>
          <w:sz w:val="24"/>
          <w:szCs w:val="24"/>
          <w:lang w:val="en-US" w:eastAsia="en-IN"/>
        </w:rPr>
      </w:pPr>
      <w:ins w:id="99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"comment-1500195"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999" w:author="Unknown"/>
          <w:rFonts w:ascii="Times New Roman" w:eastAsia="Times New Roman" w:hAnsi="Times New Roman" w:cs="Times New Roman"/>
          <w:sz w:val="24"/>
          <w:szCs w:val="24"/>
          <w:lang w:val="en-US" w:eastAsia="en-IN"/>
        </w:rPr>
      </w:pPr>
      <w:proofErr w:type="spellStart"/>
      <w:ins w:id="1000" w:author="Unknown">
        <w:r w:rsidRPr="00FB66A1">
          <w:rPr>
            <w:rFonts w:ascii="Times New Roman" w:eastAsia="Times New Roman" w:hAnsi="Times New Roman" w:cs="Times New Roman"/>
            <w:sz w:val="24"/>
            <w:szCs w:val="24"/>
            <w:lang w:val="en-US" w:eastAsia="en-IN"/>
          </w:rPr>
          <w:t>venkateswara</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reddy</w:t>
        </w:r>
        <w:proofErr w:type="spellEnd"/>
        <w:r w:rsidRPr="00FB66A1">
          <w:rPr>
            <w:rFonts w:ascii="Times New Roman" w:eastAsia="Times New Roman" w:hAnsi="Times New Roman" w:cs="Times New Roman"/>
            <w:sz w:val="24"/>
            <w:szCs w:val="24"/>
            <w:lang w:val="en-US" w:eastAsia="en-IN"/>
          </w:rPr>
          <w:t xml:space="preserve"> June 23, 2014, 1:58 am </w:t>
        </w:r>
      </w:ins>
    </w:p>
    <w:p w:rsidR="00FB66A1" w:rsidRPr="00FB66A1" w:rsidRDefault="00FB66A1" w:rsidP="00FB66A1">
      <w:pPr>
        <w:spacing w:before="100" w:beforeAutospacing="1" w:after="100" w:afterAutospacing="1" w:line="240" w:lineRule="auto"/>
        <w:ind w:left="720"/>
        <w:rPr>
          <w:ins w:id="1001" w:author="Unknown"/>
          <w:rFonts w:ascii="Times New Roman" w:eastAsia="Times New Roman" w:hAnsi="Times New Roman" w:cs="Times New Roman"/>
          <w:sz w:val="24"/>
          <w:szCs w:val="24"/>
          <w:lang w:val="en-US" w:eastAsia="en-IN"/>
        </w:rPr>
      </w:pPr>
      <w:proofErr w:type="spellStart"/>
      <w:proofErr w:type="gramStart"/>
      <w:ins w:id="1002" w:author="Unknown">
        <w:r w:rsidRPr="00FB66A1">
          <w:rPr>
            <w:rFonts w:ascii="Times New Roman" w:eastAsia="Times New Roman" w:hAnsi="Times New Roman" w:cs="Times New Roman"/>
            <w:sz w:val="24"/>
            <w:szCs w:val="24"/>
            <w:lang w:val="en-US" w:eastAsia="en-IN"/>
          </w:rPr>
          <w:t>i’m</w:t>
        </w:r>
        <w:proofErr w:type="spellEnd"/>
        <w:proofErr w:type="gramEnd"/>
        <w:r w:rsidRPr="00FB66A1">
          <w:rPr>
            <w:rFonts w:ascii="Times New Roman" w:eastAsia="Times New Roman" w:hAnsi="Times New Roman" w:cs="Times New Roman"/>
            <w:sz w:val="24"/>
            <w:szCs w:val="24"/>
            <w:lang w:val="en-US" w:eastAsia="en-IN"/>
          </w:rPr>
          <w:t xml:space="preserve"> learning </w:t>
        </w:r>
        <w:proofErr w:type="spellStart"/>
        <w:r w:rsidRPr="00FB66A1">
          <w:rPr>
            <w:rFonts w:ascii="Times New Roman" w:eastAsia="Times New Roman" w:hAnsi="Times New Roman" w:cs="Times New Roman"/>
            <w:sz w:val="24"/>
            <w:szCs w:val="24"/>
            <w:lang w:val="en-US" w:eastAsia="en-IN"/>
          </w:rPr>
          <w:t>linux</w:t>
        </w:r>
        <w:proofErr w:type="spellEnd"/>
        <w:r w:rsidRPr="00FB66A1">
          <w:rPr>
            <w:rFonts w:ascii="Times New Roman" w:eastAsia="Times New Roman" w:hAnsi="Times New Roman" w:cs="Times New Roman"/>
            <w:sz w:val="24"/>
            <w:szCs w:val="24"/>
            <w:lang w:val="en-US" w:eastAsia="en-IN"/>
          </w:rPr>
          <w:t xml:space="preserve"> admin so any </w:t>
        </w:r>
        <w:proofErr w:type="spellStart"/>
        <w:r w:rsidRPr="00FB66A1">
          <w:rPr>
            <w:rFonts w:ascii="Times New Roman" w:eastAsia="Times New Roman" w:hAnsi="Times New Roman" w:cs="Times New Roman"/>
            <w:sz w:val="24"/>
            <w:szCs w:val="24"/>
            <w:lang w:val="en-US" w:eastAsia="en-IN"/>
          </w:rPr>
          <w:t>sugences</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pls</w:t>
        </w:r>
        <w:proofErr w:type="spellEnd"/>
        <w:r w:rsidRPr="00FB66A1">
          <w:rPr>
            <w:rFonts w:ascii="Times New Roman" w:eastAsia="Times New Roman" w:hAnsi="Times New Roman" w:cs="Times New Roman"/>
            <w:sz w:val="24"/>
            <w:szCs w:val="24"/>
            <w:lang w:val="en-US" w:eastAsia="en-IN"/>
          </w:rPr>
          <w:t xml:space="preserve"> give me and any learning text books and any </w:t>
        </w:r>
        <w:proofErr w:type="spellStart"/>
        <w:r w:rsidRPr="00FB66A1">
          <w:rPr>
            <w:rFonts w:ascii="Times New Roman" w:eastAsia="Times New Roman" w:hAnsi="Times New Roman" w:cs="Times New Roman"/>
            <w:sz w:val="24"/>
            <w:szCs w:val="24"/>
            <w:lang w:val="en-US" w:eastAsia="en-IN"/>
          </w:rPr>
          <w:t>meteriles</w:t>
        </w:r>
        <w:proofErr w:type="spellEnd"/>
      </w:ins>
    </w:p>
    <w:p w:rsidR="00FB66A1" w:rsidRPr="00FB66A1" w:rsidRDefault="00FB66A1" w:rsidP="00FB66A1">
      <w:pPr>
        <w:spacing w:beforeAutospacing="1" w:after="0" w:afterAutospacing="1" w:line="240" w:lineRule="auto"/>
        <w:ind w:left="720"/>
        <w:rPr>
          <w:ins w:id="1003" w:author="Unknown"/>
          <w:rFonts w:ascii="Times New Roman" w:eastAsia="Times New Roman" w:hAnsi="Times New Roman" w:cs="Times New Roman"/>
          <w:sz w:val="24"/>
          <w:szCs w:val="24"/>
          <w:lang w:val="en-US" w:eastAsia="en-IN"/>
        </w:rPr>
      </w:pPr>
      <w:ins w:id="100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"comment-1896505"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05" w:author="Unknown"/>
          <w:rFonts w:ascii="Times New Roman" w:eastAsia="Times New Roman" w:hAnsi="Times New Roman" w:cs="Times New Roman"/>
          <w:sz w:val="24"/>
          <w:szCs w:val="24"/>
          <w:lang w:val="en-US" w:eastAsia="en-IN"/>
        </w:rPr>
      </w:pPr>
      <w:proofErr w:type="spellStart"/>
      <w:ins w:id="1006" w:author="Unknown">
        <w:r w:rsidRPr="00FB66A1">
          <w:rPr>
            <w:rFonts w:ascii="Times New Roman" w:eastAsia="Times New Roman" w:hAnsi="Times New Roman" w:cs="Times New Roman"/>
            <w:sz w:val="24"/>
            <w:szCs w:val="24"/>
            <w:lang w:val="en-US" w:eastAsia="en-IN"/>
          </w:rPr>
          <w:t>priya</w:t>
        </w:r>
        <w:proofErr w:type="spellEnd"/>
        <w:r w:rsidRPr="00FB66A1">
          <w:rPr>
            <w:rFonts w:ascii="Times New Roman" w:eastAsia="Times New Roman" w:hAnsi="Times New Roman" w:cs="Times New Roman"/>
            <w:sz w:val="24"/>
            <w:szCs w:val="24"/>
            <w:lang w:val="en-US" w:eastAsia="en-IN"/>
          </w:rPr>
          <w:t xml:space="preserve"> July 2, 2014, 1:59 am </w:t>
        </w:r>
      </w:ins>
    </w:p>
    <w:p w:rsidR="00FB66A1" w:rsidRPr="00FB66A1" w:rsidRDefault="00FB66A1" w:rsidP="00FB66A1">
      <w:pPr>
        <w:spacing w:before="100" w:beforeAutospacing="1" w:after="100" w:afterAutospacing="1" w:line="240" w:lineRule="auto"/>
        <w:ind w:left="720"/>
        <w:rPr>
          <w:ins w:id="1007" w:author="Unknown"/>
          <w:rFonts w:ascii="Times New Roman" w:eastAsia="Times New Roman" w:hAnsi="Times New Roman" w:cs="Times New Roman"/>
          <w:sz w:val="24"/>
          <w:szCs w:val="24"/>
          <w:lang w:val="en-US" w:eastAsia="en-IN"/>
        </w:rPr>
      </w:pPr>
      <w:proofErr w:type="gramStart"/>
      <w:ins w:id="1008" w:author="Unknown">
        <w:r w:rsidRPr="00FB66A1">
          <w:rPr>
            <w:rFonts w:ascii="Times New Roman" w:eastAsia="Times New Roman" w:hAnsi="Times New Roman" w:cs="Times New Roman"/>
            <w:sz w:val="24"/>
            <w:szCs w:val="24"/>
            <w:lang w:val="en-US" w:eastAsia="en-IN"/>
          </w:rPr>
          <w:t>excellent</w:t>
        </w:r>
        <w:proofErr w:type="gramEnd"/>
        <w:r w:rsidRPr="00FB66A1">
          <w:rPr>
            <w:rFonts w:ascii="Times New Roman" w:eastAsia="Times New Roman" w:hAnsi="Times New Roman" w:cs="Times New Roman"/>
            <w:sz w:val="24"/>
            <w:szCs w:val="24"/>
            <w:lang w:val="en-US" w:eastAsia="en-IN"/>
          </w:rPr>
          <w:t>… very well explained</w:t>
        </w:r>
      </w:ins>
    </w:p>
    <w:p w:rsidR="00FB66A1" w:rsidRPr="00FB66A1" w:rsidRDefault="00FB66A1" w:rsidP="00FB66A1">
      <w:pPr>
        <w:spacing w:beforeAutospacing="1" w:after="0" w:afterAutospacing="1" w:line="240" w:lineRule="auto"/>
        <w:ind w:left="720"/>
        <w:rPr>
          <w:ins w:id="1009" w:author="Unknown"/>
          <w:rFonts w:ascii="Times New Roman" w:eastAsia="Times New Roman" w:hAnsi="Times New Roman" w:cs="Times New Roman"/>
          <w:sz w:val="24"/>
          <w:szCs w:val="24"/>
          <w:lang w:val="en-US" w:eastAsia="en-IN"/>
        </w:rPr>
      </w:pPr>
      <w:ins w:id="101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"comment-1921802"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11" w:author="Unknown"/>
          <w:rFonts w:ascii="Times New Roman" w:eastAsia="Times New Roman" w:hAnsi="Times New Roman" w:cs="Times New Roman"/>
          <w:sz w:val="24"/>
          <w:szCs w:val="24"/>
          <w:lang w:val="en-US" w:eastAsia="en-IN"/>
        </w:rPr>
      </w:pPr>
      <w:ins w:id="1012" w:author="Unknown">
        <w:r w:rsidRPr="00FB66A1">
          <w:rPr>
            <w:rFonts w:ascii="Times New Roman" w:eastAsia="Times New Roman" w:hAnsi="Times New Roman" w:cs="Times New Roman"/>
            <w:sz w:val="24"/>
            <w:szCs w:val="24"/>
            <w:lang w:val="en-US" w:eastAsia="en-IN"/>
          </w:rPr>
          <w:t xml:space="preserve">Rod </w:t>
        </w:r>
        <w:proofErr w:type="spellStart"/>
        <w:r w:rsidRPr="00FB66A1">
          <w:rPr>
            <w:rFonts w:ascii="Times New Roman" w:eastAsia="Times New Roman" w:hAnsi="Times New Roman" w:cs="Times New Roman"/>
            <w:sz w:val="24"/>
            <w:szCs w:val="24"/>
            <w:lang w:val="en-US" w:eastAsia="en-IN"/>
          </w:rPr>
          <w:t>Nussbaumer</w:t>
        </w:r>
        <w:proofErr w:type="spellEnd"/>
        <w:r w:rsidRPr="00FB66A1">
          <w:rPr>
            <w:rFonts w:ascii="Times New Roman" w:eastAsia="Times New Roman" w:hAnsi="Times New Roman" w:cs="Times New Roman"/>
            <w:sz w:val="24"/>
            <w:szCs w:val="24"/>
            <w:lang w:val="en-US" w:eastAsia="en-IN"/>
          </w:rPr>
          <w:t xml:space="preserve"> July 3, 2014, 9:41 am </w:t>
        </w:r>
      </w:ins>
    </w:p>
    <w:p w:rsidR="00FB66A1" w:rsidRPr="00FB66A1" w:rsidRDefault="00FB66A1" w:rsidP="00FB66A1">
      <w:pPr>
        <w:spacing w:before="100" w:beforeAutospacing="1" w:after="100" w:afterAutospacing="1" w:line="240" w:lineRule="auto"/>
        <w:ind w:left="720"/>
        <w:rPr>
          <w:ins w:id="1013" w:author="Unknown"/>
          <w:rFonts w:ascii="Times New Roman" w:eastAsia="Times New Roman" w:hAnsi="Times New Roman" w:cs="Times New Roman"/>
          <w:sz w:val="24"/>
          <w:szCs w:val="24"/>
          <w:lang w:val="en-US" w:eastAsia="en-IN"/>
        </w:rPr>
      </w:pPr>
      <w:ins w:id="1014" w:author="Unknown">
        <w:r w:rsidRPr="00FB66A1">
          <w:rPr>
            <w:rFonts w:ascii="Times New Roman" w:eastAsia="Times New Roman" w:hAnsi="Times New Roman" w:cs="Times New Roman"/>
            <w:sz w:val="24"/>
            <w:szCs w:val="24"/>
            <w:lang w:val="en-US" w:eastAsia="en-IN"/>
          </w:rPr>
          <w:t xml:space="preserve">The information here all seems </w:t>
        </w:r>
        <w:proofErr w:type="gramStart"/>
        <w:r w:rsidRPr="00FB66A1">
          <w:rPr>
            <w:rFonts w:ascii="Times New Roman" w:eastAsia="Times New Roman" w:hAnsi="Times New Roman" w:cs="Times New Roman"/>
            <w:sz w:val="24"/>
            <w:szCs w:val="24"/>
            <w:lang w:val="en-US" w:eastAsia="en-IN"/>
          </w:rPr>
          <w:t>correct,</w:t>
        </w:r>
        <w:proofErr w:type="gramEnd"/>
        <w:r w:rsidRPr="00FB66A1">
          <w:rPr>
            <w:rFonts w:ascii="Times New Roman" w:eastAsia="Times New Roman" w:hAnsi="Times New Roman" w:cs="Times New Roman"/>
            <w:sz w:val="24"/>
            <w:szCs w:val="24"/>
            <w:lang w:val="en-US" w:eastAsia="en-IN"/>
          </w:rPr>
          <w:t xml:space="preserve"> however I think you do a disservice to the reader not to mention that this is just one of many different ways to load Linux on a PC architecture. Other architectures use other methods, and there are other methods available on </w:t>
        </w:r>
        <w:proofErr w:type="gramStart"/>
        <w:r w:rsidRPr="00FB66A1">
          <w:rPr>
            <w:rFonts w:ascii="Times New Roman" w:eastAsia="Times New Roman" w:hAnsi="Times New Roman" w:cs="Times New Roman"/>
            <w:sz w:val="24"/>
            <w:szCs w:val="24"/>
            <w:lang w:val="en-US" w:eastAsia="en-IN"/>
          </w:rPr>
          <w:t>a PC</w:t>
        </w:r>
        <w:proofErr w:type="gramEnd"/>
        <w:r w:rsidRPr="00FB66A1">
          <w:rPr>
            <w:rFonts w:ascii="Times New Roman" w:eastAsia="Times New Roman" w:hAnsi="Times New Roman" w:cs="Times New Roman"/>
            <w:sz w:val="24"/>
            <w:szCs w:val="24"/>
            <w:lang w:val="en-US" w:eastAsia="en-IN"/>
          </w:rPr>
          <w:t xml:space="preserve"> architecture, and the version and configuration of the Linux kernel itself affects the boot process.</w:t>
        </w:r>
      </w:ins>
    </w:p>
    <w:p w:rsidR="00FB66A1" w:rsidRPr="00FB66A1" w:rsidRDefault="00FB66A1" w:rsidP="00FB66A1">
      <w:pPr>
        <w:spacing w:beforeAutospacing="1" w:after="0" w:afterAutospacing="1" w:line="240" w:lineRule="auto"/>
        <w:ind w:left="720"/>
        <w:rPr>
          <w:ins w:id="1015" w:author="Unknown"/>
          <w:rFonts w:ascii="Times New Roman" w:eastAsia="Times New Roman" w:hAnsi="Times New Roman" w:cs="Times New Roman"/>
          <w:sz w:val="24"/>
          <w:szCs w:val="24"/>
          <w:lang w:val="en-US" w:eastAsia="en-IN"/>
        </w:rPr>
      </w:pPr>
      <w:ins w:id="101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"comment-1925596"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17" w:author="Unknown"/>
          <w:rFonts w:ascii="Times New Roman" w:eastAsia="Times New Roman" w:hAnsi="Times New Roman" w:cs="Times New Roman"/>
          <w:sz w:val="24"/>
          <w:szCs w:val="24"/>
          <w:lang w:val="en-US" w:eastAsia="en-IN"/>
        </w:rPr>
      </w:pPr>
      <w:ins w:id="1018" w:author="Unknown">
        <w:r w:rsidRPr="00FB66A1">
          <w:rPr>
            <w:rFonts w:ascii="Times New Roman" w:eastAsia="Times New Roman" w:hAnsi="Times New Roman" w:cs="Times New Roman"/>
            <w:sz w:val="24"/>
            <w:szCs w:val="24"/>
            <w:lang w:val="en-US" w:eastAsia="en-IN"/>
          </w:rPr>
          <w:t xml:space="preserve">Hal August 5, 2014, 3:08 pm </w:t>
        </w:r>
      </w:ins>
    </w:p>
    <w:p w:rsidR="00FB66A1" w:rsidRPr="00FB66A1" w:rsidRDefault="00FB66A1" w:rsidP="00FB66A1">
      <w:pPr>
        <w:spacing w:before="100" w:beforeAutospacing="1" w:after="100" w:afterAutospacing="1" w:line="240" w:lineRule="auto"/>
        <w:ind w:left="720"/>
        <w:rPr>
          <w:ins w:id="1019" w:author="Unknown"/>
          <w:rFonts w:ascii="Times New Roman" w:eastAsia="Times New Roman" w:hAnsi="Times New Roman" w:cs="Times New Roman"/>
          <w:sz w:val="24"/>
          <w:szCs w:val="24"/>
          <w:lang w:val="en-US" w:eastAsia="en-IN"/>
        </w:rPr>
      </w:pPr>
      <w:ins w:id="1020" w:author="Unknown">
        <w:r w:rsidRPr="00FB66A1">
          <w:rPr>
            <w:rFonts w:ascii="Times New Roman" w:eastAsia="Times New Roman" w:hAnsi="Times New Roman" w:cs="Times New Roman"/>
            <w:sz w:val="24"/>
            <w:szCs w:val="24"/>
            <w:lang w:val="en-US" w:eastAsia="en-IN"/>
          </w:rPr>
          <w:t>Thank you for a very clear presentation. I have one small comment, I went looking for the meaning of “MBR” and “</w:t>
        </w:r>
        <w:proofErr w:type="spellStart"/>
        <w:r w:rsidRPr="00FB66A1">
          <w:rPr>
            <w:rFonts w:ascii="Times New Roman" w:eastAsia="Times New Roman" w:hAnsi="Times New Roman" w:cs="Times New Roman"/>
            <w:sz w:val="24"/>
            <w:szCs w:val="24"/>
            <w:lang w:val="en-US" w:eastAsia="en-IN"/>
          </w:rPr>
          <w:t>initrd</w:t>
        </w:r>
        <w:proofErr w:type="spellEnd"/>
        <w:r w:rsidRPr="00FB66A1">
          <w:rPr>
            <w:rFonts w:ascii="Times New Roman" w:eastAsia="Times New Roman" w:hAnsi="Times New Roman" w:cs="Times New Roman"/>
            <w:sz w:val="24"/>
            <w:szCs w:val="24"/>
            <w:lang w:val="en-US" w:eastAsia="en-IN"/>
          </w:rPr>
          <w:t xml:space="preserve">” before reading on to find you gave them later. May I suggest an expansion of the acronym in brackets immediately after the </w:t>
        </w:r>
        <w:proofErr w:type="gramStart"/>
        <w:r w:rsidRPr="00FB66A1">
          <w:rPr>
            <w:rFonts w:ascii="Times New Roman" w:eastAsia="Times New Roman" w:hAnsi="Times New Roman" w:cs="Times New Roman"/>
            <w:sz w:val="24"/>
            <w:szCs w:val="24"/>
            <w:lang w:val="en-US" w:eastAsia="en-IN"/>
          </w:rPr>
          <w:t>acronym.</w:t>
        </w:r>
        <w:proofErr w:type="gramEnd"/>
        <w:r w:rsidRPr="00FB66A1">
          <w:rPr>
            <w:rFonts w:ascii="Times New Roman" w:eastAsia="Times New Roman" w:hAnsi="Times New Roman" w:cs="Times New Roman"/>
            <w:sz w:val="24"/>
            <w:szCs w:val="24"/>
            <w:lang w:val="en-US" w:eastAsia="en-IN"/>
          </w:rPr>
          <w:t xml:space="preserve"> Thank you again very well done.</w:t>
        </w:r>
      </w:ins>
    </w:p>
    <w:p w:rsidR="00FB66A1" w:rsidRPr="00FB66A1" w:rsidRDefault="00FB66A1" w:rsidP="00FB66A1">
      <w:pPr>
        <w:spacing w:beforeAutospacing="1" w:after="0" w:afterAutospacing="1" w:line="240" w:lineRule="auto"/>
        <w:ind w:left="720"/>
        <w:rPr>
          <w:ins w:id="1021" w:author="Unknown"/>
          <w:rFonts w:ascii="Times New Roman" w:eastAsia="Times New Roman" w:hAnsi="Times New Roman" w:cs="Times New Roman"/>
          <w:sz w:val="24"/>
          <w:szCs w:val="24"/>
          <w:lang w:val="en-US" w:eastAsia="en-IN"/>
        </w:rPr>
      </w:pPr>
      <w:ins w:id="102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"comment-2036397"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23" w:author="Unknown"/>
          <w:rFonts w:ascii="Times New Roman" w:eastAsia="Times New Roman" w:hAnsi="Times New Roman" w:cs="Times New Roman"/>
          <w:sz w:val="24"/>
          <w:szCs w:val="24"/>
          <w:lang w:val="en-US" w:eastAsia="en-IN"/>
        </w:rPr>
      </w:pPr>
      <w:proofErr w:type="spellStart"/>
      <w:ins w:id="1024" w:author="Unknown">
        <w:r w:rsidRPr="00FB66A1">
          <w:rPr>
            <w:rFonts w:ascii="Times New Roman" w:eastAsia="Times New Roman" w:hAnsi="Times New Roman" w:cs="Times New Roman"/>
            <w:sz w:val="24"/>
            <w:szCs w:val="24"/>
            <w:lang w:val="en-US" w:eastAsia="en-IN"/>
          </w:rPr>
          <w:t>Ancklesh</w:t>
        </w:r>
        <w:proofErr w:type="spellEnd"/>
        <w:r w:rsidRPr="00FB66A1">
          <w:rPr>
            <w:rFonts w:ascii="Times New Roman" w:eastAsia="Times New Roman" w:hAnsi="Times New Roman" w:cs="Times New Roman"/>
            <w:sz w:val="24"/>
            <w:szCs w:val="24"/>
            <w:lang w:val="en-US" w:eastAsia="en-IN"/>
          </w:rPr>
          <w:t xml:space="preserve"> August 30, 2014, 9:16 pm </w:t>
        </w:r>
      </w:ins>
    </w:p>
    <w:p w:rsidR="00FB66A1" w:rsidRPr="00FB66A1" w:rsidRDefault="00FB66A1" w:rsidP="00FB66A1">
      <w:pPr>
        <w:spacing w:before="100" w:beforeAutospacing="1" w:after="100" w:afterAutospacing="1" w:line="240" w:lineRule="auto"/>
        <w:ind w:left="720"/>
        <w:rPr>
          <w:ins w:id="1025" w:author="Unknown"/>
          <w:rFonts w:ascii="Times New Roman" w:eastAsia="Times New Roman" w:hAnsi="Times New Roman" w:cs="Times New Roman"/>
          <w:sz w:val="24"/>
          <w:szCs w:val="24"/>
          <w:lang w:val="en-US" w:eastAsia="en-IN"/>
        </w:rPr>
      </w:pPr>
      <w:proofErr w:type="gramStart"/>
      <w:ins w:id="1026" w:author="Unknown">
        <w:r w:rsidRPr="00FB66A1">
          <w:rPr>
            <w:rFonts w:ascii="Times New Roman" w:eastAsia="Times New Roman" w:hAnsi="Times New Roman" w:cs="Times New Roman"/>
            <w:sz w:val="24"/>
            <w:szCs w:val="24"/>
            <w:lang w:val="en-US" w:eastAsia="en-IN"/>
          </w:rPr>
          <w:t>thanks</w:t>
        </w:r>
        <w:proofErr w:type="gram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soo</w:t>
        </w:r>
        <w:proofErr w:type="spellEnd"/>
        <w:r w:rsidRPr="00FB66A1">
          <w:rPr>
            <w:rFonts w:ascii="Times New Roman" w:eastAsia="Times New Roman" w:hAnsi="Times New Roman" w:cs="Times New Roman"/>
            <w:sz w:val="24"/>
            <w:szCs w:val="24"/>
            <w:lang w:val="en-US" w:eastAsia="en-IN"/>
          </w:rPr>
          <w:t xml:space="preserve"> much 🙂</w:t>
        </w:r>
      </w:ins>
    </w:p>
    <w:p w:rsidR="00FB66A1" w:rsidRPr="00FB66A1" w:rsidRDefault="00FB66A1" w:rsidP="00FB66A1">
      <w:pPr>
        <w:spacing w:beforeAutospacing="1" w:after="0" w:afterAutospacing="1" w:line="240" w:lineRule="auto"/>
        <w:ind w:left="720"/>
        <w:rPr>
          <w:ins w:id="1027" w:author="Unknown"/>
          <w:rFonts w:ascii="Times New Roman" w:eastAsia="Times New Roman" w:hAnsi="Times New Roman" w:cs="Times New Roman"/>
          <w:sz w:val="24"/>
          <w:szCs w:val="24"/>
          <w:lang w:val="en-US" w:eastAsia="en-IN"/>
        </w:rPr>
      </w:pPr>
      <w:ins w:id="102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"comment-2157489"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29" w:author="Unknown"/>
          <w:rFonts w:ascii="Times New Roman" w:eastAsia="Times New Roman" w:hAnsi="Times New Roman" w:cs="Times New Roman"/>
          <w:sz w:val="24"/>
          <w:szCs w:val="24"/>
          <w:lang w:val="en-US" w:eastAsia="en-IN"/>
        </w:rPr>
      </w:pPr>
      <w:proofErr w:type="spellStart"/>
      <w:ins w:id="1030" w:author="Unknown">
        <w:r w:rsidRPr="00FB66A1">
          <w:rPr>
            <w:rFonts w:ascii="Times New Roman" w:eastAsia="Times New Roman" w:hAnsi="Times New Roman" w:cs="Times New Roman"/>
            <w:sz w:val="24"/>
            <w:szCs w:val="24"/>
            <w:lang w:val="en-US" w:eastAsia="en-IN"/>
          </w:rPr>
          <w:t>Joyneel</w:t>
        </w:r>
        <w:proofErr w:type="spellEnd"/>
        <w:r w:rsidRPr="00FB66A1">
          <w:rPr>
            <w:rFonts w:ascii="Times New Roman" w:eastAsia="Times New Roman" w:hAnsi="Times New Roman" w:cs="Times New Roman"/>
            <w:sz w:val="24"/>
            <w:szCs w:val="24"/>
            <w:lang w:val="en-US" w:eastAsia="en-IN"/>
          </w:rPr>
          <w:t xml:space="preserve"> September 9, 2014, 11:21 am </w:t>
        </w:r>
      </w:ins>
    </w:p>
    <w:p w:rsidR="00FB66A1" w:rsidRPr="00FB66A1" w:rsidRDefault="00FB66A1" w:rsidP="00FB66A1">
      <w:pPr>
        <w:spacing w:before="100" w:beforeAutospacing="1" w:after="100" w:afterAutospacing="1" w:line="240" w:lineRule="auto"/>
        <w:ind w:left="720"/>
        <w:rPr>
          <w:ins w:id="1031" w:author="Unknown"/>
          <w:rFonts w:ascii="Times New Roman" w:eastAsia="Times New Roman" w:hAnsi="Times New Roman" w:cs="Times New Roman"/>
          <w:sz w:val="24"/>
          <w:szCs w:val="24"/>
          <w:lang w:val="en-US" w:eastAsia="en-IN"/>
        </w:rPr>
      </w:pPr>
      <w:ins w:id="1032" w:author="Unknown">
        <w:r w:rsidRPr="00FB66A1">
          <w:rPr>
            <w:rFonts w:ascii="Times New Roman" w:eastAsia="Times New Roman" w:hAnsi="Times New Roman" w:cs="Times New Roman"/>
            <w:sz w:val="24"/>
            <w:szCs w:val="24"/>
            <w:lang w:val="en-US" w:eastAsia="en-IN"/>
          </w:rPr>
          <w:t xml:space="preserve">The best </w:t>
        </w:r>
        <w:proofErr w:type="spellStart"/>
        <w:r w:rsidRPr="00FB66A1">
          <w:rPr>
            <w:rFonts w:ascii="Times New Roman" w:eastAsia="Times New Roman" w:hAnsi="Times New Roman" w:cs="Times New Roman"/>
            <w:sz w:val="24"/>
            <w:szCs w:val="24"/>
            <w:lang w:val="en-US" w:eastAsia="en-IN"/>
          </w:rPr>
          <w:t>consize</w:t>
        </w:r>
        <w:proofErr w:type="spellEnd"/>
        <w:r w:rsidRPr="00FB66A1">
          <w:rPr>
            <w:rFonts w:ascii="Times New Roman" w:eastAsia="Times New Roman" w:hAnsi="Times New Roman" w:cs="Times New Roman"/>
            <w:sz w:val="24"/>
            <w:szCs w:val="24"/>
            <w:lang w:val="en-US" w:eastAsia="en-IN"/>
          </w:rPr>
          <w:t xml:space="preserve"> and apt explanation i have read so far</w:t>
        </w:r>
      </w:ins>
    </w:p>
    <w:p w:rsidR="00FB66A1" w:rsidRPr="00FB66A1" w:rsidRDefault="00FB66A1" w:rsidP="00FB66A1">
      <w:pPr>
        <w:spacing w:beforeAutospacing="1" w:after="0" w:afterAutospacing="1" w:line="240" w:lineRule="auto"/>
        <w:ind w:left="720"/>
        <w:rPr>
          <w:ins w:id="1033" w:author="Unknown"/>
          <w:rFonts w:ascii="Times New Roman" w:eastAsia="Times New Roman" w:hAnsi="Times New Roman" w:cs="Times New Roman"/>
          <w:sz w:val="24"/>
          <w:szCs w:val="24"/>
          <w:lang w:val="en-US" w:eastAsia="en-IN"/>
        </w:rPr>
      </w:pPr>
      <w:ins w:id="103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"comment-2214834"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35" w:author="Unknown"/>
          <w:rFonts w:ascii="Times New Roman" w:eastAsia="Times New Roman" w:hAnsi="Times New Roman" w:cs="Times New Roman"/>
          <w:sz w:val="24"/>
          <w:szCs w:val="24"/>
          <w:lang w:val="en-US" w:eastAsia="en-IN"/>
        </w:rPr>
      </w:pPr>
      <w:ins w:id="1036" w:author="Unknown">
        <w:r w:rsidRPr="00FB66A1">
          <w:rPr>
            <w:rFonts w:ascii="Times New Roman" w:eastAsia="Times New Roman" w:hAnsi="Times New Roman" w:cs="Times New Roman"/>
            <w:sz w:val="24"/>
            <w:szCs w:val="24"/>
            <w:lang w:val="en-US" w:eastAsia="en-IN"/>
          </w:rPr>
          <w:t xml:space="preserve">Suresh October 7, 2014, 12:29 pm </w:t>
        </w:r>
      </w:ins>
    </w:p>
    <w:p w:rsidR="00FB66A1" w:rsidRPr="00FB66A1" w:rsidRDefault="00FB66A1" w:rsidP="00FB66A1">
      <w:pPr>
        <w:spacing w:before="100" w:beforeAutospacing="1" w:after="100" w:afterAutospacing="1" w:line="240" w:lineRule="auto"/>
        <w:ind w:left="720"/>
        <w:rPr>
          <w:ins w:id="1037" w:author="Unknown"/>
          <w:rFonts w:ascii="Times New Roman" w:eastAsia="Times New Roman" w:hAnsi="Times New Roman" w:cs="Times New Roman"/>
          <w:sz w:val="24"/>
          <w:szCs w:val="24"/>
          <w:lang w:val="en-US" w:eastAsia="en-IN"/>
        </w:rPr>
      </w:pPr>
      <w:proofErr w:type="gramStart"/>
      <w:ins w:id="1038" w:author="Unknown">
        <w:r w:rsidRPr="00FB66A1">
          <w:rPr>
            <w:rFonts w:ascii="Times New Roman" w:eastAsia="Times New Roman" w:hAnsi="Times New Roman" w:cs="Times New Roman"/>
            <w:sz w:val="24"/>
            <w:szCs w:val="24"/>
            <w:lang w:val="en-US" w:eastAsia="en-IN"/>
          </w:rPr>
          <w:t>Very well explained.</w:t>
        </w:r>
        <w:proofErr w:type="gramEnd"/>
        <w:r w:rsidRPr="00FB66A1">
          <w:rPr>
            <w:rFonts w:ascii="Times New Roman" w:eastAsia="Times New Roman" w:hAnsi="Times New Roman" w:cs="Times New Roman"/>
            <w:sz w:val="24"/>
            <w:szCs w:val="24"/>
            <w:lang w:val="en-US" w:eastAsia="en-IN"/>
          </w:rPr>
          <w:t xml:space="preserve"> But latest Ubuntu version 14.04 has some changes with respect to above explanation.</w:t>
        </w:r>
      </w:ins>
    </w:p>
    <w:p w:rsidR="00FB66A1" w:rsidRPr="00FB66A1" w:rsidRDefault="00FB66A1" w:rsidP="00FB66A1">
      <w:pPr>
        <w:spacing w:beforeAutospacing="1" w:after="0" w:afterAutospacing="1" w:line="240" w:lineRule="auto"/>
        <w:ind w:left="720"/>
        <w:rPr>
          <w:ins w:id="1039" w:author="Unknown"/>
          <w:rFonts w:ascii="Times New Roman" w:eastAsia="Times New Roman" w:hAnsi="Times New Roman" w:cs="Times New Roman"/>
          <w:sz w:val="24"/>
          <w:szCs w:val="24"/>
          <w:lang w:val="en-US" w:eastAsia="en-IN"/>
        </w:rPr>
      </w:pPr>
      <w:ins w:id="104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"comment-2400991"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41" w:author="Unknown"/>
          <w:rFonts w:ascii="Times New Roman" w:eastAsia="Times New Roman" w:hAnsi="Times New Roman" w:cs="Times New Roman"/>
          <w:sz w:val="24"/>
          <w:szCs w:val="24"/>
          <w:lang w:val="en-US" w:eastAsia="en-IN"/>
        </w:rPr>
      </w:pPr>
      <w:proofErr w:type="spellStart"/>
      <w:ins w:id="1042" w:author="Unknown">
        <w:r w:rsidRPr="00FB66A1">
          <w:rPr>
            <w:rFonts w:ascii="Times New Roman" w:eastAsia="Times New Roman" w:hAnsi="Times New Roman" w:cs="Times New Roman"/>
            <w:sz w:val="24"/>
            <w:szCs w:val="24"/>
            <w:lang w:val="en-US" w:eastAsia="en-IN"/>
          </w:rPr>
          <w:t>ashish</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yadav</w:t>
        </w:r>
        <w:proofErr w:type="spellEnd"/>
        <w:r w:rsidRPr="00FB66A1">
          <w:rPr>
            <w:rFonts w:ascii="Times New Roman" w:eastAsia="Times New Roman" w:hAnsi="Times New Roman" w:cs="Times New Roman"/>
            <w:sz w:val="24"/>
            <w:szCs w:val="24"/>
            <w:lang w:val="en-US" w:eastAsia="en-IN"/>
          </w:rPr>
          <w:t xml:space="preserve"> October 16, 2014, 5:48 am </w:t>
        </w:r>
      </w:ins>
    </w:p>
    <w:p w:rsidR="00FB66A1" w:rsidRPr="00FB66A1" w:rsidRDefault="00FB66A1" w:rsidP="00FB66A1">
      <w:pPr>
        <w:spacing w:before="100" w:beforeAutospacing="1" w:after="100" w:afterAutospacing="1" w:line="240" w:lineRule="auto"/>
        <w:ind w:left="720"/>
        <w:rPr>
          <w:ins w:id="1043" w:author="Unknown"/>
          <w:rFonts w:ascii="Times New Roman" w:eastAsia="Times New Roman" w:hAnsi="Times New Roman" w:cs="Times New Roman"/>
          <w:sz w:val="24"/>
          <w:szCs w:val="24"/>
          <w:lang w:val="en-US" w:eastAsia="en-IN"/>
        </w:rPr>
      </w:pPr>
      <w:proofErr w:type="gramStart"/>
      <w:ins w:id="1044" w:author="Unknown">
        <w:r w:rsidRPr="00FB66A1">
          <w:rPr>
            <w:rFonts w:ascii="Times New Roman" w:eastAsia="Times New Roman" w:hAnsi="Times New Roman" w:cs="Times New Roman"/>
            <w:sz w:val="24"/>
            <w:szCs w:val="24"/>
            <w:lang w:val="en-US" w:eastAsia="en-IN"/>
          </w:rPr>
          <w:t>very</w:t>
        </w:r>
        <w:proofErr w:type="gramEnd"/>
        <w:r w:rsidRPr="00FB66A1">
          <w:rPr>
            <w:rFonts w:ascii="Times New Roman" w:eastAsia="Times New Roman" w:hAnsi="Times New Roman" w:cs="Times New Roman"/>
            <w:sz w:val="24"/>
            <w:szCs w:val="24"/>
            <w:lang w:val="en-US" w:eastAsia="en-IN"/>
          </w:rPr>
          <w:t xml:space="preserve"> nice …… so helpful.</w:t>
        </w:r>
      </w:ins>
    </w:p>
    <w:p w:rsidR="00FB66A1" w:rsidRPr="00FB66A1" w:rsidRDefault="00FB66A1" w:rsidP="00FB66A1">
      <w:pPr>
        <w:spacing w:beforeAutospacing="1" w:after="0" w:afterAutospacing="1" w:line="240" w:lineRule="auto"/>
        <w:ind w:left="720"/>
        <w:rPr>
          <w:ins w:id="1045" w:author="Unknown"/>
          <w:rFonts w:ascii="Times New Roman" w:eastAsia="Times New Roman" w:hAnsi="Times New Roman" w:cs="Times New Roman"/>
          <w:sz w:val="24"/>
          <w:szCs w:val="24"/>
          <w:lang w:val="en-US" w:eastAsia="en-IN"/>
        </w:rPr>
      </w:pPr>
      <w:ins w:id="104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"comment-2478323"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47" w:author="Unknown"/>
          <w:rFonts w:ascii="Times New Roman" w:eastAsia="Times New Roman" w:hAnsi="Times New Roman" w:cs="Times New Roman"/>
          <w:sz w:val="24"/>
          <w:szCs w:val="24"/>
          <w:lang w:val="en-US" w:eastAsia="en-IN"/>
        </w:rPr>
      </w:pPr>
      <w:proofErr w:type="spellStart"/>
      <w:ins w:id="1048" w:author="Unknown">
        <w:r w:rsidRPr="00FB66A1">
          <w:rPr>
            <w:rFonts w:ascii="Times New Roman" w:eastAsia="Times New Roman" w:hAnsi="Times New Roman" w:cs="Times New Roman"/>
            <w:sz w:val="24"/>
            <w:szCs w:val="24"/>
            <w:lang w:val="en-US" w:eastAsia="en-IN"/>
          </w:rPr>
          <w:t>Ashutosh</w:t>
        </w:r>
        <w:proofErr w:type="spellEnd"/>
        <w:r w:rsidRPr="00FB66A1">
          <w:rPr>
            <w:rFonts w:ascii="Times New Roman" w:eastAsia="Times New Roman" w:hAnsi="Times New Roman" w:cs="Times New Roman"/>
            <w:sz w:val="24"/>
            <w:szCs w:val="24"/>
            <w:lang w:val="en-US" w:eastAsia="en-IN"/>
          </w:rPr>
          <w:t xml:space="preserve"> October 31, 2014, 4:11 pm </w:t>
        </w:r>
      </w:ins>
    </w:p>
    <w:p w:rsidR="00FB66A1" w:rsidRPr="00FB66A1" w:rsidRDefault="00FB66A1" w:rsidP="00FB66A1">
      <w:pPr>
        <w:spacing w:before="100" w:beforeAutospacing="1" w:after="100" w:afterAutospacing="1" w:line="240" w:lineRule="auto"/>
        <w:ind w:left="720"/>
        <w:rPr>
          <w:ins w:id="1049" w:author="Unknown"/>
          <w:rFonts w:ascii="Times New Roman" w:eastAsia="Times New Roman" w:hAnsi="Times New Roman" w:cs="Times New Roman"/>
          <w:sz w:val="24"/>
          <w:szCs w:val="24"/>
          <w:lang w:val="en-US" w:eastAsia="en-IN"/>
        </w:rPr>
      </w:pPr>
      <w:proofErr w:type="gramStart"/>
      <w:ins w:id="1050" w:author="Unknown">
        <w:r w:rsidRPr="00FB66A1">
          <w:rPr>
            <w:rFonts w:ascii="Times New Roman" w:eastAsia="Times New Roman" w:hAnsi="Times New Roman" w:cs="Times New Roman"/>
            <w:sz w:val="24"/>
            <w:szCs w:val="24"/>
            <w:lang w:val="en-US" w:eastAsia="en-IN"/>
          </w:rPr>
          <w:t>you</w:t>
        </w:r>
        <w:proofErr w:type="gramEnd"/>
        <w:r w:rsidRPr="00FB66A1">
          <w:rPr>
            <w:rFonts w:ascii="Times New Roman" w:eastAsia="Times New Roman" w:hAnsi="Times New Roman" w:cs="Times New Roman"/>
            <w:sz w:val="24"/>
            <w:szCs w:val="24"/>
            <w:lang w:val="en-US" w:eastAsia="en-IN"/>
          </w:rPr>
          <w:t xml:space="preserve"> are awesome!</w:t>
        </w:r>
      </w:ins>
    </w:p>
    <w:p w:rsidR="00FB66A1" w:rsidRPr="00FB66A1" w:rsidRDefault="00FB66A1" w:rsidP="00FB66A1">
      <w:pPr>
        <w:spacing w:beforeAutospacing="1" w:after="0" w:afterAutospacing="1" w:line="240" w:lineRule="auto"/>
        <w:ind w:left="720"/>
        <w:rPr>
          <w:ins w:id="1051" w:author="Unknown"/>
          <w:rFonts w:ascii="Times New Roman" w:eastAsia="Times New Roman" w:hAnsi="Times New Roman" w:cs="Times New Roman"/>
          <w:sz w:val="24"/>
          <w:szCs w:val="24"/>
          <w:lang w:val="en-US" w:eastAsia="en-IN"/>
        </w:rPr>
      </w:pPr>
      <w:ins w:id="105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"comment-2686737"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53" w:author="Unknown"/>
          <w:rFonts w:ascii="Times New Roman" w:eastAsia="Times New Roman" w:hAnsi="Times New Roman" w:cs="Times New Roman"/>
          <w:sz w:val="24"/>
          <w:szCs w:val="24"/>
          <w:lang w:val="en-US" w:eastAsia="en-IN"/>
        </w:rPr>
      </w:pPr>
      <w:proofErr w:type="spellStart"/>
      <w:ins w:id="1054" w:author="Unknown">
        <w:r w:rsidRPr="00FB66A1">
          <w:rPr>
            <w:rFonts w:ascii="Times New Roman" w:eastAsia="Times New Roman" w:hAnsi="Times New Roman" w:cs="Times New Roman"/>
            <w:sz w:val="24"/>
            <w:szCs w:val="24"/>
            <w:lang w:val="en-US" w:eastAsia="en-IN"/>
          </w:rPr>
          <w:t>dxman</w:t>
        </w:r>
        <w:proofErr w:type="spellEnd"/>
        <w:r w:rsidRPr="00FB66A1">
          <w:rPr>
            <w:rFonts w:ascii="Times New Roman" w:eastAsia="Times New Roman" w:hAnsi="Times New Roman" w:cs="Times New Roman"/>
            <w:sz w:val="24"/>
            <w:szCs w:val="24"/>
            <w:lang w:val="en-US" w:eastAsia="en-IN"/>
          </w:rPr>
          <w:t xml:space="preserve"> November 7, 2014, 2:51 am </w:t>
        </w:r>
      </w:ins>
    </w:p>
    <w:p w:rsidR="00FB66A1" w:rsidRPr="00FB66A1" w:rsidRDefault="00FB66A1" w:rsidP="00FB66A1">
      <w:pPr>
        <w:spacing w:before="100" w:beforeAutospacing="1" w:after="100" w:afterAutospacing="1" w:line="240" w:lineRule="auto"/>
        <w:ind w:left="720"/>
        <w:rPr>
          <w:ins w:id="1055" w:author="Unknown"/>
          <w:rFonts w:ascii="Times New Roman" w:eastAsia="Times New Roman" w:hAnsi="Times New Roman" w:cs="Times New Roman"/>
          <w:sz w:val="24"/>
          <w:szCs w:val="24"/>
          <w:lang w:val="en-US" w:eastAsia="en-IN"/>
        </w:rPr>
      </w:pPr>
      <w:ins w:id="1056" w:author="Unknown">
        <w:r w:rsidRPr="00FB66A1">
          <w:rPr>
            <w:rFonts w:ascii="Times New Roman" w:eastAsia="Times New Roman" w:hAnsi="Times New Roman" w:cs="Times New Roman"/>
            <w:sz w:val="24"/>
            <w:szCs w:val="24"/>
            <w:lang w:val="en-US" w:eastAsia="en-IN"/>
          </w:rPr>
          <w:t>Excellent Article Admin – you simplify the words</w:t>
        </w:r>
        <w:r w:rsidRPr="00FB66A1">
          <w:rPr>
            <w:rFonts w:ascii="Times New Roman" w:eastAsia="Times New Roman" w:hAnsi="Times New Roman" w:cs="Times New Roman"/>
            <w:sz w:val="24"/>
            <w:szCs w:val="24"/>
            <w:lang w:val="en-US" w:eastAsia="en-IN"/>
          </w:rPr>
          <w:br/>
          <w:t>TFS</w:t>
        </w:r>
      </w:ins>
    </w:p>
    <w:p w:rsidR="00FB66A1" w:rsidRPr="00FB66A1" w:rsidRDefault="00FB66A1" w:rsidP="00FB66A1">
      <w:pPr>
        <w:spacing w:beforeAutospacing="1" w:after="0" w:afterAutospacing="1" w:line="240" w:lineRule="auto"/>
        <w:ind w:left="720"/>
        <w:rPr>
          <w:ins w:id="1057" w:author="Unknown"/>
          <w:rFonts w:ascii="Times New Roman" w:eastAsia="Times New Roman" w:hAnsi="Times New Roman" w:cs="Times New Roman"/>
          <w:sz w:val="24"/>
          <w:szCs w:val="24"/>
          <w:lang w:val="en-US" w:eastAsia="en-IN"/>
        </w:rPr>
      </w:pPr>
      <w:ins w:id="105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"comment-2774329"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59" w:author="Unknown"/>
          <w:rFonts w:ascii="Times New Roman" w:eastAsia="Times New Roman" w:hAnsi="Times New Roman" w:cs="Times New Roman"/>
          <w:sz w:val="24"/>
          <w:szCs w:val="24"/>
          <w:lang w:val="en-US" w:eastAsia="en-IN"/>
        </w:rPr>
      </w:pPr>
      <w:proofErr w:type="spellStart"/>
      <w:ins w:id="1060" w:author="Unknown">
        <w:r w:rsidRPr="00FB66A1">
          <w:rPr>
            <w:rFonts w:ascii="Times New Roman" w:eastAsia="Times New Roman" w:hAnsi="Times New Roman" w:cs="Times New Roman"/>
            <w:sz w:val="24"/>
            <w:szCs w:val="24"/>
            <w:lang w:val="en-US" w:eastAsia="en-IN"/>
          </w:rPr>
          <w:t>Alexlee</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joana</w:t>
        </w:r>
        <w:proofErr w:type="spellEnd"/>
        <w:r w:rsidRPr="00FB66A1">
          <w:rPr>
            <w:rFonts w:ascii="Times New Roman" w:eastAsia="Times New Roman" w:hAnsi="Times New Roman" w:cs="Times New Roman"/>
            <w:sz w:val="24"/>
            <w:szCs w:val="24"/>
            <w:lang w:val="en-US" w:eastAsia="en-IN"/>
          </w:rPr>
          <w:t xml:space="preserve"> December 8, 2014, 12:42 am </w:t>
        </w:r>
      </w:ins>
    </w:p>
    <w:p w:rsidR="00FB66A1" w:rsidRPr="00FB66A1" w:rsidRDefault="00FB66A1" w:rsidP="00FB66A1">
      <w:pPr>
        <w:spacing w:before="100" w:beforeAutospacing="1" w:after="100" w:afterAutospacing="1" w:line="240" w:lineRule="auto"/>
        <w:ind w:left="720"/>
        <w:rPr>
          <w:ins w:id="1061" w:author="Unknown"/>
          <w:rFonts w:ascii="Times New Roman" w:eastAsia="Times New Roman" w:hAnsi="Times New Roman" w:cs="Times New Roman"/>
          <w:sz w:val="24"/>
          <w:szCs w:val="24"/>
          <w:lang w:val="en-US" w:eastAsia="en-IN"/>
        </w:rPr>
      </w:pPr>
      <w:ins w:id="1062" w:author="Unknown">
        <w:r w:rsidRPr="00FB66A1">
          <w:rPr>
            <w:rFonts w:ascii="Times New Roman" w:eastAsia="Times New Roman" w:hAnsi="Times New Roman" w:cs="Times New Roman"/>
            <w:sz w:val="24"/>
            <w:szCs w:val="24"/>
            <w:lang w:val="en-US" w:eastAsia="en-IN"/>
          </w:rPr>
          <w:t>Thanks your good article.</w:t>
        </w:r>
        <w:r w:rsidRPr="00FB66A1">
          <w:rPr>
            <w:rFonts w:ascii="Times New Roman" w:eastAsia="Times New Roman" w:hAnsi="Times New Roman" w:cs="Times New Roman"/>
            <w:sz w:val="24"/>
            <w:szCs w:val="24"/>
            <w:lang w:val="en-US" w:eastAsia="en-IN"/>
          </w:rPr>
          <w:br/>
          <w:t xml:space="preserve">But </w:t>
        </w:r>
        <w:proofErr w:type="spellStart"/>
        <w:r w:rsidRPr="00FB66A1">
          <w:rPr>
            <w:rFonts w:ascii="Times New Roman" w:eastAsia="Times New Roman" w:hAnsi="Times New Roman" w:cs="Times New Roman"/>
            <w:sz w:val="24"/>
            <w:szCs w:val="24"/>
            <w:lang w:val="en-US" w:eastAsia="en-IN"/>
          </w:rPr>
          <w:t>linux</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Os</w:t>
        </w:r>
        <w:proofErr w:type="spellEnd"/>
        <w:r w:rsidRPr="00FB66A1">
          <w:rPr>
            <w:rFonts w:ascii="Times New Roman" w:eastAsia="Times New Roman" w:hAnsi="Times New Roman" w:cs="Times New Roman"/>
            <w:sz w:val="24"/>
            <w:szCs w:val="24"/>
            <w:lang w:val="en-US" w:eastAsia="en-IN"/>
          </w:rPr>
          <w:t xml:space="preserve"> (like Cent </w:t>
        </w:r>
        <w:proofErr w:type="spellStart"/>
        <w:r w:rsidRPr="00FB66A1">
          <w:rPr>
            <w:rFonts w:ascii="Times New Roman" w:eastAsia="Times New Roman" w:hAnsi="Times New Roman" w:cs="Times New Roman"/>
            <w:sz w:val="24"/>
            <w:szCs w:val="24"/>
            <w:lang w:val="en-US" w:eastAsia="en-IN"/>
          </w:rPr>
          <w:t>Os</w:t>
        </w:r>
        <w:proofErr w:type="spellEnd"/>
        <w:r w:rsidRPr="00FB66A1">
          <w:rPr>
            <w:rFonts w:ascii="Times New Roman" w:eastAsia="Times New Roman" w:hAnsi="Times New Roman" w:cs="Times New Roman"/>
            <w:sz w:val="24"/>
            <w:szCs w:val="24"/>
            <w:lang w:val="en-US" w:eastAsia="en-IN"/>
          </w:rPr>
          <w:t xml:space="preserve"> 7) </w:t>
        </w:r>
        <w:proofErr w:type="spellStart"/>
        <w:r w:rsidRPr="00FB66A1">
          <w:rPr>
            <w:rFonts w:ascii="Times New Roman" w:eastAsia="Times New Roman" w:hAnsi="Times New Roman" w:cs="Times New Roman"/>
            <w:sz w:val="24"/>
            <w:szCs w:val="24"/>
            <w:lang w:val="en-US" w:eastAsia="en-IN"/>
          </w:rPr>
          <w:t>dosen’t</w:t>
        </w:r>
        <w:proofErr w:type="spellEnd"/>
        <w:r w:rsidRPr="00FB66A1">
          <w:rPr>
            <w:rFonts w:ascii="Times New Roman" w:eastAsia="Times New Roman" w:hAnsi="Times New Roman" w:cs="Times New Roman"/>
            <w:sz w:val="24"/>
            <w:szCs w:val="24"/>
            <w:lang w:val="en-US" w:eastAsia="en-IN"/>
          </w:rPr>
          <w:t xml:space="preserve"> have </w:t>
        </w:r>
        <w:proofErr w:type="spellStart"/>
        <w:r w:rsidRPr="00FB66A1">
          <w:rPr>
            <w:rFonts w:ascii="Times New Roman" w:eastAsia="Times New Roman" w:hAnsi="Times New Roman" w:cs="Times New Roman"/>
            <w:sz w:val="24"/>
            <w:szCs w:val="24"/>
            <w:lang w:val="en-US" w:eastAsia="en-IN"/>
          </w:rPr>
          <w:t>grub.conf</w:t>
        </w:r>
        <w:proofErr w:type="spellEnd"/>
        <w:r w:rsidRPr="00FB66A1">
          <w:rPr>
            <w:rFonts w:ascii="Times New Roman" w:eastAsia="Times New Roman" w:hAnsi="Times New Roman" w:cs="Times New Roman"/>
            <w:sz w:val="24"/>
            <w:szCs w:val="24"/>
            <w:lang w:val="en-US" w:eastAsia="en-IN"/>
          </w:rPr>
          <w:t>.</w:t>
        </w:r>
        <w:r w:rsidRPr="00FB66A1">
          <w:rPr>
            <w:rFonts w:ascii="Times New Roman" w:eastAsia="Times New Roman" w:hAnsi="Times New Roman" w:cs="Times New Roman"/>
            <w:sz w:val="24"/>
            <w:szCs w:val="24"/>
            <w:lang w:val="en-US" w:eastAsia="en-IN"/>
          </w:rPr>
          <w:br/>
          <w:t xml:space="preserve">Please </w:t>
        </w:r>
        <w:proofErr w:type="spellStart"/>
        <w:r w:rsidRPr="00FB66A1">
          <w:rPr>
            <w:rFonts w:ascii="Times New Roman" w:eastAsia="Times New Roman" w:hAnsi="Times New Roman" w:cs="Times New Roman"/>
            <w:sz w:val="24"/>
            <w:szCs w:val="24"/>
            <w:lang w:val="en-US" w:eastAsia="en-IN"/>
          </w:rPr>
          <w:t>explaing</w:t>
        </w:r>
        <w:proofErr w:type="spellEnd"/>
        <w:r w:rsidRPr="00FB66A1">
          <w:rPr>
            <w:rFonts w:ascii="Times New Roman" w:eastAsia="Times New Roman" w:hAnsi="Times New Roman" w:cs="Times New Roman"/>
            <w:sz w:val="24"/>
            <w:szCs w:val="24"/>
            <w:lang w:val="en-US" w:eastAsia="en-IN"/>
          </w:rPr>
          <w:t xml:space="preserve"> the reason.</w:t>
        </w:r>
        <w:r w:rsidRPr="00FB66A1">
          <w:rPr>
            <w:rFonts w:ascii="Times New Roman" w:eastAsia="Times New Roman" w:hAnsi="Times New Roman" w:cs="Times New Roman"/>
            <w:sz w:val="24"/>
            <w:szCs w:val="24"/>
            <w:lang w:val="en-US" w:eastAsia="en-IN"/>
          </w:rPr>
          <w:br/>
          <w:t>Sorry. I am beginner of Linux!</w:t>
        </w:r>
        <w:r w:rsidRPr="00FB66A1">
          <w:rPr>
            <w:rFonts w:ascii="Times New Roman" w:eastAsia="Times New Roman" w:hAnsi="Times New Roman" w:cs="Times New Roman"/>
            <w:sz w:val="24"/>
            <w:szCs w:val="24"/>
            <w:lang w:val="en-US" w:eastAsia="en-IN"/>
          </w:rPr>
          <w:br/>
          <w:t>Thanks your favor!</w:t>
        </w:r>
        <w:r w:rsidRPr="00FB66A1">
          <w:rPr>
            <w:rFonts w:ascii="Times New Roman" w:eastAsia="Times New Roman" w:hAnsi="Times New Roman" w:cs="Times New Roman"/>
            <w:sz w:val="24"/>
            <w:szCs w:val="24"/>
            <w:lang w:val="en-US" w:eastAsia="en-IN"/>
          </w:rPr>
          <w:br/>
          <w:t>Help me!</w:t>
        </w:r>
      </w:ins>
    </w:p>
    <w:p w:rsidR="00FB66A1" w:rsidRPr="00FB66A1" w:rsidRDefault="00FB66A1" w:rsidP="00FB66A1">
      <w:pPr>
        <w:spacing w:beforeAutospacing="1" w:after="0" w:afterAutospacing="1" w:line="240" w:lineRule="auto"/>
        <w:ind w:left="720"/>
        <w:rPr>
          <w:ins w:id="1063" w:author="Unknown"/>
          <w:rFonts w:ascii="Times New Roman" w:eastAsia="Times New Roman" w:hAnsi="Times New Roman" w:cs="Times New Roman"/>
          <w:sz w:val="24"/>
          <w:szCs w:val="24"/>
          <w:lang w:val="en-US" w:eastAsia="en-IN"/>
        </w:rPr>
      </w:pPr>
      <w:ins w:id="106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"comment-3179953"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65" w:author="Unknown"/>
          <w:rFonts w:ascii="Times New Roman" w:eastAsia="Times New Roman" w:hAnsi="Times New Roman" w:cs="Times New Roman"/>
          <w:sz w:val="24"/>
          <w:szCs w:val="24"/>
          <w:lang w:val="en-US" w:eastAsia="en-IN"/>
        </w:rPr>
      </w:pPr>
      <w:proofErr w:type="spellStart"/>
      <w:ins w:id="1066" w:author="Unknown">
        <w:r w:rsidRPr="00FB66A1">
          <w:rPr>
            <w:rFonts w:ascii="Times New Roman" w:eastAsia="Times New Roman" w:hAnsi="Times New Roman" w:cs="Times New Roman"/>
            <w:sz w:val="24"/>
            <w:szCs w:val="24"/>
            <w:lang w:val="en-US" w:eastAsia="en-IN"/>
          </w:rPr>
          <w:t>jitendra</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khasdev</w:t>
        </w:r>
        <w:proofErr w:type="spellEnd"/>
        <w:r w:rsidRPr="00FB66A1">
          <w:rPr>
            <w:rFonts w:ascii="Times New Roman" w:eastAsia="Times New Roman" w:hAnsi="Times New Roman" w:cs="Times New Roman"/>
            <w:sz w:val="24"/>
            <w:szCs w:val="24"/>
            <w:lang w:val="en-US" w:eastAsia="en-IN"/>
          </w:rPr>
          <w:t xml:space="preserve"> January 29, 2015, 12:52 pm </w:t>
        </w:r>
      </w:ins>
    </w:p>
    <w:p w:rsidR="00FB66A1" w:rsidRPr="00FB66A1" w:rsidRDefault="00FB66A1" w:rsidP="00FB66A1">
      <w:pPr>
        <w:spacing w:before="100" w:beforeAutospacing="1" w:after="100" w:afterAutospacing="1" w:line="240" w:lineRule="auto"/>
        <w:ind w:left="720"/>
        <w:rPr>
          <w:ins w:id="1067" w:author="Unknown"/>
          <w:rFonts w:ascii="Times New Roman" w:eastAsia="Times New Roman" w:hAnsi="Times New Roman" w:cs="Times New Roman"/>
          <w:sz w:val="24"/>
          <w:szCs w:val="24"/>
          <w:lang w:val="en-US" w:eastAsia="en-IN"/>
        </w:rPr>
      </w:pPr>
      <w:ins w:id="1068" w:author="Unknown">
        <w:r w:rsidRPr="00FB66A1">
          <w:rPr>
            <w:rFonts w:ascii="Times New Roman" w:eastAsia="Times New Roman" w:hAnsi="Times New Roman" w:cs="Times New Roman"/>
            <w:sz w:val="24"/>
            <w:szCs w:val="24"/>
            <w:lang w:val="en-US" w:eastAsia="en-IN"/>
          </w:rPr>
          <w:t xml:space="preserve">MBR is a </w:t>
        </w:r>
        <w:proofErr w:type="spellStart"/>
        <w:proofErr w:type="gramStart"/>
        <w:r w:rsidRPr="00FB66A1">
          <w:rPr>
            <w:rFonts w:ascii="Times New Roman" w:eastAsia="Times New Roman" w:hAnsi="Times New Roman" w:cs="Times New Roman"/>
            <w:sz w:val="24"/>
            <w:szCs w:val="24"/>
            <w:lang w:val="en-US" w:eastAsia="en-IN"/>
          </w:rPr>
          <w:t>bootloader</w:t>
        </w:r>
        <w:proofErr w:type="spellEnd"/>
        <w:r w:rsidRPr="00FB66A1">
          <w:rPr>
            <w:rFonts w:ascii="Times New Roman" w:eastAsia="Times New Roman" w:hAnsi="Times New Roman" w:cs="Times New Roman"/>
            <w:sz w:val="24"/>
            <w:szCs w:val="24"/>
            <w:lang w:val="en-US" w:eastAsia="en-IN"/>
          </w:rPr>
          <w:t xml:space="preserve"> ?</w:t>
        </w:r>
        <w:proofErr w:type="gramEnd"/>
      </w:ins>
    </w:p>
    <w:p w:rsidR="00FB66A1" w:rsidRPr="00FB66A1" w:rsidRDefault="00FB66A1" w:rsidP="00FB66A1">
      <w:pPr>
        <w:spacing w:beforeAutospacing="1" w:after="0" w:afterAutospacing="1" w:line="240" w:lineRule="auto"/>
        <w:ind w:left="720"/>
        <w:rPr>
          <w:ins w:id="1069" w:author="Unknown"/>
          <w:rFonts w:ascii="Times New Roman" w:eastAsia="Times New Roman" w:hAnsi="Times New Roman" w:cs="Times New Roman"/>
          <w:sz w:val="24"/>
          <w:szCs w:val="24"/>
          <w:lang w:val="en-US" w:eastAsia="en-IN"/>
        </w:rPr>
      </w:pPr>
      <w:ins w:id="107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"comment-3689638"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71" w:author="Unknown"/>
          <w:rFonts w:ascii="Times New Roman" w:eastAsia="Times New Roman" w:hAnsi="Times New Roman" w:cs="Times New Roman"/>
          <w:sz w:val="24"/>
          <w:szCs w:val="24"/>
          <w:lang w:val="en-US" w:eastAsia="en-IN"/>
        </w:rPr>
      </w:pPr>
      <w:proofErr w:type="spellStart"/>
      <w:ins w:id="1072" w:author="Unknown">
        <w:r w:rsidRPr="00FB66A1">
          <w:rPr>
            <w:rFonts w:ascii="Times New Roman" w:eastAsia="Times New Roman" w:hAnsi="Times New Roman" w:cs="Times New Roman"/>
            <w:sz w:val="24"/>
            <w:szCs w:val="24"/>
            <w:lang w:val="en-US" w:eastAsia="en-IN"/>
          </w:rPr>
          <w:t>nidhi</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sardeshpande</w:t>
        </w:r>
        <w:proofErr w:type="spellEnd"/>
        <w:r w:rsidRPr="00FB66A1">
          <w:rPr>
            <w:rFonts w:ascii="Times New Roman" w:eastAsia="Times New Roman" w:hAnsi="Times New Roman" w:cs="Times New Roman"/>
            <w:sz w:val="24"/>
            <w:szCs w:val="24"/>
            <w:lang w:val="en-US" w:eastAsia="en-IN"/>
          </w:rPr>
          <w:t xml:space="preserve"> February 4, 2015, 5:33 am </w:t>
        </w:r>
      </w:ins>
    </w:p>
    <w:p w:rsidR="00FB66A1" w:rsidRPr="00FB66A1" w:rsidRDefault="00FB66A1" w:rsidP="00FB66A1">
      <w:pPr>
        <w:spacing w:before="100" w:beforeAutospacing="1" w:after="100" w:afterAutospacing="1" w:line="240" w:lineRule="auto"/>
        <w:ind w:left="720"/>
        <w:rPr>
          <w:ins w:id="1073" w:author="Unknown"/>
          <w:rFonts w:ascii="Times New Roman" w:eastAsia="Times New Roman" w:hAnsi="Times New Roman" w:cs="Times New Roman"/>
          <w:sz w:val="24"/>
          <w:szCs w:val="24"/>
          <w:lang w:val="en-US" w:eastAsia="en-IN"/>
        </w:rPr>
      </w:pPr>
      <w:proofErr w:type="spellStart"/>
      <w:proofErr w:type="gramStart"/>
      <w:ins w:id="1074" w:author="Unknown">
        <w:r w:rsidRPr="00FB66A1">
          <w:rPr>
            <w:rFonts w:ascii="Times New Roman" w:eastAsia="Times New Roman" w:hAnsi="Times New Roman" w:cs="Times New Roman"/>
            <w:sz w:val="24"/>
            <w:szCs w:val="24"/>
            <w:lang w:val="en-US" w:eastAsia="en-IN"/>
          </w:rPr>
          <w:t>wow!</w:t>
        </w:r>
        <w:proofErr w:type="gramEnd"/>
        <w:r w:rsidRPr="00FB66A1">
          <w:rPr>
            <w:rFonts w:ascii="Times New Roman" w:eastAsia="Times New Roman" w:hAnsi="Times New Roman" w:cs="Times New Roman"/>
            <w:sz w:val="24"/>
            <w:szCs w:val="24"/>
            <w:lang w:val="en-US" w:eastAsia="en-IN"/>
          </w:rPr>
          <w:t>i</w:t>
        </w:r>
        <w:proofErr w:type="spellEnd"/>
        <w:r w:rsidRPr="00FB66A1">
          <w:rPr>
            <w:rFonts w:ascii="Times New Roman" w:eastAsia="Times New Roman" w:hAnsi="Times New Roman" w:cs="Times New Roman"/>
            <w:sz w:val="24"/>
            <w:szCs w:val="24"/>
            <w:lang w:val="en-US" w:eastAsia="en-IN"/>
          </w:rPr>
          <w:t xml:space="preserve"> got too much information which was actually new for me. </w:t>
        </w:r>
        <w:proofErr w:type="gramStart"/>
        <w:r w:rsidRPr="00FB66A1">
          <w:rPr>
            <w:rFonts w:ascii="Times New Roman" w:eastAsia="Times New Roman" w:hAnsi="Times New Roman" w:cs="Times New Roman"/>
            <w:sz w:val="24"/>
            <w:szCs w:val="24"/>
            <w:lang w:val="en-US" w:eastAsia="en-IN"/>
          </w:rPr>
          <w:t>thank</w:t>
        </w:r>
        <w:proofErr w:type="gramEnd"/>
        <w:r w:rsidRPr="00FB66A1">
          <w:rPr>
            <w:rFonts w:ascii="Times New Roman" w:eastAsia="Times New Roman" w:hAnsi="Times New Roman" w:cs="Times New Roman"/>
            <w:sz w:val="24"/>
            <w:szCs w:val="24"/>
            <w:lang w:val="en-US" w:eastAsia="en-IN"/>
          </w:rPr>
          <w:t xml:space="preserve"> you </w:t>
        </w:r>
        <w:proofErr w:type="spellStart"/>
        <w:r w:rsidRPr="00FB66A1">
          <w:rPr>
            <w:rFonts w:ascii="Times New Roman" w:eastAsia="Times New Roman" w:hAnsi="Times New Roman" w:cs="Times New Roman"/>
            <w:sz w:val="24"/>
            <w:szCs w:val="24"/>
            <w:lang w:val="en-US" w:eastAsia="en-IN"/>
          </w:rPr>
          <w:t>sooo</w:t>
        </w:r>
        <w:proofErr w:type="spellEnd"/>
        <w:r w:rsidRPr="00FB66A1">
          <w:rPr>
            <w:rFonts w:ascii="Times New Roman" w:eastAsia="Times New Roman" w:hAnsi="Times New Roman" w:cs="Times New Roman"/>
            <w:sz w:val="24"/>
            <w:szCs w:val="24"/>
            <w:lang w:val="en-US" w:eastAsia="en-IN"/>
          </w:rPr>
          <w:t xml:space="preserve"> much.</w:t>
        </w:r>
      </w:ins>
    </w:p>
    <w:p w:rsidR="00FB66A1" w:rsidRPr="00FB66A1" w:rsidRDefault="00FB66A1" w:rsidP="00FB66A1">
      <w:pPr>
        <w:spacing w:beforeAutospacing="1" w:after="0" w:afterAutospacing="1" w:line="240" w:lineRule="auto"/>
        <w:ind w:left="720"/>
        <w:rPr>
          <w:ins w:id="1075" w:author="Unknown"/>
          <w:rFonts w:ascii="Times New Roman" w:eastAsia="Times New Roman" w:hAnsi="Times New Roman" w:cs="Times New Roman"/>
          <w:sz w:val="24"/>
          <w:szCs w:val="24"/>
          <w:lang w:val="en-US" w:eastAsia="en-IN"/>
        </w:rPr>
      </w:pPr>
      <w:ins w:id="107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"comment-3734376"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77" w:author="Unknown"/>
          <w:rFonts w:ascii="Times New Roman" w:eastAsia="Times New Roman" w:hAnsi="Times New Roman" w:cs="Times New Roman"/>
          <w:sz w:val="24"/>
          <w:szCs w:val="24"/>
          <w:lang w:val="en-US" w:eastAsia="en-IN"/>
        </w:rPr>
      </w:pPr>
      <w:proofErr w:type="spellStart"/>
      <w:ins w:id="1078" w:author="Unknown">
        <w:r w:rsidRPr="00FB66A1">
          <w:rPr>
            <w:rFonts w:ascii="Times New Roman" w:eastAsia="Times New Roman" w:hAnsi="Times New Roman" w:cs="Times New Roman"/>
            <w:sz w:val="24"/>
            <w:szCs w:val="24"/>
            <w:lang w:val="en-US" w:eastAsia="en-IN"/>
          </w:rPr>
          <w:t>rohini</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rathod</w:t>
        </w:r>
        <w:proofErr w:type="spellEnd"/>
        <w:r w:rsidRPr="00FB66A1">
          <w:rPr>
            <w:rFonts w:ascii="Times New Roman" w:eastAsia="Times New Roman" w:hAnsi="Times New Roman" w:cs="Times New Roman"/>
            <w:sz w:val="24"/>
            <w:szCs w:val="24"/>
            <w:lang w:val="en-US" w:eastAsia="en-IN"/>
          </w:rPr>
          <w:t xml:space="preserve"> February 4, 2015, 5:35 am </w:t>
        </w:r>
      </w:ins>
    </w:p>
    <w:p w:rsidR="00FB66A1" w:rsidRPr="00FB66A1" w:rsidRDefault="00FB66A1" w:rsidP="00FB66A1">
      <w:pPr>
        <w:spacing w:before="100" w:beforeAutospacing="1" w:after="100" w:afterAutospacing="1" w:line="240" w:lineRule="auto"/>
        <w:ind w:left="720"/>
        <w:rPr>
          <w:ins w:id="1079" w:author="Unknown"/>
          <w:rFonts w:ascii="Times New Roman" w:eastAsia="Times New Roman" w:hAnsi="Times New Roman" w:cs="Times New Roman"/>
          <w:sz w:val="24"/>
          <w:szCs w:val="24"/>
          <w:lang w:val="en-US" w:eastAsia="en-IN"/>
        </w:rPr>
      </w:pPr>
      <w:proofErr w:type="gramStart"/>
      <w:ins w:id="1080" w:author="Unknown">
        <w:r w:rsidRPr="00FB66A1">
          <w:rPr>
            <w:rFonts w:ascii="Times New Roman" w:eastAsia="Times New Roman" w:hAnsi="Times New Roman" w:cs="Times New Roman"/>
            <w:sz w:val="24"/>
            <w:szCs w:val="24"/>
            <w:lang w:val="en-US" w:eastAsia="en-IN"/>
          </w:rPr>
          <w:t>nice</w:t>
        </w:r>
        <w:proofErr w:type="gramEnd"/>
        <w:r w:rsidRPr="00FB66A1">
          <w:rPr>
            <w:rFonts w:ascii="Times New Roman" w:eastAsia="Times New Roman" w:hAnsi="Times New Roman" w:cs="Times New Roman"/>
            <w:sz w:val="24"/>
            <w:szCs w:val="24"/>
            <w:lang w:val="en-US" w:eastAsia="en-IN"/>
          </w:rPr>
          <w:t xml:space="preserve"> experience, nice information, thank you so much.</w:t>
        </w:r>
      </w:ins>
    </w:p>
    <w:p w:rsidR="00FB66A1" w:rsidRPr="00FB66A1" w:rsidRDefault="00FB66A1" w:rsidP="00FB66A1">
      <w:pPr>
        <w:spacing w:beforeAutospacing="1" w:after="0" w:afterAutospacing="1" w:line="240" w:lineRule="auto"/>
        <w:ind w:left="720"/>
        <w:rPr>
          <w:ins w:id="1081" w:author="Unknown"/>
          <w:rFonts w:ascii="Times New Roman" w:eastAsia="Times New Roman" w:hAnsi="Times New Roman" w:cs="Times New Roman"/>
          <w:sz w:val="24"/>
          <w:szCs w:val="24"/>
          <w:lang w:val="en-US" w:eastAsia="en-IN"/>
        </w:rPr>
      </w:pPr>
      <w:ins w:id="108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"comment-3734389"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83" w:author="Unknown"/>
          <w:rFonts w:ascii="Times New Roman" w:eastAsia="Times New Roman" w:hAnsi="Times New Roman" w:cs="Times New Roman"/>
          <w:sz w:val="24"/>
          <w:szCs w:val="24"/>
          <w:lang w:val="en-US" w:eastAsia="en-IN"/>
        </w:rPr>
      </w:pPr>
      <w:ins w:id="1084" w:author="Unknown">
        <w:r w:rsidRPr="00FB66A1">
          <w:rPr>
            <w:rFonts w:ascii="Times New Roman" w:eastAsia="Times New Roman" w:hAnsi="Times New Roman" w:cs="Times New Roman"/>
            <w:sz w:val="24"/>
            <w:szCs w:val="24"/>
            <w:lang w:val="en-US" w:eastAsia="en-IN"/>
          </w:rPr>
          <w:t xml:space="preserve">Raj </w:t>
        </w:r>
        <w:proofErr w:type="spellStart"/>
        <w:r w:rsidRPr="00FB66A1">
          <w:rPr>
            <w:rFonts w:ascii="Times New Roman" w:eastAsia="Times New Roman" w:hAnsi="Times New Roman" w:cs="Times New Roman"/>
            <w:sz w:val="24"/>
            <w:szCs w:val="24"/>
            <w:lang w:val="en-US" w:eastAsia="en-IN"/>
          </w:rPr>
          <w:t>Somwanshi</w:t>
        </w:r>
        <w:proofErr w:type="spellEnd"/>
        <w:r w:rsidRPr="00FB66A1">
          <w:rPr>
            <w:rFonts w:ascii="Times New Roman" w:eastAsia="Times New Roman" w:hAnsi="Times New Roman" w:cs="Times New Roman"/>
            <w:sz w:val="24"/>
            <w:szCs w:val="24"/>
            <w:lang w:val="en-US" w:eastAsia="en-IN"/>
          </w:rPr>
          <w:t xml:space="preserve"> May 24, 2015, 1:03 am </w:t>
        </w:r>
      </w:ins>
    </w:p>
    <w:p w:rsidR="00FB66A1" w:rsidRPr="00FB66A1" w:rsidRDefault="00FB66A1" w:rsidP="00FB66A1">
      <w:pPr>
        <w:spacing w:before="100" w:beforeAutospacing="1" w:after="100" w:afterAutospacing="1" w:line="240" w:lineRule="auto"/>
        <w:ind w:left="720"/>
        <w:rPr>
          <w:ins w:id="1085" w:author="Unknown"/>
          <w:rFonts w:ascii="Times New Roman" w:eastAsia="Times New Roman" w:hAnsi="Times New Roman" w:cs="Times New Roman"/>
          <w:sz w:val="24"/>
          <w:szCs w:val="24"/>
          <w:lang w:val="en-US" w:eastAsia="en-IN"/>
        </w:rPr>
      </w:pPr>
      <w:ins w:id="1086" w:author="Unknown">
        <w:r w:rsidRPr="00FB66A1">
          <w:rPr>
            <w:rFonts w:ascii="Times New Roman" w:eastAsia="Times New Roman" w:hAnsi="Times New Roman" w:cs="Times New Roman"/>
            <w:sz w:val="24"/>
            <w:szCs w:val="24"/>
            <w:lang w:val="en-US" w:eastAsia="en-IN"/>
          </w:rPr>
          <w:t>Good one ……Thanks</w:t>
        </w:r>
      </w:ins>
    </w:p>
    <w:p w:rsidR="00FB66A1" w:rsidRPr="00FB66A1" w:rsidRDefault="00FB66A1" w:rsidP="00FB66A1">
      <w:pPr>
        <w:spacing w:beforeAutospacing="1" w:after="0" w:afterAutospacing="1" w:line="240" w:lineRule="auto"/>
        <w:ind w:left="720"/>
        <w:rPr>
          <w:ins w:id="1087" w:author="Unknown"/>
          <w:rFonts w:ascii="Times New Roman" w:eastAsia="Times New Roman" w:hAnsi="Times New Roman" w:cs="Times New Roman"/>
          <w:sz w:val="24"/>
          <w:szCs w:val="24"/>
          <w:lang w:val="en-US" w:eastAsia="en-IN"/>
        </w:rPr>
      </w:pPr>
      <w:ins w:id="108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"comment-4151809"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89" w:author="Unknown"/>
          <w:rFonts w:ascii="Times New Roman" w:eastAsia="Times New Roman" w:hAnsi="Times New Roman" w:cs="Times New Roman"/>
          <w:sz w:val="24"/>
          <w:szCs w:val="24"/>
          <w:lang w:val="en-US" w:eastAsia="en-IN"/>
        </w:rPr>
      </w:pPr>
      <w:proofErr w:type="spellStart"/>
      <w:ins w:id="1090" w:author="Unknown">
        <w:r w:rsidRPr="00FB66A1">
          <w:rPr>
            <w:rFonts w:ascii="Times New Roman" w:eastAsia="Times New Roman" w:hAnsi="Times New Roman" w:cs="Times New Roman"/>
            <w:sz w:val="24"/>
            <w:szCs w:val="24"/>
            <w:lang w:val="en-US" w:eastAsia="en-IN"/>
          </w:rPr>
          <w:t>Harsha</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Hulikere</w:t>
        </w:r>
        <w:proofErr w:type="spellEnd"/>
        <w:r w:rsidRPr="00FB66A1">
          <w:rPr>
            <w:rFonts w:ascii="Times New Roman" w:eastAsia="Times New Roman" w:hAnsi="Times New Roman" w:cs="Times New Roman"/>
            <w:sz w:val="24"/>
            <w:szCs w:val="24"/>
            <w:lang w:val="en-US" w:eastAsia="en-IN"/>
          </w:rPr>
          <w:t xml:space="preserve"> July 14, 2015, 6:53 pm </w:t>
        </w:r>
      </w:ins>
    </w:p>
    <w:p w:rsidR="00FB66A1" w:rsidRPr="00FB66A1" w:rsidRDefault="00FB66A1" w:rsidP="00FB66A1">
      <w:pPr>
        <w:spacing w:before="100" w:beforeAutospacing="1" w:after="100" w:afterAutospacing="1" w:line="240" w:lineRule="auto"/>
        <w:ind w:left="720"/>
        <w:rPr>
          <w:ins w:id="1091" w:author="Unknown"/>
          <w:rFonts w:ascii="Times New Roman" w:eastAsia="Times New Roman" w:hAnsi="Times New Roman" w:cs="Times New Roman"/>
          <w:sz w:val="24"/>
          <w:szCs w:val="24"/>
          <w:lang w:val="en-US" w:eastAsia="en-IN"/>
        </w:rPr>
      </w:pPr>
      <w:ins w:id="1092" w:author="Unknown">
        <w:r w:rsidRPr="00FB66A1">
          <w:rPr>
            <w:rFonts w:ascii="Times New Roman" w:eastAsia="Times New Roman" w:hAnsi="Times New Roman" w:cs="Times New Roman"/>
            <w:sz w:val="24"/>
            <w:szCs w:val="24"/>
            <w:lang w:val="en-US" w:eastAsia="en-IN"/>
          </w:rPr>
          <w:t xml:space="preserve">Nice and well explained, thanks a lot </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Autospacing="1" w:after="0" w:afterAutospacing="1" w:line="240" w:lineRule="auto"/>
        <w:ind w:left="720"/>
        <w:rPr>
          <w:ins w:id="1093" w:author="Unknown"/>
          <w:rFonts w:ascii="Times New Roman" w:eastAsia="Times New Roman" w:hAnsi="Times New Roman" w:cs="Times New Roman"/>
          <w:sz w:val="24"/>
          <w:szCs w:val="24"/>
          <w:lang w:val="en-US" w:eastAsia="en-IN"/>
        </w:rPr>
      </w:pPr>
      <w:ins w:id="109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"comment-4333005"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095" w:author="Unknown"/>
          <w:rFonts w:ascii="Times New Roman" w:eastAsia="Times New Roman" w:hAnsi="Times New Roman" w:cs="Times New Roman"/>
          <w:sz w:val="24"/>
          <w:szCs w:val="24"/>
          <w:lang w:val="en-US" w:eastAsia="en-IN"/>
        </w:rPr>
      </w:pPr>
      <w:proofErr w:type="spellStart"/>
      <w:ins w:id="1096" w:author="Unknown">
        <w:r w:rsidRPr="00FB66A1">
          <w:rPr>
            <w:rFonts w:ascii="Times New Roman" w:eastAsia="Times New Roman" w:hAnsi="Times New Roman" w:cs="Times New Roman"/>
            <w:sz w:val="24"/>
            <w:szCs w:val="24"/>
            <w:lang w:val="en-US" w:eastAsia="en-IN"/>
          </w:rPr>
          <w:t>fayaz</w:t>
        </w:r>
        <w:proofErr w:type="spellEnd"/>
        <w:r w:rsidRPr="00FB66A1">
          <w:rPr>
            <w:rFonts w:ascii="Times New Roman" w:eastAsia="Times New Roman" w:hAnsi="Times New Roman" w:cs="Times New Roman"/>
            <w:sz w:val="24"/>
            <w:szCs w:val="24"/>
            <w:lang w:val="en-US" w:eastAsia="en-IN"/>
          </w:rPr>
          <w:t xml:space="preserve"> July 17, 2015, 3:15 am </w:t>
        </w:r>
      </w:ins>
    </w:p>
    <w:p w:rsidR="00FB66A1" w:rsidRPr="00FB66A1" w:rsidRDefault="00FB66A1" w:rsidP="00FB66A1">
      <w:pPr>
        <w:spacing w:before="100" w:beforeAutospacing="1" w:after="100" w:afterAutospacing="1" w:line="240" w:lineRule="auto"/>
        <w:ind w:left="720"/>
        <w:rPr>
          <w:ins w:id="1097" w:author="Unknown"/>
          <w:rFonts w:ascii="Times New Roman" w:eastAsia="Times New Roman" w:hAnsi="Times New Roman" w:cs="Times New Roman"/>
          <w:sz w:val="24"/>
          <w:szCs w:val="24"/>
          <w:lang w:val="en-US" w:eastAsia="en-IN"/>
        </w:rPr>
      </w:pPr>
      <w:proofErr w:type="gramStart"/>
      <w:ins w:id="1098" w:author="Unknown">
        <w:r w:rsidRPr="00FB66A1">
          <w:rPr>
            <w:rFonts w:ascii="Times New Roman" w:eastAsia="Times New Roman" w:hAnsi="Times New Roman" w:cs="Times New Roman"/>
            <w:sz w:val="24"/>
            <w:szCs w:val="24"/>
            <w:lang w:val="en-US" w:eastAsia="en-IN"/>
          </w:rPr>
          <w:t>great</w:t>
        </w:r>
        <w:proofErr w:type="gramEnd"/>
        <w:r w:rsidRPr="00FB66A1">
          <w:rPr>
            <w:rFonts w:ascii="Times New Roman" w:eastAsia="Times New Roman" w:hAnsi="Times New Roman" w:cs="Times New Roman"/>
            <w:sz w:val="24"/>
            <w:szCs w:val="24"/>
            <w:lang w:val="en-US" w:eastAsia="en-IN"/>
          </w:rPr>
          <w:t xml:space="preserve"> one. </w:t>
        </w:r>
        <w:proofErr w:type="gramStart"/>
        <w:r w:rsidRPr="00FB66A1">
          <w:rPr>
            <w:rFonts w:ascii="Times New Roman" w:eastAsia="Times New Roman" w:hAnsi="Times New Roman" w:cs="Times New Roman"/>
            <w:sz w:val="24"/>
            <w:szCs w:val="24"/>
            <w:lang w:val="en-US" w:eastAsia="en-IN"/>
          </w:rPr>
          <w:t>it</w:t>
        </w:r>
        <w:proofErr w:type="gramEnd"/>
        <w:r w:rsidRPr="00FB66A1">
          <w:rPr>
            <w:rFonts w:ascii="Times New Roman" w:eastAsia="Times New Roman" w:hAnsi="Times New Roman" w:cs="Times New Roman"/>
            <w:sz w:val="24"/>
            <w:szCs w:val="24"/>
            <w:lang w:val="en-US" w:eastAsia="en-IN"/>
          </w:rPr>
          <w:t xml:space="preserve"> has given a simple procedure and best among all..</w:t>
        </w:r>
      </w:ins>
    </w:p>
    <w:p w:rsidR="00FB66A1" w:rsidRPr="00FB66A1" w:rsidRDefault="00FB66A1" w:rsidP="00FB66A1">
      <w:pPr>
        <w:spacing w:beforeAutospacing="1" w:after="0" w:afterAutospacing="1" w:line="240" w:lineRule="auto"/>
        <w:ind w:left="720"/>
        <w:rPr>
          <w:ins w:id="1099" w:author="Unknown"/>
          <w:rFonts w:ascii="Times New Roman" w:eastAsia="Times New Roman" w:hAnsi="Times New Roman" w:cs="Times New Roman"/>
          <w:sz w:val="24"/>
          <w:szCs w:val="24"/>
          <w:lang w:val="en-US" w:eastAsia="en-IN"/>
        </w:rPr>
      </w:pPr>
      <w:ins w:id="110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"comment-4338101"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01" w:author="Unknown"/>
          <w:rFonts w:ascii="Times New Roman" w:eastAsia="Times New Roman" w:hAnsi="Times New Roman" w:cs="Times New Roman"/>
          <w:sz w:val="24"/>
          <w:szCs w:val="24"/>
          <w:lang w:val="en-US" w:eastAsia="en-IN"/>
        </w:rPr>
      </w:pPr>
      <w:ins w:id="1102" w:author="Unknown">
        <w:r w:rsidRPr="00FB66A1">
          <w:rPr>
            <w:rFonts w:ascii="Times New Roman" w:eastAsia="Times New Roman" w:hAnsi="Times New Roman" w:cs="Times New Roman"/>
            <w:sz w:val="24"/>
            <w:szCs w:val="24"/>
            <w:lang w:val="en-US" w:eastAsia="en-IN"/>
          </w:rPr>
          <w:t xml:space="preserve">mike r July 30, 2015, 8:03 am </w:t>
        </w:r>
      </w:ins>
    </w:p>
    <w:p w:rsidR="00FB66A1" w:rsidRPr="00FB66A1" w:rsidRDefault="00FB66A1" w:rsidP="00FB66A1">
      <w:pPr>
        <w:spacing w:before="100" w:beforeAutospacing="1" w:after="100" w:afterAutospacing="1" w:line="240" w:lineRule="auto"/>
        <w:ind w:left="720"/>
        <w:rPr>
          <w:ins w:id="1103" w:author="Unknown"/>
          <w:rFonts w:ascii="Times New Roman" w:eastAsia="Times New Roman" w:hAnsi="Times New Roman" w:cs="Times New Roman"/>
          <w:sz w:val="24"/>
          <w:szCs w:val="24"/>
          <w:lang w:val="en-US" w:eastAsia="en-IN"/>
        </w:rPr>
      </w:pPr>
      <w:proofErr w:type="gramStart"/>
      <w:ins w:id="1104" w:author="Unknown">
        <w:r w:rsidRPr="00FB66A1">
          <w:rPr>
            <w:rFonts w:ascii="Times New Roman" w:eastAsia="Times New Roman" w:hAnsi="Times New Roman" w:cs="Times New Roman"/>
            <w:sz w:val="24"/>
            <w:szCs w:val="24"/>
            <w:lang w:val="en-US" w:eastAsia="en-IN"/>
          </w:rPr>
          <w:t>good</w:t>
        </w:r>
        <w:proofErr w:type="gramEnd"/>
        <w:r w:rsidRPr="00FB66A1">
          <w:rPr>
            <w:rFonts w:ascii="Times New Roman" w:eastAsia="Times New Roman" w:hAnsi="Times New Roman" w:cs="Times New Roman"/>
            <w:sz w:val="24"/>
            <w:szCs w:val="24"/>
            <w:lang w:val="en-US" w:eastAsia="en-IN"/>
          </w:rPr>
          <w:t xml:space="preserve"> explanation, also some newer </w:t>
        </w:r>
        <w:proofErr w:type="spellStart"/>
        <w:r w:rsidRPr="00FB66A1">
          <w:rPr>
            <w:rFonts w:ascii="Times New Roman" w:eastAsia="Times New Roman" w:hAnsi="Times New Roman" w:cs="Times New Roman"/>
            <w:sz w:val="24"/>
            <w:szCs w:val="24"/>
            <w:lang w:val="en-US" w:eastAsia="en-IN"/>
          </w:rPr>
          <w:t>linux</w:t>
        </w:r>
        <w:proofErr w:type="spellEnd"/>
        <w:r w:rsidRPr="00FB66A1">
          <w:rPr>
            <w:rFonts w:ascii="Times New Roman" w:eastAsia="Times New Roman" w:hAnsi="Times New Roman" w:cs="Times New Roman"/>
            <w:sz w:val="24"/>
            <w:szCs w:val="24"/>
            <w:lang w:val="en-US" w:eastAsia="en-IN"/>
          </w:rPr>
          <w:t xml:space="preserve"> kernels </w:t>
        </w:r>
        <w:proofErr w:type="spellStart"/>
        <w:r w:rsidRPr="00FB66A1">
          <w:rPr>
            <w:rFonts w:ascii="Times New Roman" w:eastAsia="Times New Roman" w:hAnsi="Times New Roman" w:cs="Times New Roman"/>
            <w:sz w:val="24"/>
            <w:szCs w:val="24"/>
            <w:lang w:val="en-US" w:eastAsia="en-IN"/>
          </w:rPr>
          <w:t>dont</w:t>
        </w:r>
        <w:proofErr w:type="spellEnd"/>
        <w:r w:rsidRPr="00FB66A1">
          <w:rPr>
            <w:rFonts w:ascii="Times New Roman" w:eastAsia="Times New Roman" w:hAnsi="Times New Roman" w:cs="Times New Roman"/>
            <w:sz w:val="24"/>
            <w:szCs w:val="24"/>
            <w:lang w:val="en-US" w:eastAsia="en-IN"/>
          </w:rPr>
          <w:t xml:space="preserve"> use </w:t>
        </w:r>
        <w:proofErr w:type="spellStart"/>
        <w:r w:rsidRPr="00FB66A1">
          <w:rPr>
            <w:rFonts w:ascii="Times New Roman" w:eastAsia="Times New Roman" w:hAnsi="Times New Roman" w:cs="Times New Roman"/>
            <w:sz w:val="24"/>
            <w:szCs w:val="24"/>
            <w:lang w:val="en-US" w:eastAsia="en-IN"/>
          </w:rPr>
          <w:t>init</w:t>
        </w:r>
        <w:proofErr w:type="spellEnd"/>
        <w:r w:rsidRPr="00FB66A1">
          <w:rPr>
            <w:rFonts w:ascii="Times New Roman" w:eastAsia="Times New Roman" w:hAnsi="Times New Roman" w:cs="Times New Roman"/>
            <w:sz w:val="24"/>
            <w:szCs w:val="24"/>
            <w:lang w:val="en-US" w:eastAsia="en-IN"/>
          </w:rPr>
          <w:t xml:space="preserve">, only </w:t>
        </w:r>
        <w:proofErr w:type="spellStart"/>
        <w:r w:rsidRPr="00FB66A1">
          <w:rPr>
            <w:rFonts w:ascii="Times New Roman" w:eastAsia="Times New Roman" w:hAnsi="Times New Roman" w:cs="Times New Roman"/>
            <w:sz w:val="24"/>
            <w:szCs w:val="24"/>
            <w:lang w:val="en-US" w:eastAsia="en-IN"/>
          </w:rPr>
          <w:t>systemd</w:t>
        </w:r>
        <w:proofErr w:type="spellEnd"/>
      </w:ins>
    </w:p>
    <w:p w:rsidR="00FB66A1" w:rsidRPr="00FB66A1" w:rsidRDefault="00FB66A1" w:rsidP="00FB66A1">
      <w:pPr>
        <w:spacing w:beforeAutospacing="1" w:after="0" w:afterAutospacing="1" w:line="240" w:lineRule="auto"/>
        <w:ind w:left="720"/>
        <w:rPr>
          <w:ins w:id="1105" w:author="Unknown"/>
          <w:rFonts w:ascii="Times New Roman" w:eastAsia="Times New Roman" w:hAnsi="Times New Roman" w:cs="Times New Roman"/>
          <w:sz w:val="24"/>
          <w:szCs w:val="24"/>
          <w:lang w:val="en-US" w:eastAsia="en-IN"/>
        </w:rPr>
      </w:pPr>
      <w:ins w:id="110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"comment-4367975"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07" w:author="Unknown"/>
          <w:rFonts w:ascii="Times New Roman" w:eastAsia="Times New Roman" w:hAnsi="Times New Roman" w:cs="Times New Roman"/>
          <w:sz w:val="24"/>
          <w:szCs w:val="24"/>
          <w:lang w:val="en-US" w:eastAsia="en-IN"/>
        </w:rPr>
      </w:pPr>
      <w:proofErr w:type="spellStart"/>
      <w:ins w:id="1108" w:author="Unknown">
        <w:r w:rsidRPr="00FB66A1">
          <w:rPr>
            <w:rFonts w:ascii="Times New Roman" w:eastAsia="Times New Roman" w:hAnsi="Times New Roman" w:cs="Times New Roman"/>
            <w:sz w:val="24"/>
            <w:szCs w:val="24"/>
            <w:lang w:val="en-US" w:eastAsia="en-IN"/>
          </w:rPr>
          <w:t>Prashanth</w:t>
        </w:r>
        <w:proofErr w:type="spellEnd"/>
        <w:r w:rsidRPr="00FB66A1">
          <w:rPr>
            <w:rFonts w:ascii="Times New Roman" w:eastAsia="Times New Roman" w:hAnsi="Times New Roman" w:cs="Times New Roman"/>
            <w:sz w:val="24"/>
            <w:szCs w:val="24"/>
            <w:lang w:val="en-US" w:eastAsia="en-IN"/>
          </w:rPr>
          <w:t xml:space="preserve"> August 4, 2015, 10:09 am </w:t>
        </w:r>
      </w:ins>
    </w:p>
    <w:p w:rsidR="00FB66A1" w:rsidRPr="00FB66A1" w:rsidRDefault="00FB66A1" w:rsidP="00FB66A1">
      <w:pPr>
        <w:spacing w:before="100" w:beforeAutospacing="1" w:after="100" w:afterAutospacing="1" w:line="240" w:lineRule="auto"/>
        <w:ind w:left="720"/>
        <w:rPr>
          <w:ins w:id="1109" w:author="Unknown"/>
          <w:rFonts w:ascii="Times New Roman" w:eastAsia="Times New Roman" w:hAnsi="Times New Roman" w:cs="Times New Roman"/>
          <w:sz w:val="24"/>
          <w:szCs w:val="24"/>
          <w:lang w:val="en-US" w:eastAsia="en-IN"/>
        </w:rPr>
      </w:pPr>
      <w:proofErr w:type="spellStart"/>
      <w:proofErr w:type="gramStart"/>
      <w:ins w:id="1110" w:author="Unknown">
        <w:r w:rsidRPr="00FB66A1">
          <w:rPr>
            <w:rFonts w:ascii="Times New Roman" w:eastAsia="Times New Roman" w:hAnsi="Times New Roman" w:cs="Times New Roman"/>
            <w:sz w:val="24"/>
            <w:szCs w:val="24"/>
            <w:lang w:val="en-US" w:eastAsia="en-IN"/>
          </w:rPr>
          <w:t>Thankyou</w:t>
        </w:r>
        <w:proofErr w:type="spellEnd"/>
        <w:r w:rsidRPr="00FB66A1">
          <w:rPr>
            <w:rFonts w:ascii="Times New Roman" w:eastAsia="Times New Roman" w:hAnsi="Times New Roman" w:cs="Times New Roman"/>
            <w:sz w:val="24"/>
            <w:szCs w:val="24"/>
            <w:lang w:val="en-US" w:eastAsia="en-IN"/>
          </w:rPr>
          <w:t xml:space="preserve"> Ramesh.</w:t>
        </w:r>
        <w:proofErr w:type="gramEnd"/>
        <w:r w:rsidRPr="00FB66A1">
          <w:rPr>
            <w:rFonts w:ascii="Times New Roman" w:eastAsia="Times New Roman" w:hAnsi="Times New Roman" w:cs="Times New Roman"/>
            <w:sz w:val="24"/>
            <w:szCs w:val="24"/>
            <w:lang w:val="en-US" w:eastAsia="en-IN"/>
          </w:rPr>
          <w:t xml:space="preserve"> That was so simply explained </w:t>
        </w:r>
        <w:r w:rsidRPr="00FB66A1">
          <w:rPr>
            <w:rFonts w:ascii="Times New Roman" w:eastAsia="Times New Roman" w:hAnsi="Times New Roman" w:cs="Times New Roman"/>
            <w:sz w:val="24"/>
            <w:szCs w:val="24"/>
            <w:lang w:val="en-US" w:eastAsia="en-IN"/>
          </w:rPr>
          <w:t/>
        </w:r>
        <w:proofErr w:type="gramStart"/>
        <w:r w:rsidRPr="00FB66A1">
          <w:rPr>
            <w:rFonts w:ascii="Times New Roman" w:eastAsia="Times New Roman" w:hAnsi="Times New Roman" w:cs="Times New Roman"/>
            <w:sz w:val="24"/>
            <w:szCs w:val="24"/>
            <w:lang w:val="en-US" w:eastAsia="en-IN"/>
          </w:rPr>
          <w:t> !</w:t>
        </w:r>
        <w:proofErr w:type="gramEnd"/>
      </w:ins>
    </w:p>
    <w:p w:rsidR="00FB66A1" w:rsidRPr="00FB66A1" w:rsidRDefault="00FB66A1" w:rsidP="00FB66A1">
      <w:pPr>
        <w:spacing w:beforeAutospacing="1" w:after="0" w:afterAutospacing="1" w:line="240" w:lineRule="auto"/>
        <w:ind w:left="720"/>
        <w:rPr>
          <w:ins w:id="1111" w:author="Unknown"/>
          <w:rFonts w:ascii="Times New Roman" w:eastAsia="Times New Roman" w:hAnsi="Times New Roman" w:cs="Times New Roman"/>
          <w:sz w:val="24"/>
          <w:szCs w:val="24"/>
          <w:lang w:val="en-US" w:eastAsia="en-IN"/>
        </w:rPr>
      </w:pPr>
      <w:ins w:id="111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"comment-4377452"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13" w:author="Unknown"/>
          <w:rFonts w:ascii="Times New Roman" w:eastAsia="Times New Roman" w:hAnsi="Times New Roman" w:cs="Times New Roman"/>
          <w:sz w:val="24"/>
          <w:szCs w:val="24"/>
          <w:lang w:val="en-US" w:eastAsia="en-IN"/>
        </w:rPr>
      </w:pPr>
      <w:proofErr w:type="spellStart"/>
      <w:ins w:id="1114" w:author="Unknown">
        <w:r w:rsidRPr="00FB66A1">
          <w:rPr>
            <w:rFonts w:ascii="Times New Roman" w:eastAsia="Times New Roman" w:hAnsi="Times New Roman" w:cs="Times New Roman"/>
            <w:sz w:val="24"/>
            <w:szCs w:val="24"/>
            <w:lang w:val="en-US" w:eastAsia="en-IN"/>
          </w:rPr>
          <w:t>Vinay</w:t>
        </w:r>
        <w:proofErr w:type="spellEnd"/>
        <w:r w:rsidRPr="00FB66A1">
          <w:rPr>
            <w:rFonts w:ascii="Times New Roman" w:eastAsia="Times New Roman" w:hAnsi="Times New Roman" w:cs="Times New Roman"/>
            <w:sz w:val="24"/>
            <w:szCs w:val="24"/>
            <w:lang w:val="en-US" w:eastAsia="en-IN"/>
          </w:rPr>
          <w:t xml:space="preserve"> September 13, 2015, 11:24 pm </w:t>
        </w:r>
      </w:ins>
    </w:p>
    <w:p w:rsidR="00FB66A1" w:rsidRPr="00FB66A1" w:rsidRDefault="00FB66A1" w:rsidP="00FB66A1">
      <w:pPr>
        <w:spacing w:before="100" w:beforeAutospacing="1" w:after="100" w:afterAutospacing="1" w:line="240" w:lineRule="auto"/>
        <w:ind w:left="720"/>
        <w:rPr>
          <w:ins w:id="1115" w:author="Unknown"/>
          <w:rFonts w:ascii="Times New Roman" w:eastAsia="Times New Roman" w:hAnsi="Times New Roman" w:cs="Times New Roman"/>
          <w:sz w:val="24"/>
          <w:szCs w:val="24"/>
          <w:lang w:val="en-US" w:eastAsia="en-IN"/>
        </w:rPr>
      </w:pPr>
      <w:proofErr w:type="gramStart"/>
      <w:ins w:id="1116" w:author="Unknown">
        <w:r w:rsidRPr="00FB66A1">
          <w:rPr>
            <w:rFonts w:ascii="Times New Roman" w:eastAsia="Times New Roman" w:hAnsi="Times New Roman" w:cs="Times New Roman"/>
            <w:sz w:val="24"/>
            <w:szCs w:val="24"/>
            <w:lang w:val="en-US" w:eastAsia="en-IN"/>
          </w:rPr>
          <w:t xml:space="preserve">How to change the </w:t>
        </w:r>
        <w:proofErr w:type="spellStart"/>
        <w:r w:rsidRPr="00FB66A1">
          <w:rPr>
            <w:rFonts w:ascii="Times New Roman" w:eastAsia="Times New Roman" w:hAnsi="Times New Roman" w:cs="Times New Roman"/>
            <w:sz w:val="24"/>
            <w:szCs w:val="24"/>
            <w:lang w:val="en-US" w:eastAsia="en-IN"/>
          </w:rPr>
          <w:t>runlevel</w:t>
        </w:r>
        <w:proofErr w:type="spellEnd"/>
        <w:r w:rsidRPr="00FB66A1">
          <w:rPr>
            <w:rFonts w:ascii="Times New Roman" w:eastAsia="Times New Roman" w:hAnsi="Times New Roman" w:cs="Times New Roman"/>
            <w:sz w:val="24"/>
            <w:szCs w:val="24"/>
            <w:lang w:val="en-US" w:eastAsia="en-IN"/>
          </w:rPr>
          <w:t xml:space="preserve"> if it is set to 0 or 6.</w:t>
        </w:r>
        <w:proofErr w:type="gramEnd"/>
      </w:ins>
    </w:p>
    <w:p w:rsidR="00FB66A1" w:rsidRPr="00FB66A1" w:rsidRDefault="00FB66A1" w:rsidP="00FB66A1">
      <w:pPr>
        <w:spacing w:beforeAutospacing="1" w:after="0" w:afterAutospacing="1" w:line="240" w:lineRule="auto"/>
        <w:ind w:left="720"/>
        <w:rPr>
          <w:ins w:id="1117" w:author="Unknown"/>
          <w:rFonts w:ascii="Times New Roman" w:eastAsia="Times New Roman" w:hAnsi="Times New Roman" w:cs="Times New Roman"/>
          <w:sz w:val="24"/>
          <w:szCs w:val="24"/>
          <w:lang w:val="en-US" w:eastAsia="en-IN"/>
        </w:rPr>
      </w:pPr>
      <w:ins w:id="111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"comment-4475798"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19" w:author="Unknown"/>
          <w:rFonts w:ascii="Times New Roman" w:eastAsia="Times New Roman" w:hAnsi="Times New Roman" w:cs="Times New Roman"/>
          <w:sz w:val="24"/>
          <w:szCs w:val="24"/>
          <w:lang w:val="en-US" w:eastAsia="en-IN"/>
        </w:rPr>
      </w:pPr>
      <w:ins w:id="112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"http://www.thegeekstuff.com/2011/02/linux-boot-process/" \l "commentform"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Anusha</w:t>
        </w:r>
        <w:proofErr w:type="spellEnd"/>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November 20, 2015, 12:23 am </w:t>
        </w:r>
      </w:ins>
    </w:p>
    <w:p w:rsidR="00FB66A1" w:rsidRPr="00FB66A1" w:rsidRDefault="00FB66A1" w:rsidP="00FB66A1">
      <w:pPr>
        <w:spacing w:before="100" w:beforeAutospacing="1" w:after="100" w:afterAutospacing="1" w:line="240" w:lineRule="auto"/>
        <w:ind w:left="720"/>
        <w:rPr>
          <w:ins w:id="1121" w:author="Unknown"/>
          <w:rFonts w:ascii="Times New Roman" w:eastAsia="Times New Roman" w:hAnsi="Times New Roman" w:cs="Times New Roman"/>
          <w:sz w:val="24"/>
          <w:szCs w:val="24"/>
          <w:lang w:val="en-US" w:eastAsia="en-IN"/>
        </w:rPr>
      </w:pPr>
      <w:ins w:id="1122" w:author="Unknown">
        <w:r w:rsidRPr="00FB66A1">
          <w:rPr>
            <w:rFonts w:ascii="Times New Roman" w:eastAsia="Times New Roman" w:hAnsi="Times New Roman" w:cs="Times New Roman"/>
            <w:sz w:val="24"/>
            <w:szCs w:val="24"/>
            <w:lang w:val="en-US" w:eastAsia="en-IN"/>
          </w:rPr>
          <w:t>Good one… Thanks</w:t>
        </w:r>
      </w:ins>
    </w:p>
    <w:p w:rsidR="00FB66A1" w:rsidRPr="00FB66A1" w:rsidRDefault="00FB66A1" w:rsidP="00FB66A1">
      <w:pPr>
        <w:spacing w:beforeAutospacing="1" w:after="0" w:afterAutospacing="1" w:line="240" w:lineRule="auto"/>
        <w:ind w:left="720"/>
        <w:rPr>
          <w:ins w:id="1123" w:author="Unknown"/>
          <w:rFonts w:ascii="Times New Roman" w:eastAsia="Times New Roman" w:hAnsi="Times New Roman" w:cs="Times New Roman"/>
          <w:sz w:val="24"/>
          <w:szCs w:val="24"/>
          <w:lang w:val="en-US" w:eastAsia="en-IN"/>
        </w:rPr>
      </w:pPr>
      <w:ins w:id="112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"comment-4615987"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25" w:author="Unknown"/>
          <w:rFonts w:ascii="Times New Roman" w:eastAsia="Times New Roman" w:hAnsi="Times New Roman" w:cs="Times New Roman"/>
          <w:sz w:val="24"/>
          <w:szCs w:val="24"/>
          <w:lang w:val="en-US" w:eastAsia="en-IN"/>
        </w:rPr>
      </w:pPr>
      <w:proofErr w:type="spellStart"/>
      <w:ins w:id="1126" w:author="Unknown">
        <w:r w:rsidRPr="00FB66A1">
          <w:rPr>
            <w:rFonts w:ascii="Times New Roman" w:eastAsia="Times New Roman" w:hAnsi="Times New Roman" w:cs="Times New Roman"/>
            <w:sz w:val="24"/>
            <w:szCs w:val="24"/>
            <w:lang w:val="en-US" w:eastAsia="en-IN"/>
          </w:rPr>
          <w:t>Rajasekhat</w:t>
        </w:r>
        <w:proofErr w:type="spellEnd"/>
        <w:r w:rsidRPr="00FB66A1">
          <w:rPr>
            <w:rFonts w:ascii="Times New Roman" w:eastAsia="Times New Roman" w:hAnsi="Times New Roman" w:cs="Times New Roman"/>
            <w:sz w:val="24"/>
            <w:szCs w:val="24"/>
            <w:lang w:val="en-US" w:eastAsia="en-IN"/>
          </w:rPr>
          <w:t xml:space="preserve"> December 9, 2015, 2:17 am </w:t>
        </w:r>
      </w:ins>
    </w:p>
    <w:p w:rsidR="00FB66A1" w:rsidRPr="00FB66A1" w:rsidRDefault="00FB66A1" w:rsidP="00FB66A1">
      <w:pPr>
        <w:spacing w:before="100" w:beforeAutospacing="1" w:after="100" w:afterAutospacing="1" w:line="240" w:lineRule="auto"/>
        <w:ind w:left="720"/>
        <w:rPr>
          <w:ins w:id="1127" w:author="Unknown"/>
          <w:rFonts w:ascii="Times New Roman" w:eastAsia="Times New Roman" w:hAnsi="Times New Roman" w:cs="Times New Roman"/>
          <w:sz w:val="24"/>
          <w:szCs w:val="24"/>
          <w:lang w:val="en-US" w:eastAsia="en-IN"/>
        </w:rPr>
      </w:pPr>
      <w:ins w:id="1128" w:author="Unknown">
        <w:r w:rsidRPr="00FB66A1">
          <w:rPr>
            <w:rFonts w:ascii="Times New Roman" w:eastAsia="Times New Roman" w:hAnsi="Times New Roman" w:cs="Times New Roman"/>
            <w:sz w:val="24"/>
            <w:szCs w:val="24"/>
            <w:lang w:val="en-US" w:eastAsia="en-IN"/>
          </w:rPr>
          <w:t>Really good article on Linux boot process.</w:t>
        </w:r>
      </w:ins>
    </w:p>
    <w:p w:rsidR="00FB66A1" w:rsidRPr="00FB66A1" w:rsidRDefault="00FB66A1" w:rsidP="00FB66A1">
      <w:pPr>
        <w:spacing w:beforeAutospacing="1" w:after="0" w:afterAutospacing="1" w:line="240" w:lineRule="auto"/>
        <w:ind w:left="720"/>
        <w:rPr>
          <w:ins w:id="1129" w:author="Unknown"/>
          <w:rFonts w:ascii="Times New Roman" w:eastAsia="Times New Roman" w:hAnsi="Times New Roman" w:cs="Times New Roman"/>
          <w:sz w:val="24"/>
          <w:szCs w:val="24"/>
          <w:lang w:val="en-US" w:eastAsia="en-IN"/>
        </w:rPr>
      </w:pPr>
      <w:ins w:id="113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"comment-4635392"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31" w:author="Unknown"/>
          <w:rFonts w:ascii="Times New Roman" w:eastAsia="Times New Roman" w:hAnsi="Times New Roman" w:cs="Times New Roman"/>
          <w:sz w:val="24"/>
          <w:szCs w:val="24"/>
          <w:lang w:val="en-US" w:eastAsia="en-IN"/>
        </w:rPr>
      </w:pPr>
      <w:ins w:id="1132" w:author="Unknown">
        <w:r w:rsidRPr="00FB66A1">
          <w:rPr>
            <w:rFonts w:ascii="Times New Roman" w:eastAsia="Times New Roman" w:hAnsi="Times New Roman" w:cs="Times New Roman"/>
            <w:sz w:val="24"/>
            <w:szCs w:val="24"/>
            <w:lang w:val="en-US" w:eastAsia="en-IN"/>
          </w:rPr>
          <w:t xml:space="preserve">Sunil January 11, 2016, 2:38 pm </w:t>
        </w:r>
      </w:ins>
    </w:p>
    <w:p w:rsidR="00FB66A1" w:rsidRPr="00FB66A1" w:rsidRDefault="00FB66A1" w:rsidP="00FB66A1">
      <w:pPr>
        <w:spacing w:before="100" w:beforeAutospacing="1" w:after="100" w:afterAutospacing="1" w:line="240" w:lineRule="auto"/>
        <w:ind w:left="720"/>
        <w:rPr>
          <w:ins w:id="1133" w:author="Unknown"/>
          <w:rFonts w:ascii="Times New Roman" w:eastAsia="Times New Roman" w:hAnsi="Times New Roman" w:cs="Times New Roman"/>
          <w:sz w:val="24"/>
          <w:szCs w:val="24"/>
          <w:lang w:val="en-US" w:eastAsia="en-IN"/>
        </w:rPr>
      </w:pPr>
      <w:ins w:id="1134" w:author="Unknown">
        <w:r w:rsidRPr="00FB66A1">
          <w:rPr>
            <w:rFonts w:ascii="Times New Roman" w:eastAsia="Times New Roman" w:hAnsi="Times New Roman" w:cs="Times New Roman"/>
            <w:sz w:val="24"/>
            <w:szCs w:val="24"/>
            <w:lang w:val="en-US" w:eastAsia="en-IN"/>
          </w:rPr>
          <w:t xml:space="preserve">Excellent </w:t>
        </w:r>
        <w:proofErr w:type="spellStart"/>
        <w:r w:rsidRPr="00FB66A1">
          <w:rPr>
            <w:rFonts w:ascii="Times New Roman" w:eastAsia="Times New Roman" w:hAnsi="Times New Roman" w:cs="Times New Roman"/>
            <w:sz w:val="24"/>
            <w:szCs w:val="24"/>
            <w:lang w:val="en-US" w:eastAsia="en-IN"/>
          </w:rPr>
          <w:t>explaination</w:t>
        </w:r>
        <w:proofErr w:type="spellEnd"/>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Autospacing="1" w:after="0" w:afterAutospacing="1" w:line="240" w:lineRule="auto"/>
        <w:ind w:left="720"/>
        <w:rPr>
          <w:ins w:id="1135" w:author="Unknown"/>
          <w:rFonts w:ascii="Times New Roman" w:eastAsia="Times New Roman" w:hAnsi="Times New Roman" w:cs="Times New Roman"/>
          <w:sz w:val="24"/>
          <w:szCs w:val="24"/>
          <w:lang w:val="en-US" w:eastAsia="en-IN"/>
        </w:rPr>
      </w:pPr>
      <w:ins w:id="113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"comment-4669306"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37" w:author="Unknown"/>
          <w:rFonts w:ascii="Times New Roman" w:eastAsia="Times New Roman" w:hAnsi="Times New Roman" w:cs="Times New Roman"/>
          <w:sz w:val="24"/>
          <w:szCs w:val="24"/>
          <w:lang w:val="en-US" w:eastAsia="en-IN"/>
        </w:rPr>
      </w:pPr>
      <w:proofErr w:type="spellStart"/>
      <w:ins w:id="1138" w:author="Unknown">
        <w:r w:rsidRPr="00FB66A1">
          <w:rPr>
            <w:rFonts w:ascii="Times New Roman" w:eastAsia="Times New Roman" w:hAnsi="Times New Roman" w:cs="Times New Roman"/>
            <w:sz w:val="24"/>
            <w:szCs w:val="24"/>
            <w:lang w:val="en-US" w:eastAsia="en-IN"/>
          </w:rPr>
          <w:t>Parvathy</w:t>
        </w:r>
        <w:proofErr w:type="spellEnd"/>
        <w:r w:rsidRPr="00FB66A1">
          <w:rPr>
            <w:rFonts w:ascii="Times New Roman" w:eastAsia="Times New Roman" w:hAnsi="Times New Roman" w:cs="Times New Roman"/>
            <w:sz w:val="24"/>
            <w:szCs w:val="24"/>
            <w:lang w:val="en-US" w:eastAsia="en-IN"/>
          </w:rPr>
          <w:t xml:space="preserve"> January 27, 2016, 7:29 am </w:t>
        </w:r>
      </w:ins>
    </w:p>
    <w:p w:rsidR="00FB66A1" w:rsidRPr="00FB66A1" w:rsidRDefault="00FB66A1" w:rsidP="00FB66A1">
      <w:pPr>
        <w:spacing w:before="100" w:beforeAutospacing="1" w:after="100" w:afterAutospacing="1" w:line="240" w:lineRule="auto"/>
        <w:ind w:left="720"/>
        <w:rPr>
          <w:ins w:id="1139" w:author="Unknown"/>
          <w:rFonts w:ascii="Times New Roman" w:eastAsia="Times New Roman" w:hAnsi="Times New Roman" w:cs="Times New Roman"/>
          <w:sz w:val="24"/>
          <w:szCs w:val="24"/>
          <w:lang w:val="en-US" w:eastAsia="en-IN"/>
        </w:rPr>
      </w:pPr>
      <w:proofErr w:type="spellStart"/>
      <w:ins w:id="1140" w:author="Unknown">
        <w:r w:rsidRPr="00FB66A1">
          <w:rPr>
            <w:rFonts w:ascii="Times New Roman" w:eastAsia="Times New Roman" w:hAnsi="Times New Roman" w:cs="Times New Roman"/>
            <w:sz w:val="24"/>
            <w:szCs w:val="24"/>
            <w:lang w:val="en-US" w:eastAsia="en-IN"/>
          </w:rPr>
          <w:t>Nice</w:t>
        </w:r>
        <w:proofErr w:type="gramStart"/>
        <w:r w:rsidRPr="00FB66A1">
          <w:rPr>
            <w:rFonts w:ascii="Times New Roman" w:eastAsia="Times New Roman" w:hAnsi="Times New Roman" w:cs="Times New Roman"/>
            <w:sz w:val="24"/>
            <w:szCs w:val="24"/>
            <w:lang w:val="en-US" w:eastAsia="en-IN"/>
          </w:rPr>
          <w:t>,Thanks</w:t>
        </w:r>
        <w:proofErr w:type="spellEnd"/>
        <w:proofErr w:type="gramEnd"/>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spacing w:beforeAutospacing="1" w:after="0" w:afterAutospacing="1" w:line="240" w:lineRule="auto"/>
        <w:ind w:left="720"/>
        <w:rPr>
          <w:ins w:id="1141" w:author="Unknown"/>
          <w:rFonts w:ascii="Times New Roman" w:eastAsia="Times New Roman" w:hAnsi="Times New Roman" w:cs="Times New Roman"/>
          <w:sz w:val="24"/>
          <w:szCs w:val="24"/>
          <w:lang w:val="en-US" w:eastAsia="en-IN"/>
        </w:rPr>
      </w:pPr>
      <w:ins w:id="114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"comment-4683646"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43" w:author="Unknown"/>
          <w:rFonts w:ascii="Times New Roman" w:eastAsia="Times New Roman" w:hAnsi="Times New Roman" w:cs="Times New Roman"/>
          <w:sz w:val="24"/>
          <w:szCs w:val="24"/>
          <w:lang w:val="en-US" w:eastAsia="en-IN"/>
        </w:rPr>
      </w:pPr>
      <w:proofErr w:type="spellStart"/>
      <w:ins w:id="1144" w:author="Unknown">
        <w:r w:rsidRPr="00FB66A1">
          <w:rPr>
            <w:rFonts w:ascii="Times New Roman" w:eastAsia="Times New Roman" w:hAnsi="Times New Roman" w:cs="Times New Roman"/>
            <w:sz w:val="24"/>
            <w:szCs w:val="24"/>
            <w:lang w:val="en-US" w:eastAsia="en-IN"/>
          </w:rPr>
          <w:t>ankit</w:t>
        </w:r>
        <w:proofErr w:type="spellEnd"/>
        <w:r w:rsidRPr="00FB66A1">
          <w:rPr>
            <w:rFonts w:ascii="Times New Roman" w:eastAsia="Times New Roman" w:hAnsi="Times New Roman" w:cs="Times New Roman"/>
            <w:sz w:val="24"/>
            <w:szCs w:val="24"/>
            <w:lang w:val="en-US" w:eastAsia="en-IN"/>
          </w:rPr>
          <w:t xml:space="preserve"> February 19, 2016, 2:24 pm </w:t>
        </w:r>
      </w:ins>
    </w:p>
    <w:p w:rsidR="00FB66A1" w:rsidRPr="00FB66A1" w:rsidRDefault="00FB66A1" w:rsidP="00FB66A1">
      <w:pPr>
        <w:spacing w:before="100" w:beforeAutospacing="1" w:after="100" w:afterAutospacing="1" w:line="240" w:lineRule="auto"/>
        <w:ind w:left="720"/>
        <w:rPr>
          <w:ins w:id="1145" w:author="Unknown"/>
          <w:rFonts w:ascii="Times New Roman" w:eastAsia="Times New Roman" w:hAnsi="Times New Roman" w:cs="Times New Roman"/>
          <w:sz w:val="24"/>
          <w:szCs w:val="24"/>
          <w:lang w:val="en-US" w:eastAsia="en-IN"/>
        </w:rPr>
      </w:pPr>
      <w:ins w:id="1146" w:author="Unknown">
        <w:r w:rsidRPr="00FB66A1">
          <w:rPr>
            <w:rFonts w:ascii="Times New Roman" w:eastAsia="Times New Roman" w:hAnsi="Times New Roman" w:cs="Times New Roman"/>
            <w:sz w:val="24"/>
            <w:szCs w:val="24"/>
            <w:lang w:val="en-US" w:eastAsia="en-IN"/>
          </w:rPr>
          <w:t xml:space="preserve">Ultimate…thanks for sharing the transparency, simplicity and purity of Linux with such a simple </w:t>
        </w:r>
        <w:proofErr w:type="spellStart"/>
        <w:r w:rsidRPr="00FB66A1">
          <w:rPr>
            <w:rFonts w:ascii="Times New Roman" w:eastAsia="Times New Roman" w:hAnsi="Times New Roman" w:cs="Times New Roman"/>
            <w:sz w:val="24"/>
            <w:szCs w:val="24"/>
            <w:lang w:val="en-US" w:eastAsia="en-IN"/>
          </w:rPr>
          <w:t>Techincal</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Laguage</w:t>
        </w:r>
        <w:proofErr w:type="spellEnd"/>
      </w:ins>
    </w:p>
    <w:p w:rsidR="00FB66A1" w:rsidRPr="00FB66A1" w:rsidRDefault="00FB66A1" w:rsidP="00FB66A1">
      <w:pPr>
        <w:spacing w:beforeAutospacing="1" w:after="0" w:afterAutospacing="1" w:line="240" w:lineRule="auto"/>
        <w:ind w:left="720"/>
        <w:rPr>
          <w:ins w:id="1147" w:author="Unknown"/>
          <w:rFonts w:ascii="Times New Roman" w:eastAsia="Times New Roman" w:hAnsi="Times New Roman" w:cs="Times New Roman"/>
          <w:sz w:val="24"/>
          <w:szCs w:val="24"/>
          <w:lang w:val="en-US" w:eastAsia="en-IN"/>
        </w:rPr>
      </w:pPr>
      <w:ins w:id="114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"comment-4706645"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49" w:author="Unknown"/>
          <w:rFonts w:ascii="Times New Roman" w:eastAsia="Times New Roman" w:hAnsi="Times New Roman" w:cs="Times New Roman"/>
          <w:sz w:val="24"/>
          <w:szCs w:val="24"/>
          <w:lang w:val="en-US" w:eastAsia="en-IN"/>
        </w:rPr>
      </w:pPr>
      <w:proofErr w:type="spellStart"/>
      <w:ins w:id="1150" w:author="Unknown">
        <w:r w:rsidRPr="00FB66A1">
          <w:rPr>
            <w:rFonts w:ascii="Times New Roman" w:eastAsia="Times New Roman" w:hAnsi="Times New Roman" w:cs="Times New Roman"/>
            <w:sz w:val="24"/>
            <w:szCs w:val="24"/>
            <w:lang w:val="en-US" w:eastAsia="en-IN"/>
          </w:rPr>
          <w:t>nagamani</w:t>
        </w:r>
        <w:proofErr w:type="spellEnd"/>
        <w:r w:rsidRPr="00FB66A1">
          <w:rPr>
            <w:rFonts w:ascii="Times New Roman" w:eastAsia="Times New Roman" w:hAnsi="Times New Roman" w:cs="Times New Roman"/>
            <w:sz w:val="24"/>
            <w:szCs w:val="24"/>
            <w:lang w:val="en-US" w:eastAsia="en-IN"/>
          </w:rPr>
          <w:t xml:space="preserve"> March 15, 2016, 2:54 am </w:t>
        </w:r>
      </w:ins>
    </w:p>
    <w:p w:rsidR="00FB66A1" w:rsidRPr="00FB66A1" w:rsidRDefault="00FB66A1" w:rsidP="00FB66A1">
      <w:pPr>
        <w:spacing w:before="100" w:beforeAutospacing="1" w:after="100" w:afterAutospacing="1" w:line="240" w:lineRule="auto"/>
        <w:ind w:left="720"/>
        <w:rPr>
          <w:ins w:id="1151" w:author="Unknown"/>
          <w:rFonts w:ascii="Times New Roman" w:eastAsia="Times New Roman" w:hAnsi="Times New Roman" w:cs="Times New Roman"/>
          <w:sz w:val="24"/>
          <w:szCs w:val="24"/>
          <w:lang w:val="en-US" w:eastAsia="en-IN"/>
        </w:rPr>
      </w:pPr>
      <w:ins w:id="1152" w:author="Unknown">
        <w:r w:rsidRPr="00FB66A1">
          <w:rPr>
            <w:rFonts w:ascii="Times New Roman" w:eastAsia="Times New Roman" w:hAnsi="Times New Roman" w:cs="Times New Roman"/>
            <w:sz w:val="24"/>
            <w:szCs w:val="24"/>
            <w:lang w:val="en-US" w:eastAsia="en-IN"/>
          </w:rPr>
          <w:t xml:space="preserve">Good One </w:t>
        </w:r>
        <w:proofErr w:type="spellStart"/>
        <w:r w:rsidRPr="00FB66A1">
          <w:rPr>
            <w:rFonts w:ascii="Times New Roman" w:eastAsia="Times New Roman" w:hAnsi="Times New Roman" w:cs="Times New Roman"/>
            <w:sz w:val="24"/>
            <w:szCs w:val="24"/>
            <w:lang w:val="en-US" w:eastAsia="en-IN"/>
          </w:rPr>
          <w:t>Usefull</w:t>
        </w:r>
        <w:proofErr w:type="spellEnd"/>
        <w:r w:rsidRPr="00FB66A1">
          <w:rPr>
            <w:rFonts w:ascii="Times New Roman" w:eastAsia="Times New Roman" w:hAnsi="Times New Roman" w:cs="Times New Roman"/>
            <w:sz w:val="24"/>
            <w:szCs w:val="24"/>
            <w:lang w:val="en-US" w:eastAsia="en-IN"/>
          </w:rPr>
          <w:t>…. Thank you</w:t>
        </w:r>
      </w:ins>
    </w:p>
    <w:p w:rsidR="00FB66A1" w:rsidRPr="00FB66A1" w:rsidRDefault="00FB66A1" w:rsidP="00FB66A1">
      <w:pPr>
        <w:spacing w:beforeAutospacing="1" w:after="0" w:afterAutospacing="1" w:line="240" w:lineRule="auto"/>
        <w:ind w:left="720"/>
        <w:rPr>
          <w:ins w:id="1153" w:author="Unknown"/>
          <w:rFonts w:ascii="Times New Roman" w:eastAsia="Times New Roman" w:hAnsi="Times New Roman" w:cs="Times New Roman"/>
          <w:sz w:val="24"/>
          <w:szCs w:val="24"/>
          <w:lang w:val="en-US" w:eastAsia="en-IN"/>
        </w:rPr>
      </w:pPr>
      <w:ins w:id="115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"comment-4741317"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55" w:author="Unknown"/>
          <w:rFonts w:ascii="Times New Roman" w:eastAsia="Times New Roman" w:hAnsi="Times New Roman" w:cs="Times New Roman"/>
          <w:sz w:val="24"/>
          <w:szCs w:val="24"/>
          <w:lang w:val="en-US" w:eastAsia="en-IN"/>
        </w:rPr>
      </w:pPr>
      <w:proofErr w:type="spellStart"/>
      <w:ins w:id="1156" w:author="Unknown">
        <w:r w:rsidRPr="00FB66A1">
          <w:rPr>
            <w:rFonts w:ascii="Times New Roman" w:eastAsia="Times New Roman" w:hAnsi="Times New Roman" w:cs="Times New Roman"/>
            <w:sz w:val="24"/>
            <w:szCs w:val="24"/>
            <w:lang w:val="en-US" w:eastAsia="en-IN"/>
          </w:rPr>
          <w:t>Nisha</w:t>
        </w:r>
        <w:proofErr w:type="spellEnd"/>
        <w:r w:rsidRPr="00FB66A1">
          <w:rPr>
            <w:rFonts w:ascii="Times New Roman" w:eastAsia="Times New Roman" w:hAnsi="Times New Roman" w:cs="Times New Roman"/>
            <w:sz w:val="24"/>
            <w:szCs w:val="24"/>
            <w:lang w:val="en-US" w:eastAsia="en-IN"/>
          </w:rPr>
          <w:t xml:space="preserve"> March 29, 2016, 4:32 am </w:t>
        </w:r>
      </w:ins>
    </w:p>
    <w:p w:rsidR="00FB66A1" w:rsidRPr="00FB66A1" w:rsidRDefault="00FB66A1" w:rsidP="00FB66A1">
      <w:pPr>
        <w:spacing w:before="100" w:beforeAutospacing="1" w:after="100" w:afterAutospacing="1" w:line="240" w:lineRule="auto"/>
        <w:ind w:left="720"/>
        <w:rPr>
          <w:ins w:id="1157" w:author="Unknown"/>
          <w:rFonts w:ascii="Times New Roman" w:eastAsia="Times New Roman" w:hAnsi="Times New Roman" w:cs="Times New Roman"/>
          <w:sz w:val="24"/>
          <w:szCs w:val="24"/>
          <w:lang w:val="en-US" w:eastAsia="en-IN"/>
        </w:rPr>
      </w:pPr>
      <w:proofErr w:type="spellStart"/>
      <w:ins w:id="1158" w:author="Unknown">
        <w:r w:rsidRPr="00FB66A1">
          <w:rPr>
            <w:rFonts w:ascii="Times New Roman" w:eastAsia="Times New Roman" w:hAnsi="Times New Roman" w:cs="Times New Roman"/>
            <w:sz w:val="24"/>
            <w:szCs w:val="24"/>
            <w:lang w:val="en-US" w:eastAsia="en-IN"/>
          </w:rPr>
          <w:t>Hai</w:t>
        </w:r>
        <w:proofErr w:type="spellEnd"/>
        <w:r w:rsidRPr="00FB66A1">
          <w:rPr>
            <w:rFonts w:ascii="Times New Roman" w:eastAsia="Times New Roman" w:hAnsi="Times New Roman" w:cs="Times New Roman"/>
            <w:sz w:val="24"/>
            <w:szCs w:val="24"/>
            <w:lang w:val="en-US" w:eastAsia="en-IN"/>
          </w:rPr>
          <w:t xml:space="preserve"> It was awesome to read this. Thanks for your article.</w:t>
        </w:r>
      </w:ins>
    </w:p>
    <w:p w:rsidR="00FB66A1" w:rsidRPr="00FB66A1" w:rsidRDefault="00FB66A1" w:rsidP="00FB66A1">
      <w:pPr>
        <w:spacing w:beforeAutospacing="1" w:after="0" w:afterAutospacing="1" w:line="240" w:lineRule="auto"/>
        <w:ind w:left="720"/>
        <w:rPr>
          <w:ins w:id="1159" w:author="Unknown"/>
          <w:rFonts w:ascii="Times New Roman" w:eastAsia="Times New Roman" w:hAnsi="Times New Roman" w:cs="Times New Roman"/>
          <w:sz w:val="24"/>
          <w:szCs w:val="24"/>
          <w:lang w:val="en-US" w:eastAsia="en-IN"/>
        </w:rPr>
      </w:pPr>
      <w:ins w:id="116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"comment-4766801"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61" w:author="Unknown"/>
          <w:rFonts w:ascii="Times New Roman" w:eastAsia="Times New Roman" w:hAnsi="Times New Roman" w:cs="Times New Roman"/>
          <w:sz w:val="24"/>
          <w:szCs w:val="24"/>
          <w:lang w:val="en-US" w:eastAsia="en-IN"/>
        </w:rPr>
      </w:pPr>
      <w:ins w:id="1162" w:author="Unknown">
        <w:r w:rsidRPr="00FB66A1">
          <w:rPr>
            <w:rFonts w:ascii="Times New Roman" w:eastAsia="Times New Roman" w:hAnsi="Times New Roman" w:cs="Times New Roman"/>
            <w:sz w:val="24"/>
            <w:szCs w:val="24"/>
            <w:lang w:val="en-US" w:eastAsia="en-IN"/>
          </w:rPr>
          <w:t xml:space="preserve">Anonymous April 12, 2016, 12:16 am </w:t>
        </w:r>
      </w:ins>
    </w:p>
    <w:p w:rsidR="00FB66A1" w:rsidRPr="00FB66A1" w:rsidRDefault="00FB66A1" w:rsidP="00FB66A1">
      <w:pPr>
        <w:spacing w:before="100" w:beforeAutospacing="1" w:after="100" w:afterAutospacing="1" w:line="240" w:lineRule="auto"/>
        <w:ind w:left="720"/>
        <w:rPr>
          <w:ins w:id="1163" w:author="Unknown"/>
          <w:rFonts w:ascii="Times New Roman" w:eastAsia="Times New Roman" w:hAnsi="Times New Roman" w:cs="Times New Roman"/>
          <w:sz w:val="24"/>
          <w:szCs w:val="24"/>
          <w:lang w:val="en-US" w:eastAsia="en-IN"/>
        </w:rPr>
      </w:pPr>
      <w:ins w:id="1164" w:author="Unknown">
        <w:r w:rsidRPr="00FB66A1">
          <w:rPr>
            <w:rFonts w:ascii="Times New Roman" w:eastAsia="Times New Roman" w:hAnsi="Times New Roman" w:cs="Times New Roman"/>
            <w:sz w:val="24"/>
            <w:szCs w:val="24"/>
            <w:lang w:val="en-US" w:eastAsia="en-IN"/>
          </w:rPr>
          <w:t>It is really very useful</w:t>
        </w:r>
        <w:r w:rsidRPr="00FB66A1">
          <w:rPr>
            <w:rFonts w:ascii="Times New Roman" w:eastAsia="Times New Roman" w:hAnsi="Times New Roman" w:cs="Times New Roman"/>
            <w:sz w:val="24"/>
            <w:szCs w:val="24"/>
            <w:lang w:val="en-US" w:eastAsia="en-IN"/>
          </w:rPr>
          <w:br/>
          <w:t>Thank you</w:t>
        </w:r>
        <w:r w:rsidRPr="00FB66A1">
          <w:rPr>
            <w:rFonts w:ascii="Times New Roman" w:eastAsia="Times New Roman" w:hAnsi="Times New Roman" w:cs="Times New Roman"/>
            <w:sz w:val="24"/>
            <w:szCs w:val="24"/>
            <w:lang w:val="en-US" w:eastAsia="en-IN"/>
          </w:rPr>
          <w:br/>
          <w:t>Mahesh</w:t>
        </w:r>
      </w:ins>
    </w:p>
    <w:p w:rsidR="00FB66A1" w:rsidRPr="00FB66A1" w:rsidRDefault="00FB66A1" w:rsidP="00FB66A1">
      <w:pPr>
        <w:spacing w:beforeAutospacing="1" w:after="0" w:afterAutospacing="1" w:line="240" w:lineRule="auto"/>
        <w:ind w:left="720"/>
        <w:rPr>
          <w:ins w:id="1165" w:author="Unknown"/>
          <w:rFonts w:ascii="Times New Roman" w:eastAsia="Times New Roman" w:hAnsi="Times New Roman" w:cs="Times New Roman"/>
          <w:sz w:val="24"/>
          <w:szCs w:val="24"/>
          <w:lang w:val="en-US" w:eastAsia="en-IN"/>
        </w:rPr>
      </w:pPr>
      <w:ins w:id="116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"comment-4777315"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67" w:author="Unknown"/>
          <w:rFonts w:ascii="Times New Roman" w:eastAsia="Times New Roman" w:hAnsi="Times New Roman" w:cs="Times New Roman"/>
          <w:sz w:val="24"/>
          <w:szCs w:val="24"/>
          <w:lang w:val="en-US" w:eastAsia="en-IN"/>
        </w:rPr>
      </w:pPr>
      <w:proofErr w:type="spellStart"/>
      <w:ins w:id="1168" w:author="Unknown">
        <w:r w:rsidRPr="00FB66A1">
          <w:rPr>
            <w:rFonts w:ascii="Times New Roman" w:eastAsia="Times New Roman" w:hAnsi="Times New Roman" w:cs="Times New Roman"/>
            <w:sz w:val="24"/>
            <w:szCs w:val="24"/>
            <w:lang w:val="en-US" w:eastAsia="en-IN"/>
          </w:rPr>
          <w:t>nithya</w:t>
        </w:r>
        <w:proofErr w:type="spellEnd"/>
        <w:r w:rsidRPr="00FB66A1">
          <w:rPr>
            <w:rFonts w:ascii="Times New Roman" w:eastAsia="Times New Roman" w:hAnsi="Times New Roman" w:cs="Times New Roman"/>
            <w:sz w:val="24"/>
            <w:szCs w:val="24"/>
            <w:lang w:val="en-US" w:eastAsia="en-IN"/>
          </w:rPr>
          <w:t xml:space="preserve"> May 9, 2016, 4:22 am </w:t>
        </w:r>
      </w:ins>
    </w:p>
    <w:p w:rsidR="00FB66A1" w:rsidRPr="00FB66A1" w:rsidRDefault="00FB66A1" w:rsidP="00FB66A1">
      <w:pPr>
        <w:spacing w:before="100" w:beforeAutospacing="1" w:after="100" w:afterAutospacing="1" w:line="240" w:lineRule="auto"/>
        <w:ind w:left="720"/>
        <w:rPr>
          <w:ins w:id="1169" w:author="Unknown"/>
          <w:rFonts w:ascii="Times New Roman" w:eastAsia="Times New Roman" w:hAnsi="Times New Roman" w:cs="Times New Roman"/>
          <w:sz w:val="24"/>
          <w:szCs w:val="24"/>
          <w:lang w:val="en-US" w:eastAsia="en-IN"/>
        </w:rPr>
      </w:pPr>
      <w:ins w:id="1170" w:author="Unknown">
        <w:r w:rsidRPr="00FB66A1">
          <w:rPr>
            <w:rFonts w:ascii="Times New Roman" w:eastAsia="Times New Roman" w:hAnsi="Times New Roman" w:cs="Times New Roman"/>
            <w:sz w:val="24"/>
            <w:szCs w:val="24"/>
            <w:lang w:val="en-US" w:eastAsia="en-IN"/>
          </w:rPr>
          <w:t>Superb article</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t xml:space="preserve"> </w:t>
        </w:r>
        <w:proofErr w:type="spellStart"/>
        <w:proofErr w:type="gramStart"/>
        <w:r w:rsidRPr="00FB66A1">
          <w:rPr>
            <w:rFonts w:ascii="Times New Roman" w:eastAsia="Times New Roman" w:hAnsi="Times New Roman" w:cs="Times New Roman"/>
            <w:sz w:val="24"/>
            <w:szCs w:val="24"/>
            <w:lang w:val="en-US" w:eastAsia="en-IN"/>
          </w:rPr>
          <w:t>its</w:t>
        </w:r>
        <w:proofErr w:type="spellEnd"/>
        <w:proofErr w:type="gramEnd"/>
        <w:r w:rsidRPr="00FB66A1">
          <w:rPr>
            <w:rFonts w:ascii="Times New Roman" w:eastAsia="Times New Roman" w:hAnsi="Times New Roman" w:cs="Times New Roman"/>
            <w:sz w:val="24"/>
            <w:szCs w:val="24"/>
            <w:lang w:val="en-US" w:eastAsia="en-IN"/>
          </w:rPr>
          <w:t xml:space="preserve"> very useful to me…. thank u so much</w:t>
        </w:r>
      </w:ins>
    </w:p>
    <w:p w:rsidR="00FB66A1" w:rsidRPr="00FB66A1" w:rsidRDefault="00FB66A1" w:rsidP="00FB66A1">
      <w:pPr>
        <w:spacing w:beforeAutospacing="1" w:after="0" w:afterAutospacing="1" w:line="240" w:lineRule="auto"/>
        <w:ind w:left="720"/>
        <w:rPr>
          <w:ins w:id="1171" w:author="Unknown"/>
          <w:rFonts w:ascii="Times New Roman" w:eastAsia="Times New Roman" w:hAnsi="Times New Roman" w:cs="Times New Roman"/>
          <w:sz w:val="24"/>
          <w:szCs w:val="24"/>
          <w:lang w:val="en-US" w:eastAsia="en-IN"/>
        </w:rPr>
      </w:pPr>
      <w:ins w:id="117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"comment-4801020"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73" w:author="Unknown"/>
          <w:rFonts w:ascii="Times New Roman" w:eastAsia="Times New Roman" w:hAnsi="Times New Roman" w:cs="Times New Roman"/>
          <w:sz w:val="24"/>
          <w:szCs w:val="24"/>
          <w:lang w:val="en-US" w:eastAsia="en-IN"/>
        </w:rPr>
      </w:pPr>
      <w:ins w:id="1174" w:author="Unknown">
        <w:r w:rsidRPr="00FB66A1">
          <w:rPr>
            <w:rFonts w:ascii="Times New Roman" w:eastAsia="Times New Roman" w:hAnsi="Times New Roman" w:cs="Times New Roman"/>
            <w:sz w:val="24"/>
            <w:szCs w:val="24"/>
            <w:lang w:val="en-US" w:eastAsia="en-IN"/>
          </w:rPr>
          <w:t xml:space="preserve">Ravi May 15, 2016, 6:47 am </w:t>
        </w:r>
      </w:ins>
    </w:p>
    <w:p w:rsidR="00FB66A1" w:rsidRPr="00FB66A1" w:rsidRDefault="00FB66A1" w:rsidP="00FB66A1">
      <w:pPr>
        <w:spacing w:before="100" w:beforeAutospacing="1" w:after="100" w:afterAutospacing="1" w:line="240" w:lineRule="auto"/>
        <w:ind w:left="720"/>
        <w:rPr>
          <w:ins w:id="1175" w:author="Unknown"/>
          <w:rFonts w:ascii="Times New Roman" w:eastAsia="Times New Roman" w:hAnsi="Times New Roman" w:cs="Times New Roman"/>
          <w:sz w:val="24"/>
          <w:szCs w:val="24"/>
          <w:lang w:val="en-US" w:eastAsia="en-IN"/>
        </w:rPr>
      </w:pPr>
      <w:ins w:id="1176" w:author="Unknown">
        <w:r w:rsidRPr="00FB66A1">
          <w:rPr>
            <w:rFonts w:ascii="Times New Roman" w:eastAsia="Times New Roman" w:hAnsi="Times New Roman" w:cs="Times New Roman"/>
            <w:sz w:val="24"/>
            <w:szCs w:val="24"/>
            <w:lang w:val="en-US" w:eastAsia="en-IN"/>
          </w:rPr>
          <w:t>Great article</w:t>
        </w:r>
      </w:ins>
    </w:p>
    <w:p w:rsidR="00FB66A1" w:rsidRPr="00FB66A1" w:rsidRDefault="00FB66A1" w:rsidP="00FB66A1">
      <w:pPr>
        <w:spacing w:beforeAutospacing="1" w:after="0" w:afterAutospacing="1" w:line="240" w:lineRule="auto"/>
        <w:ind w:left="720"/>
        <w:rPr>
          <w:ins w:id="1177" w:author="Unknown"/>
          <w:rFonts w:ascii="Times New Roman" w:eastAsia="Times New Roman" w:hAnsi="Times New Roman" w:cs="Times New Roman"/>
          <w:sz w:val="24"/>
          <w:szCs w:val="24"/>
          <w:lang w:val="en-US" w:eastAsia="en-IN"/>
        </w:rPr>
      </w:pPr>
      <w:ins w:id="117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"comment-4806125"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79" w:author="Unknown"/>
          <w:rFonts w:ascii="Times New Roman" w:eastAsia="Times New Roman" w:hAnsi="Times New Roman" w:cs="Times New Roman"/>
          <w:sz w:val="24"/>
          <w:szCs w:val="24"/>
          <w:lang w:val="en-US" w:eastAsia="en-IN"/>
        </w:rPr>
      </w:pPr>
      <w:ins w:id="1180" w:author="Unknown">
        <w:r w:rsidRPr="00FB66A1">
          <w:rPr>
            <w:rFonts w:ascii="Times New Roman" w:eastAsia="Times New Roman" w:hAnsi="Times New Roman" w:cs="Times New Roman"/>
            <w:sz w:val="24"/>
            <w:szCs w:val="24"/>
            <w:lang w:val="en-US" w:eastAsia="en-IN"/>
          </w:rPr>
          <w:t xml:space="preserve">Malcolm Daniel May 30, 2016, 2:37 pm </w:t>
        </w:r>
      </w:ins>
    </w:p>
    <w:p w:rsidR="00FB66A1" w:rsidRPr="00FB66A1" w:rsidRDefault="00FB66A1" w:rsidP="00FB66A1">
      <w:pPr>
        <w:spacing w:before="100" w:beforeAutospacing="1" w:after="100" w:afterAutospacing="1" w:line="240" w:lineRule="auto"/>
        <w:ind w:left="720"/>
        <w:rPr>
          <w:ins w:id="1181" w:author="Unknown"/>
          <w:rFonts w:ascii="Times New Roman" w:eastAsia="Times New Roman" w:hAnsi="Times New Roman" w:cs="Times New Roman"/>
          <w:sz w:val="24"/>
          <w:szCs w:val="24"/>
          <w:lang w:val="en-US" w:eastAsia="en-IN"/>
        </w:rPr>
      </w:pPr>
      <w:proofErr w:type="gramStart"/>
      <w:ins w:id="1182" w:author="Unknown">
        <w:r w:rsidRPr="00FB66A1">
          <w:rPr>
            <w:rFonts w:ascii="Times New Roman" w:eastAsia="Times New Roman" w:hAnsi="Times New Roman" w:cs="Times New Roman"/>
            <w:sz w:val="24"/>
            <w:szCs w:val="24"/>
            <w:lang w:val="en-US" w:eastAsia="en-IN"/>
          </w:rPr>
          <w:t>doing</w:t>
        </w:r>
        <w:proofErr w:type="gramEnd"/>
        <w:r w:rsidRPr="00FB66A1">
          <w:rPr>
            <w:rFonts w:ascii="Times New Roman" w:eastAsia="Times New Roman" w:hAnsi="Times New Roman" w:cs="Times New Roman"/>
            <w:sz w:val="24"/>
            <w:szCs w:val="24"/>
            <w:lang w:val="en-US" w:eastAsia="en-IN"/>
          </w:rPr>
          <w:t xml:space="preserve"> great bro keep it up</w:t>
        </w:r>
      </w:ins>
    </w:p>
    <w:p w:rsidR="00FB66A1" w:rsidRPr="00FB66A1" w:rsidRDefault="00FB66A1" w:rsidP="00FB66A1">
      <w:pPr>
        <w:spacing w:beforeAutospacing="1" w:after="0" w:afterAutospacing="1" w:line="240" w:lineRule="auto"/>
        <w:ind w:left="720"/>
        <w:rPr>
          <w:ins w:id="1183" w:author="Unknown"/>
          <w:rFonts w:ascii="Times New Roman" w:eastAsia="Times New Roman" w:hAnsi="Times New Roman" w:cs="Times New Roman"/>
          <w:sz w:val="24"/>
          <w:szCs w:val="24"/>
          <w:lang w:val="en-US" w:eastAsia="en-IN"/>
        </w:rPr>
      </w:pPr>
      <w:ins w:id="118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"comment-4819102"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85" w:author="Unknown"/>
          <w:rFonts w:ascii="Times New Roman" w:eastAsia="Times New Roman" w:hAnsi="Times New Roman" w:cs="Times New Roman"/>
          <w:sz w:val="24"/>
          <w:szCs w:val="24"/>
          <w:lang w:val="en-US" w:eastAsia="en-IN"/>
        </w:rPr>
      </w:pPr>
      <w:proofErr w:type="spellStart"/>
      <w:ins w:id="1186" w:author="Unknown">
        <w:r w:rsidRPr="00FB66A1">
          <w:rPr>
            <w:rFonts w:ascii="Times New Roman" w:eastAsia="Times New Roman" w:hAnsi="Times New Roman" w:cs="Times New Roman"/>
            <w:sz w:val="24"/>
            <w:szCs w:val="24"/>
            <w:lang w:val="en-US" w:eastAsia="en-IN"/>
          </w:rPr>
          <w:t>Suraj</w:t>
        </w:r>
        <w:proofErr w:type="spellEnd"/>
        <w:r w:rsidRPr="00FB66A1">
          <w:rPr>
            <w:rFonts w:ascii="Times New Roman" w:eastAsia="Times New Roman" w:hAnsi="Times New Roman" w:cs="Times New Roman"/>
            <w:sz w:val="24"/>
            <w:szCs w:val="24"/>
            <w:lang w:val="en-US" w:eastAsia="en-IN"/>
          </w:rPr>
          <w:t xml:space="preserve"> May 31, 2016, 11:36 pm </w:t>
        </w:r>
      </w:ins>
    </w:p>
    <w:p w:rsidR="00FB66A1" w:rsidRPr="00FB66A1" w:rsidRDefault="00FB66A1" w:rsidP="00FB66A1">
      <w:pPr>
        <w:spacing w:before="100" w:beforeAutospacing="1" w:after="100" w:afterAutospacing="1" w:line="240" w:lineRule="auto"/>
        <w:ind w:left="720"/>
        <w:rPr>
          <w:ins w:id="1187" w:author="Unknown"/>
          <w:rFonts w:ascii="Times New Roman" w:eastAsia="Times New Roman" w:hAnsi="Times New Roman" w:cs="Times New Roman"/>
          <w:sz w:val="24"/>
          <w:szCs w:val="24"/>
          <w:lang w:val="en-US" w:eastAsia="en-IN"/>
        </w:rPr>
      </w:pPr>
      <w:ins w:id="1188" w:author="Unknown">
        <w:r w:rsidRPr="00FB66A1">
          <w:rPr>
            <w:rFonts w:ascii="Times New Roman" w:eastAsia="Times New Roman" w:hAnsi="Times New Roman" w:cs="Times New Roman"/>
            <w:sz w:val="24"/>
            <w:szCs w:val="24"/>
            <w:lang w:val="en-US" w:eastAsia="en-IN"/>
          </w:rPr>
          <w:t>Great article with vast information in short</w:t>
        </w:r>
      </w:ins>
    </w:p>
    <w:p w:rsidR="00FB66A1" w:rsidRPr="00FB66A1" w:rsidRDefault="00FB66A1" w:rsidP="00FB66A1">
      <w:pPr>
        <w:spacing w:beforeAutospacing="1" w:after="0" w:afterAutospacing="1" w:line="240" w:lineRule="auto"/>
        <w:ind w:left="720"/>
        <w:rPr>
          <w:ins w:id="1189" w:author="Unknown"/>
          <w:rFonts w:ascii="Times New Roman" w:eastAsia="Times New Roman" w:hAnsi="Times New Roman" w:cs="Times New Roman"/>
          <w:sz w:val="24"/>
          <w:szCs w:val="24"/>
          <w:lang w:val="en-US" w:eastAsia="en-IN"/>
        </w:rPr>
      </w:pPr>
      <w:ins w:id="119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"comment-4820564"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91" w:author="Unknown"/>
          <w:rFonts w:ascii="Times New Roman" w:eastAsia="Times New Roman" w:hAnsi="Times New Roman" w:cs="Times New Roman"/>
          <w:sz w:val="24"/>
          <w:szCs w:val="24"/>
          <w:lang w:val="en-US" w:eastAsia="en-IN"/>
        </w:rPr>
      </w:pPr>
      <w:proofErr w:type="spellStart"/>
      <w:ins w:id="1192" w:author="Unknown">
        <w:r w:rsidRPr="00FB66A1">
          <w:rPr>
            <w:rFonts w:ascii="Times New Roman" w:eastAsia="Times New Roman" w:hAnsi="Times New Roman" w:cs="Times New Roman"/>
            <w:sz w:val="24"/>
            <w:szCs w:val="24"/>
            <w:lang w:val="en-US" w:eastAsia="en-IN"/>
          </w:rPr>
          <w:t>sachin</w:t>
        </w:r>
        <w:proofErr w:type="spellEnd"/>
        <w:r w:rsidRPr="00FB66A1">
          <w:rPr>
            <w:rFonts w:ascii="Times New Roman" w:eastAsia="Times New Roman" w:hAnsi="Times New Roman" w:cs="Times New Roman"/>
            <w:sz w:val="24"/>
            <w:szCs w:val="24"/>
            <w:lang w:val="en-US" w:eastAsia="en-IN"/>
          </w:rPr>
          <w:t xml:space="preserve"> December 22, 2016, 3:14 am </w:t>
        </w:r>
      </w:ins>
    </w:p>
    <w:p w:rsidR="00FB66A1" w:rsidRPr="00FB66A1" w:rsidRDefault="00FB66A1" w:rsidP="00FB66A1">
      <w:pPr>
        <w:spacing w:before="100" w:beforeAutospacing="1" w:after="100" w:afterAutospacing="1" w:line="240" w:lineRule="auto"/>
        <w:ind w:left="720"/>
        <w:rPr>
          <w:ins w:id="1193" w:author="Unknown"/>
          <w:rFonts w:ascii="Times New Roman" w:eastAsia="Times New Roman" w:hAnsi="Times New Roman" w:cs="Times New Roman"/>
          <w:sz w:val="24"/>
          <w:szCs w:val="24"/>
          <w:lang w:val="en-US" w:eastAsia="en-IN"/>
        </w:rPr>
      </w:pPr>
      <w:proofErr w:type="spellStart"/>
      <w:ins w:id="1194" w:author="Unknown">
        <w:r w:rsidRPr="00FB66A1">
          <w:rPr>
            <w:rFonts w:ascii="Times New Roman" w:eastAsia="Times New Roman" w:hAnsi="Times New Roman" w:cs="Times New Roman"/>
            <w:sz w:val="24"/>
            <w:szCs w:val="24"/>
            <w:lang w:val="en-US" w:eastAsia="en-IN"/>
          </w:rPr>
          <w:t>Thanx</w:t>
        </w:r>
        <w:proofErr w:type="spellEnd"/>
      </w:ins>
    </w:p>
    <w:p w:rsidR="00FB66A1" w:rsidRPr="00FB66A1" w:rsidRDefault="00FB66A1" w:rsidP="00FB66A1">
      <w:pPr>
        <w:spacing w:beforeAutospacing="1" w:after="0" w:afterAutospacing="1" w:line="240" w:lineRule="auto"/>
        <w:ind w:left="720"/>
        <w:rPr>
          <w:ins w:id="1195" w:author="Unknown"/>
          <w:rFonts w:ascii="Times New Roman" w:eastAsia="Times New Roman" w:hAnsi="Times New Roman" w:cs="Times New Roman"/>
          <w:sz w:val="24"/>
          <w:szCs w:val="24"/>
          <w:lang w:val="en-US" w:eastAsia="en-IN"/>
        </w:rPr>
      </w:pPr>
      <w:ins w:id="119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"comment-4897519"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197" w:author="Unknown"/>
          <w:rFonts w:ascii="Times New Roman" w:eastAsia="Times New Roman" w:hAnsi="Times New Roman" w:cs="Times New Roman"/>
          <w:sz w:val="24"/>
          <w:szCs w:val="24"/>
          <w:lang w:val="en-US" w:eastAsia="en-IN"/>
        </w:rPr>
      </w:pPr>
      <w:ins w:id="119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"http://na/"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vilas</w:t>
        </w:r>
        <w:proofErr w:type="spellEnd"/>
        <w:r w:rsidRPr="00FB66A1">
          <w:rPr>
            <w:rFonts w:ascii="Times New Roman" w:eastAsia="Times New Roman" w:hAnsi="Times New Roman" w:cs="Times New Roman"/>
            <w:color w:val="0000FF"/>
            <w:sz w:val="24"/>
            <w:szCs w:val="24"/>
            <w:u w:val="single"/>
            <w:lang w:val="en-US" w:eastAsia="en-IN"/>
          </w:rPr>
          <w:t xml:space="preserve"> </w:t>
        </w:r>
        <w:proofErr w:type="spellStart"/>
        <w:r w:rsidRPr="00FB66A1">
          <w:rPr>
            <w:rFonts w:ascii="Times New Roman" w:eastAsia="Times New Roman" w:hAnsi="Times New Roman" w:cs="Times New Roman"/>
            <w:color w:val="0000FF"/>
            <w:sz w:val="24"/>
            <w:szCs w:val="24"/>
            <w:u w:val="single"/>
            <w:lang w:val="en-US" w:eastAsia="en-IN"/>
          </w:rPr>
          <w:t>Bhumare</w:t>
        </w:r>
        <w:proofErr w:type="spellEnd"/>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December 23, 2016, 1:06 am </w:t>
        </w:r>
      </w:ins>
    </w:p>
    <w:p w:rsidR="00FB66A1" w:rsidRPr="00FB66A1" w:rsidRDefault="00FB66A1" w:rsidP="00FB66A1">
      <w:pPr>
        <w:spacing w:before="100" w:beforeAutospacing="1" w:after="100" w:afterAutospacing="1" w:line="240" w:lineRule="auto"/>
        <w:ind w:left="720"/>
        <w:rPr>
          <w:ins w:id="1199" w:author="Unknown"/>
          <w:rFonts w:ascii="Times New Roman" w:eastAsia="Times New Roman" w:hAnsi="Times New Roman" w:cs="Times New Roman"/>
          <w:sz w:val="24"/>
          <w:szCs w:val="24"/>
          <w:lang w:val="en-US" w:eastAsia="en-IN"/>
        </w:rPr>
      </w:pPr>
      <w:ins w:id="1200" w:author="Unknown">
        <w:r w:rsidRPr="00FB66A1">
          <w:rPr>
            <w:rFonts w:ascii="Times New Roman" w:eastAsia="Times New Roman" w:hAnsi="Times New Roman" w:cs="Times New Roman"/>
            <w:sz w:val="24"/>
            <w:szCs w:val="24"/>
            <w:lang w:val="en-US" w:eastAsia="en-IN"/>
          </w:rPr>
          <w:t>Nice piece of information</w:t>
        </w:r>
      </w:ins>
    </w:p>
    <w:p w:rsidR="00FB66A1" w:rsidRPr="00FB66A1" w:rsidRDefault="00FB66A1" w:rsidP="00FB66A1">
      <w:pPr>
        <w:spacing w:before="100" w:beforeAutospacing="1" w:after="100" w:afterAutospacing="1" w:line="240" w:lineRule="auto"/>
        <w:ind w:left="720"/>
        <w:rPr>
          <w:ins w:id="1201" w:author="Unknown"/>
          <w:rFonts w:ascii="Times New Roman" w:eastAsia="Times New Roman" w:hAnsi="Times New Roman" w:cs="Times New Roman"/>
          <w:sz w:val="24"/>
          <w:szCs w:val="24"/>
          <w:lang w:val="en-US" w:eastAsia="en-IN"/>
        </w:rPr>
      </w:pPr>
      <w:ins w:id="1202" w:author="Unknown">
        <w:r w:rsidRPr="00FB66A1">
          <w:rPr>
            <w:rFonts w:ascii="Times New Roman" w:eastAsia="Times New Roman" w:hAnsi="Times New Roman" w:cs="Times New Roman"/>
            <w:sz w:val="24"/>
            <w:szCs w:val="24"/>
            <w:lang w:val="en-US" w:eastAsia="en-IN"/>
          </w:rPr>
          <w:t>Thanks a lot</w:t>
        </w:r>
      </w:ins>
    </w:p>
    <w:p w:rsidR="00FB66A1" w:rsidRPr="00FB66A1" w:rsidRDefault="00FB66A1" w:rsidP="00FB66A1">
      <w:pPr>
        <w:spacing w:beforeAutospacing="1" w:after="0" w:afterAutospacing="1" w:line="240" w:lineRule="auto"/>
        <w:ind w:left="720"/>
        <w:rPr>
          <w:ins w:id="1203" w:author="Unknown"/>
          <w:rFonts w:ascii="Times New Roman" w:eastAsia="Times New Roman" w:hAnsi="Times New Roman" w:cs="Times New Roman"/>
          <w:sz w:val="24"/>
          <w:szCs w:val="24"/>
          <w:lang w:val="en-US" w:eastAsia="en-IN"/>
        </w:rPr>
      </w:pPr>
      <w:ins w:id="120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"comment-4898152"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205" w:author="Unknown"/>
          <w:rFonts w:ascii="Times New Roman" w:eastAsia="Times New Roman" w:hAnsi="Times New Roman" w:cs="Times New Roman"/>
          <w:sz w:val="24"/>
          <w:szCs w:val="24"/>
          <w:lang w:val="en-US" w:eastAsia="en-IN"/>
        </w:rPr>
      </w:pPr>
      <w:proofErr w:type="spellStart"/>
      <w:ins w:id="1206" w:author="Unknown">
        <w:r w:rsidRPr="00FB66A1">
          <w:rPr>
            <w:rFonts w:ascii="Times New Roman" w:eastAsia="Times New Roman" w:hAnsi="Times New Roman" w:cs="Times New Roman"/>
            <w:sz w:val="24"/>
            <w:szCs w:val="24"/>
            <w:lang w:val="en-US" w:eastAsia="en-IN"/>
          </w:rPr>
          <w:t>Saurabh</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Aditya</w:t>
        </w:r>
        <w:proofErr w:type="spellEnd"/>
        <w:r w:rsidRPr="00FB66A1">
          <w:rPr>
            <w:rFonts w:ascii="Times New Roman" w:eastAsia="Times New Roman" w:hAnsi="Times New Roman" w:cs="Times New Roman"/>
            <w:sz w:val="24"/>
            <w:szCs w:val="24"/>
            <w:lang w:val="en-US" w:eastAsia="en-IN"/>
          </w:rPr>
          <w:t xml:space="preserve"> December 28, 2016, 3:12 pm </w:t>
        </w:r>
      </w:ins>
    </w:p>
    <w:p w:rsidR="00FB66A1" w:rsidRPr="00FB66A1" w:rsidRDefault="00FB66A1" w:rsidP="00FB66A1">
      <w:pPr>
        <w:spacing w:before="100" w:beforeAutospacing="1" w:after="100" w:afterAutospacing="1" w:line="240" w:lineRule="auto"/>
        <w:ind w:left="720"/>
        <w:rPr>
          <w:ins w:id="1207" w:author="Unknown"/>
          <w:rFonts w:ascii="Times New Roman" w:eastAsia="Times New Roman" w:hAnsi="Times New Roman" w:cs="Times New Roman"/>
          <w:sz w:val="24"/>
          <w:szCs w:val="24"/>
          <w:lang w:val="en-US" w:eastAsia="en-IN"/>
        </w:rPr>
      </w:pPr>
      <w:ins w:id="1208" w:author="Unknown">
        <w:r w:rsidRPr="00FB66A1">
          <w:rPr>
            <w:rFonts w:ascii="Times New Roman" w:eastAsia="Times New Roman" w:hAnsi="Times New Roman" w:cs="Times New Roman"/>
            <w:sz w:val="24"/>
            <w:szCs w:val="24"/>
            <w:lang w:val="en-US" w:eastAsia="en-IN"/>
          </w:rPr>
          <w:t>Thanks Bro</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br/>
          <w:t>Easy to understand amazingly explained.</w:t>
        </w:r>
      </w:ins>
    </w:p>
    <w:p w:rsidR="00FB66A1" w:rsidRPr="00FB66A1" w:rsidRDefault="00FB66A1" w:rsidP="00FB66A1">
      <w:pPr>
        <w:spacing w:beforeAutospacing="1" w:after="0" w:afterAutospacing="1" w:line="240" w:lineRule="auto"/>
        <w:ind w:left="720"/>
        <w:rPr>
          <w:ins w:id="1209" w:author="Unknown"/>
          <w:rFonts w:ascii="Times New Roman" w:eastAsia="Times New Roman" w:hAnsi="Times New Roman" w:cs="Times New Roman"/>
          <w:sz w:val="24"/>
          <w:szCs w:val="24"/>
          <w:lang w:val="en-US" w:eastAsia="en-IN"/>
        </w:rPr>
      </w:pPr>
      <w:ins w:id="121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"comment-4900962"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211" w:author="Unknown"/>
          <w:rFonts w:ascii="Times New Roman" w:eastAsia="Times New Roman" w:hAnsi="Times New Roman" w:cs="Times New Roman"/>
          <w:sz w:val="24"/>
          <w:szCs w:val="24"/>
          <w:lang w:val="en-US" w:eastAsia="en-IN"/>
        </w:rPr>
      </w:pPr>
      <w:proofErr w:type="spellStart"/>
      <w:ins w:id="1212" w:author="Unknown">
        <w:r w:rsidRPr="00FB66A1">
          <w:rPr>
            <w:rFonts w:ascii="Times New Roman" w:eastAsia="Times New Roman" w:hAnsi="Times New Roman" w:cs="Times New Roman"/>
            <w:sz w:val="24"/>
            <w:szCs w:val="24"/>
            <w:lang w:val="en-US" w:eastAsia="en-IN"/>
          </w:rPr>
          <w:t>Jide</w:t>
        </w:r>
        <w:proofErr w:type="spellEnd"/>
        <w:r w:rsidRPr="00FB66A1">
          <w:rPr>
            <w:rFonts w:ascii="Times New Roman" w:eastAsia="Times New Roman" w:hAnsi="Times New Roman" w:cs="Times New Roman"/>
            <w:sz w:val="24"/>
            <w:szCs w:val="24"/>
            <w:lang w:val="en-US" w:eastAsia="en-IN"/>
          </w:rPr>
          <w:t xml:space="preserve"> January 8, 2017, 5:57 am </w:t>
        </w:r>
      </w:ins>
    </w:p>
    <w:p w:rsidR="00FB66A1" w:rsidRPr="00FB66A1" w:rsidRDefault="00FB66A1" w:rsidP="00FB66A1">
      <w:pPr>
        <w:spacing w:before="100" w:beforeAutospacing="1" w:after="100" w:afterAutospacing="1" w:line="240" w:lineRule="auto"/>
        <w:ind w:left="720"/>
        <w:rPr>
          <w:ins w:id="1213" w:author="Unknown"/>
          <w:rFonts w:ascii="Times New Roman" w:eastAsia="Times New Roman" w:hAnsi="Times New Roman" w:cs="Times New Roman"/>
          <w:sz w:val="24"/>
          <w:szCs w:val="24"/>
          <w:lang w:val="en-US" w:eastAsia="en-IN"/>
        </w:rPr>
      </w:pPr>
      <w:ins w:id="1214" w:author="Unknown">
        <w:r w:rsidRPr="00FB66A1">
          <w:rPr>
            <w:rFonts w:ascii="Times New Roman" w:eastAsia="Times New Roman" w:hAnsi="Times New Roman" w:cs="Times New Roman"/>
            <w:sz w:val="24"/>
            <w:szCs w:val="24"/>
            <w:lang w:val="en-US" w:eastAsia="en-IN"/>
          </w:rPr>
          <w:t>Thanks for sharing</w:t>
        </w:r>
        <w:r w:rsidRPr="00FB66A1">
          <w:rPr>
            <w:rFonts w:ascii="Times New Roman" w:eastAsia="Times New Roman" w:hAnsi="Times New Roman" w:cs="Times New Roman"/>
            <w:sz w:val="24"/>
            <w:szCs w:val="24"/>
            <w:lang w:val="en-US" w:eastAsia="en-IN"/>
          </w:rPr>
          <w:br/>
        </w:r>
        <w:proofErr w:type="gramStart"/>
        <w:r w:rsidRPr="00FB66A1">
          <w:rPr>
            <w:rFonts w:ascii="Times New Roman" w:eastAsia="Times New Roman" w:hAnsi="Times New Roman" w:cs="Times New Roman"/>
            <w:sz w:val="24"/>
            <w:szCs w:val="24"/>
            <w:lang w:val="en-US" w:eastAsia="en-IN"/>
          </w:rPr>
          <w:t>Appreciate</w:t>
        </w:r>
        <w:proofErr w:type="gramEnd"/>
        <w:r w:rsidRPr="00FB66A1">
          <w:rPr>
            <w:rFonts w:ascii="Times New Roman" w:eastAsia="Times New Roman" w:hAnsi="Times New Roman" w:cs="Times New Roman"/>
            <w:sz w:val="24"/>
            <w:szCs w:val="24"/>
            <w:lang w:val="en-US" w:eastAsia="en-IN"/>
          </w:rPr>
          <w:t xml:space="preserve"> it </w:t>
        </w:r>
        <w:r w:rsidRPr="00FB66A1">
          <w:rPr>
            <w:rFonts w:ascii="Arial Unicode MS" w:eastAsia="Times New Roman" w:hAnsi="Arial Unicode MS" w:cs="Arial Unicode MS"/>
            <w:sz w:val="24"/>
            <w:szCs w:val="24"/>
            <w:lang w:val="en-US" w:eastAsia="en-IN"/>
          </w:rPr>
          <w:t>✌</w:t>
        </w:r>
        <w:r w:rsidRPr="00FB66A1">
          <w:rPr>
            <w:rFonts w:ascii="Times New Roman" w:eastAsia="Times New Roman" w:hAnsi="Times New Roman" w:cs="Times New Roman"/>
            <w:sz w:val="24"/>
            <w:szCs w:val="24"/>
            <w:lang w:val="en-US" w:eastAsia="en-IN"/>
          </w:rPr>
          <w:t>.</w:t>
        </w:r>
      </w:ins>
    </w:p>
    <w:p w:rsidR="00FB66A1" w:rsidRPr="00FB66A1" w:rsidRDefault="00FB66A1" w:rsidP="00FB66A1">
      <w:pPr>
        <w:spacing w:beforeAutospacing="1" w:after="0" w:afterAutospacing="1" w:line="240" w:lineRule="auto"/>
        <w:ind w:left="720"/>
        <w:rPr>
          <w:ins w:id="1215" w:author="Unknown"/>
          <w:rFonts w:ascii="Times New Roman" w:eastAsia="Times New Roman" w:hAnsi="Times New Roman" w:cs="Times New Roman"/>
          <w:sz w:val="24"/>
          <w:szCs w:val="24"/>
          <w:lang w:val="en-US" w:eastAsia="en-IN"/>
        </w:rPr>
      </w:pPr>
      <w:ins w:id="121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"comment-4904611"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217" w:author="Unknown"/>
          <w:rFonts w:ascii="Times New Roman" w:eastAsia="Times New Roman" w:hAnsi="Times New Roman" w:cs="Times New Roman"/>
          <w:sz w:val="24"/>
          <w:szCs w:val="24"/>
          <w:lang w:val="en-US" w:eastAsia="en-IN"/>
        </w:rPr>
      </w:pPr>
      <w:ins w:id="1218" w:author="Unknown">
        <w:r w:rsidRPr="00FB66A1">
          <w:rPr>
            <w:rFonts w:ascii="Times New Roman" w:eastAsia="Times New Roman" w:hAnsi="Times New Roman" w:cs="Times New Roman"/>
            <w:sz w:val="24"/>
            <w:szCs w:val="24"/>
            <w:lang w:val="en-US" w:eastAsia="en-IN"/>
          </w:rPr>
          <w:t xml:space="preserve">Pal January 11, 2017, 9:28 pm </w:t>
        </w:r>
      </w:ins>
    </w:p>
    <w:p w:rsidR="00FB66A1" w:rsidRPr="00FB66A1" w:rsidRDefault="00FB66A1" w:rsidP="00FB66A1">
      <w:pPr>
        <w:spacing w:before="100" w:beforeAutospacing="1" w:after="100" w:afterAutospacing="1" w:line="240" w:lineRule="auto"/>
        <w:ind w:left="720"/>
        <w:rPr>
          <w:ins w:id="1219" w:author="Unknown"/>
          <w:rFonts w:ascii="Times New Roman" w:eastAsia="Times New Roman" w:hAnsi="Times New Roman" w:cs="Times New Roman"/>
          <w:sz w:val="24"/>
          <w:szCs w:val="24"/>
          <w:lang w:val="en-US" w:eastAsia="en-IN"/>
        </w:rPr>
      </w:pPr>
      <w:proofErr w:type="gramStart"/>
      <w:ins w:id="1220" w:author="Unknown">
        <w:r w:rsidRPr="00FB66A1">
          <w:rPr>
            <w:rFonts w:ascii="Times New Roman" w:eastAsia="Times New Roman" w:hAnsi="Times New Roman" w:cs="Times New Roman"/>
            <w:sz w:val="24"/>
            <w:szCs w:val="24"/>
            <w:lang w:val="en-US" w:eastAsia="en-IN"/>
          </w:rPr>
          <w:t>Micro article.</w:t>
        </w:r>
        <w:proofErr w:type="gramEnd"/>
      </w:ins>
    </w:p>
    <w:p w:rsidR="00FB66A1" w:rsidRPr="00FB66A1" w:rsidRDefault="00FB66A1" w:rsidP="00FB66A1">
      <w:pPr>
        <w:spacing w:beforeAutospacing="1" w:after="0" w:afterAutospacing="1" w:line="240" w:lineRule="auto"/>
        <w:ind w:left="720"/>
        <w:rPr>
          <w:ins w:id="1221" w:author="Unknown"/>
          <w:rFonts w:ascii="Times New Roman" w:eastAsia="Times New Roman" w:hAnsi="Times New Roman" w:cs="Times New Roman"/>
          <w:sz w:val="24"/>
          <w:szCs w:val="24"/>
          <w:lang w:val="en-US" w:eastAsia="en-IN"/>
        </w:rPr>
      </w:pPr>
      <w:ins w:id="122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"comment-4905974"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223" w:author="Unknown"/>
          <w:rFonts w:ascii="Times New Roman" w:eastAsia="Times New Roman" w:hAnsi="Times New Roman" w:cs="Times New Roman"/>
          <w:sz w:val="24"/>
          <w:szCs w:val="24"/>
          <w:lang w:val="en-US" w:eastAsia="en-IN"/>
        </w:rPr>
      </w:pPr>
      <w:proofErr w:type="spellStart"/>
      <w:ins w:id="1224" w:author="Unknown">
        <w:r w:rsidRPr="00FB66A1">
          <w:rPr>
            <w:rFonts w:ascii="Times New Roman" w:eastAsia="Times New Roman" w:hAnsi="Times New Roman" w:cs="Times New Roman"/>
            <w:sz w:val="24"/>
            <w:szCs w:val="24"/>
            <w:lang w:val="en-US" w:eastAsia="en-IN"/>
          </w:rPr>
          <w:t>gopi</w:t>
        </w:r>
        <w:proofErr w:type="spellEnd"/>
        <w:r w:rsidRPr="00FB66A1">
          <w:rPr>
            <w:rFonts w:ascii="Times New Roman" w:eastAsia="Times New Roman" w:hAnsi="Times New Roman" w:cs="Times New Roman"/>
            <w:sz w:val="24"/>
            <w:szCs w:val="24"/>
            <w:lang w:val="en-US" w:eastAsia="en-IN"/>
          </w:rPr>
          <w:t xml:space="preserve"> </w:t>
        </w:r>
        <w:proofErr w:type="spellStart"/>
        <w:r w:rsidRPr="00FB66A1">
          <w:rPr>
            <w:rFonts w:ascii="Times New Roman" w:eastAsia="Times New Roman" w:hAnsi="Times New Roman" w:cs="Times New Roman"/>
            <w:sz w:val="24"/>
            <w:szCs w:val="24"/>
            <w:lang w:val="en-US" w:eastAsia="en-IN"/>
          </w:rPr>
          <w:t>krishna</w:t>
        </w:r>
        <w:proofErr w:type="spellEnd"/>
        <w:r w:rsidRPr="00FB66A1">
          <w:rPr>
            <w:rFonts w:ascii="Times New Roman" w:eastAsia="Times New Roman" w:hAnsi="Times New Roman" w:cs="Times New Roman"/>
            <w:sz w:val="24"/>
            <w:szCs w:val="24"/>
            <w:lang w:val="en-US" w:eastAsia="en-IN"/>
          </w:rPr>
          <w:t xml:space="preserve"> January 17, 2017, 6:16 am </w:t>
        </w:r>
      </w:ins>
    </w:p>
    <w:p w:rsidR="00FB66A1" w:rsidRPr="00FB66A1" w:rsidRDefault="00FB66A1" w:rsidP="00FB66A1">
      <w:pPr>
        <w:spacing w:before="100" w:beforeAutospacing="1" w:after="100" w:afterAutospacing="1" w:line="240" w:lineRule="auto"/>
        <w:ind w:left="720"/>
        <w:rPr>
          <w:ins w:id="1225" w:author="Unknown"/>
          <w:rFonts w:ascii="Times New Roman" w:eastAsia="Times New Roman" w:hAnsi="Times New Roman" w:cs="Times New Roman"/>
          <w:sz w:val="24"/>
          <w:szCs w:val="24"/>
          <w:lang w:val="en-US" w:eastAsia="en-IN"/>
        </w:rPr>
      </w:pPr>
      <w:proofErr w:type="gramStart"/>
      <w:ins w:id="1226" w:author="Unknown">
        <w:r w:rsidRPr="00FB66A1">
          <w:rPr>
            <w:rFonts w:ascii="Times New Roman" w:eastAsia="Times New Roman" w:hAnsi="Times New Roman" w:cs="Times New Roman"/>
            <w:sz w:val="24"/>
            <w:szCs w:val="24"/>
            <w:lang w:val="en-US" w:eastAsia="en-IN"/>
          </w:rPr>
          <w:t>its</w:t>
        </w:r>
        <w:proofErr w:type="gramEnd"/>
        <w:r w:rsidRPr="00FB66A1">
          <w:rPr>
            <w:rFonts w:ascii="Times New Roman" w:eastAsia="Times New Roman" w:hAnsi="Times New Roman" w:cs="Times New Roman"/>
            <w:sz w:val="24"/>
            <w:szCs w:val="24"/>
            <w:lang w:val="en-US" w:eastAsia="en-IN"/>
          </w:rPr>
          <w:t xml:space="preserve"> good Excellent </w:t>
        </w:r>
        <w:proofErr w:type="spellStart"/>
        <w:r w:rsidRPr="00FB66A1">
          <w:rPr>
            <w:rFonts w:ascii="Times New Roman" w:eastAsia="Times New Roman" w:hAnsi="Times New Roman" w:cs="Times New Roman"/>
            <w:sz w:val="24"/>
            <w:szCs w:val="24"/>
            <w:lang w:val="en-US" w:eastAsia="en-IN"/>
          </w:rPr>
          <w:t>explaination</w:t>
        </w:r>
        <w:proofErr w:type="spellEnd"/>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spacing w:beforeAutospacing="1" w:after="0" w:afterAutospacing="1" w:line="240" w:lineRule="auto"/>
        <w:ind w:left="720"/>
        <w:rPr>
          <w:ins w:id="1227" w:author="Unknown"/>
          <w:rFonts w:ascii="Times New Roman" w:eastAsia="Times New Roman" w:hAnsi="Times New Roman" w:cs="Times New Roman"/>
          <w:sz w:val="24"/>
          <w:szCs w:val="24"/>
          <w:lang w:val="en-US" w:eastAsia="en-IN"/>
        </w:rPr>
      </w:pPr>
      <w:ins w:id="122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"comment-4907797"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229" w:author="Unknown"/>
          <w:rFonts w:ascii="Times New Roman" w:eastAsia="Times New Roman" w:hAnsi="Times New Roman" w:cs="Times New Roman"/>
          <w:sz w:val="24"/>
          <w:szCs w:val="24"/>
          <w:lang w:val="en-US" w:eastAsia="en-IN"/>
        </w:rPr>
      </w:pPr>
      <w:ins w:id="1230" w:author="Unknown">
        <w:r w:rsidRPr="00FB66A1">
          <w:rPr>
            <w:rFonts w:ascii="Times New Roman" w:eastAsia="Times New Roman" w:hAnsi="Times New Roman" w:cs="Times New Roman"/>
            <w:sz w:val="24"/>
            <w:szCs w:val="24"/>
            <w:lang w:val="en-US" w:eastAsia="en-IN"/>
          </w:rPr>
          <w:t xml:space="preserve">Anonymous January 18, 2017, 12:20 am </w:t>
        </w:r>
      </w:ins>
    </w:p>
    <w:p w:rsidR="00FB66A1" w:rsidRPr="00FB66A1" w:rsidRDefault="00FB66A1" w:rsidP="00FB66A1">
      <w:pPr>
        <w:spacing w:before="100" w:beforeAutospacing="1" w:after="100" w:afterAutospacing="1" w:line="240" w:lineRule="auto"/>
        <w:ind w:left="720"/>
        <w:rPr>
          <w:ins w:id="1231" w:author="Unknown"/>
          <w:rFonts w:ascii="Times New Roman" w:eastAsia="Times New Roman" w:hAnsi="Times New Roman" w:cs="Times New Roman"/>
          <w:sz w:val="24"/>
          <w:szCs w:val="24"/>
          <w:lang w:val="en-US" w:eastAsia="en-IN"/>
        </w:rPr>
      </w:pPr>
      <w:ins w:id="1232" w:author="Unknown">
        <w:r w:rsidRPr="00FB66A1">
          <w:rPr>
            <w:rFonts w:ascii="Times New Roman" w:eastAsia="Times New Roman" w:hAnsi="Times New Roman" w:cs="Times New Roman"/>
            <w:sz w:val="24"/>
            <w:szCs w:val="24"/>
            <w:lang w:val="en-US" w:eastAsia="en-IN"/>
          </w:rPr>
          <w:t>Good Article…</w:t>
        </w:r>
      </w:ins>
    </w:p>
    <w:p w:rsidR="00FB66A1" w:rsidRPr="00FB66A1" w:rsidRDefault="00FB66A1" w:rsidP="00FB66A1">
      <w:pPr>
        <w:spacing w:beforeAutospacing="1" w:after="0" w:afterAutospacing="1" w:line="240" w:lineRule="auto"/>
        <w:ind w:left="720"/>
        <w:rPr>
          <w:ins w:id="1233" w:author="Unknown"/>
          <w:rFonts w:ascii="Times New Roman" w:eastAsia="Times New Roman" w:hAnsi="Times New Roman" w:cs="Times New Roman"/>
          <w:sz w:val="24"/>
          <w:szCs w:val="24"/>
          <w:lang w:val="en-US" w:eastAsia="en-IN"/>
        </w:rPr>
      </w:pPr>
      <w:ins w:id="123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"comment-4908088"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235" w:author="Unknown"/>
          <w:rFonts w:ascii="Times New Roman" w:eastAsia="Times New Roman" w:hAnsi="Times New Roman" w:cs="Times New Roman"/>
          <w:sz w:val="24"/>
          <w:szCs w:val="24"/>
          <w:lang w:val="en-US" w:eastAsia="en-IN"/>
        </w:rPr>
      </w:pPr>
      <w:ins w:id="1236" w:author="Unknown">
        <w:r w:rsidRPr="00FB66A1">
          <w:rPr>
            <w:rFonts w:ascii="Times New Roman" w:eastAsia="Times New Roman" w:hAnsi="Times New Roman" w:cs="Times New Roman"/>
            <w:sz w:val="24"/>
            <w:szCs w:val="24"/>
            <w:lang w:val="en-US" w:eastAsia="en-IN"/>
          </w:rPr>
          <w:t xml:space="preserve">Anonymous April 20, 2017, 12:04 am </w:t>
        </w:r>
      </w:ins>
    </w:p>
    <w:p w:rsidR="00FB66A1" w:rsidRPr="00FB66A1" w:rsidRDefault="00FB66A1" w:rsidP="00FB66A1">
      <w:pPr>
        <w:spacing w:before="100" w:beforeAutospacing="1" w:after="100" w:afterAutospacing="1" w:line="240" w:lineRule="auto"/>
        <w:ind w:left="720"/>
        <w:rPr>
          <w:ins w:id="1237" w:author="Unknown"/>
          <w:rFonts w:ascii="Times New Roman" w:eastAsia="Times New Roman" w:hAnsi="Times New Roman" w:cs="Times New Roman"/>
          <w:sz w:val="24"/>
          <w:szCs w:val="24"/>
          <w:lang w:val="en-US" w:eastAsia="en-IN"/>
        </w:rPr>
      </w:pPr>
      <w:proofErr w:type="gramStart"/>
      <w:ins w:id="1238" w:author="Unknown">
        <w:r w:rsidRPr="00FB66A1">
          <w:rPr>
            <w:rFonts w:ascii="Times New Roman" w:eastAsia="Times New Roman" w:hAnsi="Times New Roman" w:cs="Times New Roman"/>
            <w:sz w:val="24"/>
            <w:szCs w:val="24"/>
            <w:lang w:val="en-US" w:eastAsia="en-IN"/>
          </w:rPr>
          <w:t>well</w:t>
        </w:r>
        <w:proofErr w:type="gramEnd"/>
        <w:r w:rsidRPr="00FB66A1">
          <w:rPr>
            <w:rFonts w:ascii="Times New Roman" w:eastAsia="Times New Roman" w:hAnsi="Times New Roman" w:cs="Times New Roman"/>
            <w:sz w:val="24"/>
            <w:szCs w:val="24"/>
            <w:lang w:val="en-US" w:eastAsia="en-IN"/>
          </w:rPr>
          <w:t xml:space="preserve"> explained . </w:t>
        </w:r>
        <w:proofErr w:type="gramStart"/>
        <w:r w:rsidRPr="00FB66A1">
          <w:rPr>
            <w:rFonts w:ascii="Times New Roman" w:eastAsia="Times New Roman" w:hAnsi="Times New Roman" w:cs="Times New Roman"/>
            <w:sz w:val="24"/>
            <w:szCs w:val="24"/>
            <w:lang w:val="en-US" w:eastAsia="en-IN"/>
          </w:rPr>
          <w:t>nice</w:t>
        </w:r>
        <w:proofErr w:type="gramEnd"/>
        <w:r w:rsidRPr="00FB66A1">
          <w:rPr>
            <w:rFonts w:ascii="Times New Roman" w:eastAsia="Times New Roman" w:hAnsi="Times New Roman" w:cs="Times New Roman"/>
            <w:sz w:val="24"/>
            <w:szCs w:val="24"/>
            <w:lang w:val="en-US" w:eastAsia="en-IN"/>
          </w:rPr>
          <w:t xml:space="preserve"> article. 🙂</w:t>
        </w:r>
      </w:ins>
    </w:p>
    <w:p w:rsidR="00FB66A1" w:rsidRPr="00FB66A1" w:rsidRDefault="00FB66A1" w:rsidP="00FB66A1">
      <w:pPr>
        <w:spacing w:beforeAutospacing="1" w:after="0" w:afterAutospacing="1" w:line="240" w:lineRule="auto"/>
        <w:ind w:left="720"/>
        <w:rPr>
          <w:ins w:id="1239" w:author="Unknown"/>
          <w:rFonts w:ascii="Times New Roman" w:eastAsia="Times New Roman" w:hAnsi="Times New Roman" w:cs="Times New Roman"/>
          <w:sz w:val="24"/>
          <w:szCs w:val="24"/>
          <w:lang w:val="en-US" w:eastAsia="en-IN"/>
        </w:rPr>
      </w:pPr>
      <w:ins w:id="124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"comment-4949740"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241" w:author="Unknown"/>
          <w:rFonts w:ascii="Times New Roman" w:eastAsia="Times New Roman" w:hAnsi="Times New Roman" w:cs="Times New Roman"/>
          <w:sz w:val="24"/>
          <w:szCs w:val="24"/>
          <w:lang w:val="en-US" w:eastAsia="en-IN"/>
        </w:rPr>
      </w:pPr>
      <w:ins w:id="1242" w:author="Unknown">
        <w:r w:rsidRPr="00FB66A1">
          <w:rPr>
            <w:rFonts w:ascii="Times New Roman" w:eastAsia="Times New Roman" w:hAnsi="Times New Roman" w:cs="Times New Roman"/>
            <w:sz w:val="24"/>
            <w:szCs w:val="24"/>
            <w:lang w:val="en-US" w:eastAsia="en-IN"/>
          </w:rPr>
          <w:t xml:space="preserve">Anonymous April 24, 2017, 6:19 am </w:t>
        </w:r>
      </w:ins>
    </w:p>
    <w:p w:rsidR="00FB66A1" w:rsidRPr="00FB66A1" w:rsidRDefault="00FB66A1" w:rsidP="00FB66A1">
      <w:pPr>
        <w:spacing w:before="100" w:beforeAutospacing="1" w:after="100" w:afterAutospacing="1" w:line="240" w:lineRule="auto"/>
        <w:ind w:left="720"/>
        <w:rPr>
          <w:ins w:id="1243" w:author="Unknown"/>
          <w:rFonts w:ascii="Times New Roman" w:eastAsia="Times New Roman" w:hAnsi="Times New Roman" w:cs="Times New Roman"/>
          <w:sz w:val="24"/>
          <w:szCs w:val="24"/>
          <w:lang w:val="en-US" w:eastAsia="en-IN"/>
        </w:rPr>
      </w:pPr>
      <w:proofErr w:type="gramStart"/>
      <w:ins w:id="1244" w:author="Unknown">
        <w:r w:rsidRPr="00FB66A1">
          <w:rPr>
            <w:rFonts w:ascii="Times New Roman" w:eastAsia="Times New Roman" w:hAnsi="Times New Roman" w:cs="Times New Roman"/>
            <w:sz w:val="24"/>
            <w:szCs w:val="24"/>
            <w:lang w:val="en-US" w:eastAsia="en-IN"/>
          </w:rPr>
          <w:t>great</w:t>
        </w:r>
        <w:proofErr w:type="gramEnd"/>
      </w:ins>
    </w:p>
    <w:p w:rsidR="00FB66A1" w:rsidRPr="00FB66A1" w:rsidRDefault="00FB66A1" w:rsidP="00FB66A1">
      <w:pPr>
        <w:spacing w:beforeAutospacing="1" w:after="0" w:afterAutospacing="1" w:line="240" w:lineRule="auto"/>
        <w:ind w:left="720"/>
        <w:rPr>
          <w:ins w:id="1245" w:author="Unknown"/>
          <w:rFonts w:ascii="Times New Roman" w:eastAsia="Times New Roman" w:hAnsi="Times New Roman" w:cs="Times New Roman"/>
          <w:sz w:val="24"/>
          <w:szCs w:val="24"/>
          <w:lang w:val="en-US" w:eastAsia="en-IN"/>
        </w:rPr>
      </w:pPr>
      <w:ins w:id="124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"comment-4951038"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247" w:author="Unknown"/>
          <w:rFonts w:ascii="Times New Roman" w:eastAsia="Times New Roman" w:hAnsi="Times New Roman" w:cs="Times New Roman"/>
          <w:sz w:val="24"/>
          <w:szCs w:val="24"/>
          <w:lang w:val="en-US" w:eastAsia="en-IN"/>
        </w:rPr>
      </w:pPr>
      <w:ins w:id="1248" w:author="Unknown">
        <w:r w:rsidRPr="00FB66A1">
          <w:rPr>
            <w:rFonts w:ascii="Times New Roman" w:eastAsia="Times New Roman" w:hAnsi="Times New Roman" w:cs="Times New Roman"/>
            <w:sz w:val="24"/>
            <w:szCs w:val="24"/>
            <w:lang w:val="en-US" w:eastAsia="en-IN"/>
          </w:rPr>
          <w:t xml:space="preserve">Dang Tan </w:t>
        </w:r>
        <w:proofErr w:type="spellStart"/>
        <w:r w:rsidRPr="00FB66A1">
          <w:rPr>
            <w:rFonts w:ascii="Times New Roman" w:eastAsia="Times New Roman" w:hAnsi="Times New Roman" w:cs="Times New Roman"/>
            <w:sz w:val="24"/>
            <w:szCs w:val="24"/>
            <w:lang w:val="en-US" w:eastAsia="en-IN"/>
          </w:rPr>
          <w:t>Hoa</w:t>
        </w:r>
        <w:proofErr w:type="spellEnd"/>
        <w:r w:rsidRPr="00FB66A1">
          <w:rPr>
            <w:rFonts w:ascii="Times New Roman" w:eastAsia="Times New Roman" w:hAnsi="Times New Roman" w:cs="Times New Roman"/>
            <w:sz w:val="24"/>
            <w:szCs w:val="24"/>
            <w:lang w:val="en-US" w:eastAsia="en-IN"/>
          </w:rPr>
          <w:t xml:space="preserve"> May 4, 2017, 4:03 am </w:t>
        </w:r>
      </w:ins>
    </w:p>
    <w:p w:rsidR="00FB66A1" w:rsidRPr="00FB66A1" w:rsidRDefault="00FB66A1" w:rsidP="00FB66A1">
      <w:pPr>
        <w:spacing w:before="100" w:beforeAutospacing="1" w:after="100" w:afterAutospacing="1" w:line="240" w:lineRule="auto"/>
        <w:ind w:left="720"/>
        <w:rPr>
          <w:ins w:id="1249" w:author="Unknown"/>
          <w:rFonts w:ascii="Times New Roman" w:eastAsia="Times New Roman" w:hAnsi="Times New Roman" w:cs="Times New Roman"/>
          <w:sz w:val="24"/>
          <w:szCs w:val="24"/>
          <w:lang w:val="en-US" w:eastAsia="en-IN"/>
        </w:rPr>
      </w:pPr>
      <w:proofErr w:type="gramStart"/>
      <w:ins w:id="1250" w:author="Unknown">
        <w:r w:rsidRPr="00FB66A1">
          <w:rPr>
            <w:rFonts w:ascii="Times New Roman" w:eastAsia="Times New Roman" w:hAnsi="Times New Roman" w:cs="Times New Roman"/>
            <w:sz w:val="24"/>
            <w:szCs w:val="24"/>
            <w:lang w:val="en-US" w:eastAsia="en-IN"/>
          </w:rPr>
          <w:t>Great article.</w:t>
        </w:r>
        <w:proofErr w:type="gramEnd"/>
        <w:r w:rsidRPr="00FB66A1">
          <w:rPr>
            <w:rFonts w:ascii="Times New Roman" w:eastAsia="Times New Roman" w:hAnsi="Times New Roman" w:cs="Times New Roman"/>
            <w:sz w:val="24"/>
            <w:szCs w:val="24"/>
            <w:lang w:val="en-US" w:eastAsia="en-IN"/>
          </w:rPr>
          <w:br/>
          <w:t>Thank you!</w:t>
        </w:r>
      </w:ins>
    </w:p>
    <w:p w:rsidR="00FB66A1" w:rsidRPr="00FB66A1" w:rsidRDefault="00FB66A1" w:rsidP="00FB66A1">
      <w:pPr>
        <w:spacing w:beforeAutospacing="1" w:after="0" w:afterAutospacing="1" w:line="240" w:lineRule="auto"/>
        <w:ind w:left="720"/>
        <w:rPr>
          <w:ins w:id="1251" w:author="Unknown"/>
          <w:rFonts w:ascii="Times New Roman" w:eastAsia="Times New Roman" w:hAnsi="Times New Roman" w:cs="Times New Roman"/>
          <w:sz w:val="24"/>
          <w:szCs w:val="24"/>
          <w:lang w:val="en-US" w:eastAsia="en-IN"/>
        </w:rPr>
      </w:pPr>
      <w:ins w:id="125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"comment-4954273"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numPr>
          <w:ilvl w:val="0"/>
          <w:numId w:val="10"/>
        </w:numPr>
        <w:spacing w:before="100" w:beforeAutospacing="1" w:after="100" w:afterAutospacing="1" w:line="240" w:lineRule="auto"/>
        <w:rPr>
          <w:ins w:id="1253" w:author="Unknown"/>
          <w:rFonts w:ascii="Times New Roman" w:eastAsia="Times New Roman" w:hAnsi="Times New Roman" w:cs="Times New Roman"/>
          <w:sz w:val="24"/>
          <w:szCs w:val="24"/>
          <w:lang w:val="en-US" w:eastAsia="en-IN"/>
        </w:rPr>
      </w:pPr>
      <w:ins w:id="1254" w:author="Unknown">
        <w:r w:rsidRPr="00FB66A1">
          <w:rPr>
            <w:rFonts w:ascii="Times New Roman" w:eastAsia="Times New Roman" w:hAnsi="Times New Roman" w:cs="Times New Roman"/>
            <w:sz w:val="24"/>
            <w:szCs w:val="24"/>
            <w:lang w:val="en-US" w:eastAsia="en-IN"/>
          </w:rPr>
          <w:t xml:space="preserve">Jay June 27, 2017, 7:44 am </w:t>
        </w:r>
      </w:ins>
    </w:p>
    <w:p w:rsidR="00FB66A1" w:rsidRPr="00FB66A1" w:rsidRDefault="00FB66A1" w:rsidP="00FB66A1">
      <w:pPr>
        <w:spacing w:before="100" w:beforeAutospacing="1" w:after="100" w:afterAutospacing="1" w:line="240" w:lineRule="auto"/>
        <w:ind w:left="720"/>
        <w:rPr>
          <w:ins w:id="1255" w:author="Unknown"/>
          <w:rFonts w:ascii="Times New Roman" w:eastAsia="Times New Roman" w:hAnsi="Times New Roman" w:cs="Times New Roman"/>
          <w:sz w:val="24"/>
          <w:szCs w:val="24"/>
          <w:lang w:val="en-US" w:eastAsia="en-IN"/>
        </w:rPr>
      </w:pPr>
      <w:proofErr w:type="gramStart"/>
      <w:ins w:id="1256" w:author="Unknown">
        <w:r w:rsidRPr="00FB66A1">
          <w:rPr>
            <w:rFonts w:ascii="Times New Roman" w:eastAsia="Times New Roman" w:hAnsi="Times New Roman" w:cs="Times New Roman"/>
            <w:sz w:val="24"/>
            <w:szCs w:val="24"/>
            <w:lang w:val="en-US" w:eastAsia="en-IN"/>
          </w:rPr>
          <w:t>Awesome article with easy to understand explanation.’</w:t>
        </w:r>
        <w:proofErr w:type="gramEnd"/>
      </w:ins>
    </w:p>
    <w:p w:rsidR="00FB66A1" w:rsidRPr="00FB66A1" w:rsidRDefault="00FB66A1" w:rsidP="00FB66A1">
      <w:pPr>
        <w:spacing w:before="100" w:beforeAutospacing="1" w:after="100" w:afterAutospacing="1" w:line="240" w:lineRule="auto"/>
        <w:ind w:left="720"/>
        <w:rPr>
          <w:ins w:id="1257" w:author="Unknown"/>
          <w:rFonts w:ascii="Times New Roman" w:eastAsia="Times New Roman" w:hAnsi="Times New Roman" w:cs="Times New Roman"/>
          <w:sz w:val="24"/>
          <w:szCs w:val="24"/>
          <w:lang w:val="en-US" w:eastAsia="en-IN"/>
        </w:rPr>
      </w:pPr>
      <w:ins w:id="1258" w:author="Unknown">
        <w:r w:rsidRPr="00FB66A1">
          <w:rPr>
            <w:rFonts w:ascii="Times New Roman" w:eastAsia="Times New Roman" w:hAnsi="Times New Roman" w:cs="Times New Roman"/>
            <w:sz w:val="24"/>
            <w:szCs w:val="24"/>
            <w:lang w:val="en-US" w:eastAsia="en-IN"/>
          </w:rPr>
          <w:t>A bit outdated though; would be good if you would keep the article updated.</w:t>
        </w:r>
      </w:ins>
    </w:p>
    <w:p w:rsidR="00FB66A1" w:rsidRPr="00FB66A1" w:rsidRDefault="00FB66A1" w:rsidP="00FB66A1">
      <w:pPr>
        <w:spacing w:before="100" w:beforeAutospacing="1" w:after="100" w:afterAutospacing="1" w:line="240" w:lineRule="auto"/>
        <w:ind w:left="720"/>
        <w:rPr>
          <w:ins w:id="1259" w:author="Unknown"/>
          <w:rFonts w:ascii="Times New Roman" w:eastAsia="Times New Roman" w:hAnsi="Times New Roman" w:cs="Times New Roman"/>
          <w:sz w:val="24"/>
          <w:szCs w:val="24"/>
          <w:lang w:val="en-US" w:eastAsia="en-IN"/>
        </w:rPr>
      </w:pPr>
      <w:ins w:id="1260" w:author="Unknown">
        <w:r w:rsidRPr="00FB66A1">
          <w:rPr>
            <w:rFonts w:ascii="Times New Roman" w:eastAsia="Times New Roman" w:hAnsi="Times New Roman" w:cs="Times New Roman"/>
            <w:sz w:val="24"/>
            <w:szCs w:val="24"/>
            <w:lang w:val="en-US" w:eastAsia="en-IN"/>
          </w:rPr>
          <w:t>Great historical reference, nevertheless.</w:t>
        </w:r>
      </w:ins>
    </w:p>
    <w:p w:rsidR="00FB66A1" w:rsidRPr="00FB66A1" w:rsidRDefault="00FB66A1" w:rsidP="00FB66A1">
      <w:pPr>
        <w:spacing w:beforeAutospacing="1" w:after="0" w:afterAutospacing="1" w:line="240" w:lineRule="auto"/>
        <w:ind w:left="720"/>
        <w:rPr>
          <w:ins w:id="1261" w:author="Unknown"/>
          <w:rFonts w:ascii="Times New Roman" w:eastAsia="Times New Roman" w:hAnsi="Times New Roman" w:cs="Times New Roman"/>
          <w:sz w:val="24"/>
          <w:szCs w:val="24"/>
          <w:lang w:val="en-US" w:eastAsia="en-IN"/>
        </w:rPr>
      </w:pPr>
      <w:ins w:id="126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"comment-4971588" \o "permalink to this comment"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pBdr>
          <w:bottom w:val="single" w:sz="6" w:space="1" w:color="auto"/>
        </w:pBdr>
        <w:spacing w:after="0" w:line="240" w:lineRule="auto"/>
        <w:jc w:val="center"/>
        <w:rPr>
          <w:rFonts w:ascii="Arial" w:eastAsia="Times New Roman" w:hAnsi="Arial" w:cs="Arial"/>
          <w:vanish/>
          <w:sz w:val="16"/>
          <w:szCs w:val="16"/>
          <w:lang w:eastAsia="en-IN"/>
        </w:rPr>
      </w:pPr>
      <w:r w:rsidRPr="00FB66A1">
        <w:rPr>
          <w:rFonts w:ascii="Arial" w:eastAsia="Times New Roman" w:hAnsi="Arial" w:cs="Arial"/>
          <w:vanish/>
          <w:sz w:val="16"/>
          <w:szCs w:val="16"/>
          <w:lang w:eastAsia="en-IN"/>
        </w:rPr>
        <w:t>Top of Form</w:t>
      </w:r>
    </w:p>
    <w:p w:rsidR="00FB66A1" w:rsidRPr="00FB66A1" w:rsidRDefault="00FB66A1" w:rsidP="00FB66A1">
      <w:pPr>
        <w:spacing w:after="0" w:line="240" w:lineRule="auto"/>
        <w:rPr>
          <w:ins w:id="1263" w:author="Unknown"/>
          <w:rFonts w:ascii="Times New Roman" w:eastAsia="Times New Roman" w:hAnsi="Times New Roman" w:cs="Times New Roman"/>
          <w:sz w:val="24"/>
          <w:szCs w:val="24"/>
          <w:lang w:val="en-US" w:eastAsia="en-IN"/>
        </w:rPr>
      </w:pPr>
      <w:ins w:id="126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"https://www.thegeekstuff.com/2011/02/linux-boot-process/" \l "respond"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vanish/>
            <w:color w:val="0000FF"/>
            <w:sz w:val="24"/>
            <w:szCs w:val="24"/>
            <w:u w:val="single"/>
            <w:lang w:val="en-US" w:eastAsia="en-IN"/>
          </w:rPr>
          <w:t>Cancel reply</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spacing w:before="100" w:beforeAutospacing="1" w:after="100" w:afterAutospacing="1" w:line="240" w:lineRule="auto"/>
        <w:rPr>
          <w:ins w:id="1265" w:author="Unknown"/>
          <w:rFonts w:ascii="Times New Roman" w:eastAsia="Times New Roman" w:hAnsi="Times New Roman" w:cs="Times New Roman"/>
          <w:sz w:val="24"/>
          <w:szCs w:val="24"/>
          <w:lang w:val="en-US" w:eastAsia="en-IN"/>
        </w:rPr>
      </w:pPr>
      <w:ins w:id="1266" w:author="Unknown">
        <w:r w:rsidRPr="00FB66A1">
          <w:rPr>
            <w:rFonts w:ascii="Times New Roman" w:eastAsia="Times New Roman" w:hAnsi="Times New Roman" w:cs="Times New Roman"/>
            <w:sz w:val="24"/>
            <w:szCs w:val="24"/>
            <w:lang w:val="en-US" w:eastAsia="en-IN"/>
          </w:rPr>
          <w:t>Leave a Comment</w:t>
        </w:r>
      </w:ins>
    </w:p>
    <w:p w:rsidR="00FB66A1" w:rsidRPr="00FB66A1" w:rsidRDefault="00FB66A1" w:rsidP="00FB66A1">
      <w:pPr>
        <w:spacing w:before="100" w:beforeAutospacing="1" w:after="100" w:afterAutospacing="1" w:line="240" w:lineRule="auto"/>
        <w:rPr>
          <w:ins w:id="1267" w:author="Unknown"/>
          <w:rFonts w:ascii="Times New Roman" w:eastAsia="Times New Roman" w:hAnsi="Times New Roman" w:cs="Times New Roman"/>
          <w:sz w:val="24"/>
          <w:szCs w:val="24"/>
          <w:lang w:val="en-US" w:eastAsia="en-IN"/>
        </w:rPr>
      </w:pPr>
      <w:ins w:id="1268" w:author="Unknown">
        <w:r w:rsidRPr="00FB66A1">
          <w:rPr>
            <w:rFonts w:ascii="Times New Roman" w:eastAsia="Times New Roman" w:hAnsi="Times New Roman" w:cs="Times New Roman"/>
            <w:sz w:val="24"/>
            <w:szCs w:val="24"/>
            <w:lang w:val="en-US" w:eastAsia="en-IN"/>
          </w:rPr>
          <w:t>Name</w:t>
        </w:r>
        <w:r w:rsidRPr="00FB66A1">
          <w:rPr>
            <w:rFonts w:ascii="Times New Roman" w:eastAsia="Times New Roman" w:hAnsi="Times New Roman" w:cs="Times New Roman"/>
            <w:sz w:val="24"/>
            <w:szCs w:val="24"/>
            <w:lang w:val="en-US" w:eastAsia="en-IN"/>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49.55pt;height:17.85pt" o:ole="">
              <v:imagedata r:id="rId28" o:title=""/>
            </v:shape>
            <w:control r:id="rId29" w:name="HTMLText1" w:shapeid="_x0000_i1136"/>
          </w:object>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spacing w:before="100" w:beforeAutospacing="1" w:after="100" w:afterAutospacing="1" w:line="240" w:lineRule="auto"/>
        <w:rPr>
          <w:ins w:id="1269" w:author="Unknown"/>
          <w:rFonts w:ascii="Times New Roman" w:eastAsia="Times New Roman" w:hAnsi="Times New Roman" w:cs="Times New Roman"/>
          <w:sz w:val="24"/>
          <w:szCs w:val="24"/>
          <w:lang w:val="en-US" w:eastAsia="en-IN"/>
        </w:rPr>
      </w:pPr>
      <w:ins w:id="1270" w:author="Unknown">
        <w:r w:rsidRPr="00FB66A1">
          <w:rPr>
            <w:rFonts w:ascii="Times New Roman" w:eastAsia="Times New Roman" w:hAnsi="Times New Roman" w:cs="Times New Roman"/>
            <w:sz w:val="24"/>
            <w:szCs w:val="24"/>
            <w:lang w:val="en-US" w:eastAsia="en-IN"/>
          </w:rPr>
          <w:t>Email</w:t>
        </w:r>
        <w:r w:rsidRPr="00FB66A1">
          <w:rPr>
            <w:rFonts w:ascii="Times New Roman" w:eastAsia="Times New Roman" w:hAnsi="Times New Roman" w:cs="Times New Roman"/>
            <w:sz w:val="24"/>
            <w:szCs w:val="24"/>
            <w:lang w:val="en-US" w:eastAsia="en-IN"/>
          </w:rPr>
          <w:object w:dxaOrig="300" w:dyaOrig="225">
            <v:shape id="_x0000_i1135" type="#_x0000_t75" style="width:49.55pt;height:17.85pt" o:ole="">
              <v:imagedata r:id="rId28" o:title=""/>
            </v:shape>
            <w:control r:id="rId30" w:name="DefaultOcxName" w:shapeid="_x0000_i1135"/>
          </w:object>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spacing w:before="100" w:beforeAutospacing="1" w:after="100" w:afterAutospacing="1" w:line="240" w:lineRule="auto"/>
        <w:rPr>
          <w:ins w:id="1271" w:author="Unknown"/>
          <w:rFonts w:ascii="Times New Roman" w:eastAsia="Times New Roman" w:hAnsi="Times New Roman" w:cs="Times New Roman"/>
          <w:sz w:val="24"/>
          <w:szCs w:val="24"/>
          <w:lang w:val="en-US" w:eastAsia="en-IN"/>
        </w:rPr>
      </w:pPr>
      <w:ins w:id="1272" w:author="Unknown">
        <w:r w:rsidRPr="00FB66A1">
          <w:rPr>
            <w:rFonts w:ascii="Times New Roman" w:eastAsia="Times New Roman" w:hAnsi="Times New Roman" w:cs="Times New Roman"/>
            <w:sz w:val="24"/>
            <w:szCs w:val="24"/>
            <w:lang w:val="en-US" w:eastAsia="en-IN"/>
          </w:rPr>
          <w:t>Website</w:t>
        </w:r>
        <w:r w:rsidRPr="00FB66A1">
          <w:rPr>
            <w:rFonts w:ascii="Times New Roman" w:eastAsia="Times New Roman" w:hAnsi="Times New Roman" w:cs="Times New Roman"/>
            <w:sz w:val="24"/>
            <w:szCs w:val="24"/>
            <w:lang w:val="en-US" w:eastAsia="en-IN"/>
          </w:rPr>
          <w:object w:dxaOrig="300" w:dyaOrig="225">
            <v:shape id="_x0000_i1134" type="#_x0000_t75" style="width:49.55pt;height:17.85pt" o:ole="">
              <v:imagedata r:id="rId28" o:title=""/>
            </v:shape>
            <w:control r:id="rId31" w:name="DefaultOcxName1" w:shapeid="_x0000_i1134"/>
          </w:object>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spacing w:before="100" w:beforeAutospacing="1" w:after="100" w:afterAutospacing="1" w:line="240" w:lineRule="auto"/>
        <w:rPr>
          <w:ins w:id="1273" w:author="Unknown"/>
          <w:rFonts w:ascii="Times New Roman" w:eastAsia="Times New Roman" w:hAnsi="Times New Roman" w:cs="Times New Roman"/>
          <w:sz w:val="24"/>
          <w:szCs w:val="24"/>
          <w:lang w:val="en-US" w:eastAsia="en-IN"/>
        </w:rPr>
      </w:pPr>
      <w:ins w:id="1274" w:author="Unknown">
        <w:r w:rsidRPr="00FB66A1">
          <w:rPr>
            <w:rFonts w:ascii="Times New Roman" w:eastAsia="Times New Roman" w:hAnsi="Times New Roman" w:cs="Times New Roman"/>
            <w:sz w:val="24"/>
            <w:szCs w:val="24"/>
            <w:lang w:val="en-US" w:eastAsia="en-IN"/>
          </w:rPr>
          <w:t>Comment</w:t>
        </w:r>
        <w:r w:rsidRPr="00FB66A1">
          <w:rPr>
            <w:rFonts w:ascii="Times New Roman" w:eastAsia="Times New Roman" w:hAnsi="Times New Roman" w:cs="Times New Roman"/>
            <w:sz w:val="24"/>
            <w:szCs w:val="24"/>
            <w:lang w:val="en-US" w:eastAsia="en-IN"/>
          </w:rPr>
          <w:object w:dxaOrig="300" w:dyaOrig="225">
            <v:shape id="_x0000_i1133" type="#_x0000_t75" style="width:136.5pt;height:81.8pt" o:ole="">
              <v:imagedata r:id="rId32" o:title=""/>
            </v:shape>
            <w:control r:id="rId33" w:name="DefaultOcxName2" w:shapeid="_x0000_i1133"/>
          </w:object>
        </w:r>
        <w:r w:rsidRPr="00FB66A1">
          <w:rPr>
            <w:rFonts w:ascii="Times New Roman" w:eastAsia="Times New Roman" w:hAnsi="Times New Roman" w:cs="Times New Roman"/>
            <w:sz w:val="24"/>
            <w:szCs w:val="24"/>
            <w:lang w:val="en-US" w:eastAsia="en-IN"/>
          </w:rPr>
          <w:t xml:space="preserve"> </w:t>
        </w:r>
      </w:ins>
    </w:p>
    <w:p w:rsidR="00FB66A1" w:rsidRPr="00FB66A1" w:rsidRDefault="00FB66A1" w:rsidP="00FB66A1">
      <w:pPr>
        <w:spacing w:before="100" w:beforeAutospacing="1" w:after="100" w:afterAutospacing="1" w:line="240" w:lineRule="auto"/>
        <w:rPr>
          <w:ins w:id="1275" w:author="Unknown"/>
          <w:rFonts w:ascii="Times New Roman" w:eastAsia="Times New Roman" w:hAnsi="Times New Roman" w:cs="Times New Roman"/>
          <w:sz w:val="24"/>
          <w:szCs w:val="24"/>
          <w:lang w:val="en-US" w:eastAsia="en-IN"/>
        </w:rPr>
      </w:pPr>
      <w:ins w:id="1276" w:author="Unknown">
        <w:r w:rsidRPr="00FB66A1">
          <w:rPr>
            <w:rFonts w:ascii="Times New Roman" w:eastAsia="Times New Roman" w:hAnsi="Times New Roman" w:cs="Times New Roman"/>
            <w:sz w:val="24"/>
            <w:szCs w:val="24"/>
            <w:lang w:val="en-US" w:eastAsia="en-IN"/>
          </w:rPr>
          <w:object w:dxaOrig="300" w:dyaOrig="225">
            <v:shape id="_x0000_i1132" type="#_x0000_t75" style="width:36.85pt;height:22.45pt" o:ole="">
              <v:imagedata r:id="rId34" o:title=""/>
            </v:shape>
            <w:control r:id="rId35" w:name="DefaultOcxName3" w:shapeid="_x0000_i1132"/>
          </w:object>
        </w:r>
      </w:ins>
    </w:p>
    <w:p w:rsidR="00FB66A1" w:rsidRPr="00FB66A1" w:rsidRDefault="00FB66A1" w:rsidP="00FB66A1">
      <w:pPr>
        <w:spacing w:before="100" w:beforeAutospacing="1" w:after="100" w:afterAutospacing="1" w:line="240" w:lineRule="auto"/>
        <w:rPr>
          <w:ins w:id="1277" w:author="Unknown"/>
          <w:rFonts w:ascii="Times New Roman" w:eastAsia="Times New Roman" w:hAnsi="Times New Roman" w:cs="Times New Roman"/>
          <w:vanish/>
          <w:sz w:val="24"/>
          <w:szCs w:val="24"/>
          <w:lang w:val="en-US" w:eastAsia="en-IN"/>
        </w:rPr>
      </w:pPr>
      <w:ins w:id="1278" w:author="Unknown">
        <w:r w:rsidRPr="00FB66A1">
          <w:rPr>
            <w:rFonts w:ascii="Times New Roman" w:eastAsia="Times New Roman" w:hAnsi="Times New Roman" w:cs="Times New Roman"/>
            <w:vanish/>
            <w:sz w:val="24"/>
            <w:szCs w:val="24"/>
            <w:lang w:val="en-US" w:eastAsia="en-IN"/>
          </w:rPr>
          <w:object w:dxaOrig="300" w:dyaOrig="225">
            <v:shape id="_x0000_i1131" type="#_x0000_t75" style="width:1in;height:17.85pt" o:ole="">
              <v:imagedata r:id="rId36" o:title=""/>
            </v:shape>
            <w:control r:id="rId37" w:name="DefaultOcxName4" w:shapeid="_x0000_i1131"/>
          </w:object>
        </w:r>
      </w:ins>
    </w:p>
    <w:p w:rsidR="00FB66A1" w:rsidRPr="00FB66A1" w:rsidRDefault="00FB66A1" w:rsidP="00FB66A1">
      <w:pPr>
        <w:spacing w:before="100" w:beforeAutospacing="1" w:after="100" w:afterAutospacing="1" w:line="240" w:lineRule="auto"/>
        <w:rPr>
          <w:ins w:id="1279" w:author="Unknown"/>
          <w:rFonts w:ascii="Times New Roman" w:eastAsia="Times New Roman" w:hAnsi="Times New Roman" w:cs="Times New Roman"/>
          <w:sz w:val="24"/>
          <w:szCs w:val="24"/>
          <w:lang w:val="en-US" w:eastAsia="en-IN"/>
        </w:rPr>
      </w:pPr>
      <w:ins w:id="1280" w:author="Unknown">
        <w:r w:rsidRPr="00FB66A1">
          <w:rPr>
            <w:rFonts w:ascii="Times New Roman" w:eastAsia="Times New Roman" w:hAnsi="Times New Roman" w:cs="Times New Roman"/>
            <w:sz w:val="24"/>
            <w:szCs w:val="24"/>
            <w:lang w:val="en-US" w:eastAsia="en-IN"/>
          </w:rPr>
          <w:object w:dxaOrig="300" w:dyaOrig="225">
            <v:shape id="_x0000_i1130" type="#_x0000_t75" style="width:20.15pt;height:17.85pt" o:ole="">
              <v:imagedata r:id="rId38" o:title=""/>
            </v:shape>
            <w:control r:id="rId39" w:name="DefaultOcxName5" w:shapeid="_x0000_i1130"/>
          </w:object>
        </w:r>
        <w:r w:rsidRPr="00FB66A1">
          <w:rPr>
            <w:rFonts w:ascii="Times New Roman" w:eastAsia="Times New Roman" w:hAnsi="Times New Roman" w:cs="Times New Roman"/>
            <w:sz w:val="24"/>
            <w:szCs w:val="24"/>
            <w:lang w:val="en-US" w:eastAsia="en-IN"/>
          </w:rPr>
          <w:t xml:space="preserve">Notify me of </w:t>
        </w:r>
        <w:proofErr w:type="spellStart"/>
        <w:r w:rsidRPr="00FB66A1">
          <w:rPr>
            <w:rFonts w:ascii="Times New Roman" w:eastAsia="Times New Roman" w:hAnsi="Times New Roman" w:cs="Times New Roman"/>
            <w:sz w:val="24"/>
            <w:szCs w:val="24"/>
            <w:lang w:val="en-US" w:eastAsia="en-IN"/>
          </w:rPr>
          <w:t>followup</w:t>
        </w:r>
        <w:proofErr w:type="spellEnd"/>
        <w:r w:rsidRPr="00FB66A1">
          <w:rPr>
            <w:rFonts w:ascii="Times New Roman" w:eastAsia="Times New Roman" w:hAnsi="Times New Roman" w:cs="Times New Roman"/>
            <w:sz w:val="24"/>
            <w:szCs w:val="24"/>
            <w:lang w:val="en-US" w:eastAsia="en-IN"/>
          </w:rPr>
          <w:t xml:space="preserve"> comments via e-mail</w:t>
        </w:r>
      </w:ins>
    </w:p>
    <w:p w:rsidR="00FB66A1" w:rsidRPr="00FB66A1" w:rsidRDefault="00FB66A1" w:rsidP="00FB66A1">
      <w:pPr>
        <w:spacing w:after="0" w:line="240" w:lineRule="auto"/>
        <w:rPr>
          <w:ins w:id="1281" w:author="Unknown"/>
          <w:rFonts w:ascii="Times New Roman" w:eastAsia="Times New Roman" w:hAnsi="Times New Roman" w:cs="Times New Roman"/>
          <w:sz w:val="24"/>
          <w:szCs w:val="24"/>
          <w:lang w:val="en-US" w:eastAsia="en-IN"/>
        </w:rPr>
      </w:pPr>
      <w:ins w:id="1282" w:author="Unknown">
        <w:r w:rsidRPr="00FB66A1">
          <w:rPr>
            <w:rFonts w:ascii="Times New Roman" w:eastAsia="Times New Roman" w:hAnsi="Times New Roman" w:cs="Times New Roman"/>
            <w:sz w:val="24"/>
            <w:szCs w:val="24"/>
            <w:lang w:val="en-US" w:eastAsia="en-IN"/>
          </w:rPr>
          <w:object w:dxaOrig="300" w:dyaOrig="225">
            <v:shape id="_x0000_i1129" type="#_x0000_t75" style="width:1in;height:17.85pt" o:ole="">
              <v:imagedata r:id="rId40" o:title=""/>
            </v:shape>
            <w:control r:id="rId41" w:name="DefaultOcxName6" w:shapeid="_x0000_i1129"/>
          </w:object>
        </w:r>
        <w:r w:rsidRPr="00FB66A1">
          <w:rPr>
            <w:rFonts w:ascii="Times New Roman" w:eastAsia="Times New Roman" w:hAnsi="Times New Roman" w:cs="Times New Roman"/>
            <w:sz w:val="24"/>
            <w:szCs w:val="24"/>
            <w:lang w:val="en-US" w:eastAsia="en-IN"/>
          </w:rPr>
          <w:object w:dxaOrig="300" w:dyaOrig="225">
            <v:shape id="_x0000_i1128" type="#_x0000_t75" style="width:1in;height:17.85pt" o:ole="">
              <v:imagedata r:id="rId42" o:title=""/>
            </v:shape>
            <w:control r:id="rId43" w:name="DefaultOcxName7" w:shapeid="_x0000_i1128"/>
          </w:object>
        </w:r>
        <w:r w:rsidRPr="00FB66A1">
          <w:rPr>
            <w:rFonts w:ascii="Times New Roman" w:eastAsia="Times New Roman" w:hAnsi="Times New Roman" w:cs="Times New Roman"/>
            <w:sz w:val="24"/>
            <w:szCs w:val="24"/>
            <w:lang w:val="en-US" w:eastAsia="en-IN"/>
          </w:rPr>
          <w:object w:dxaOrig="300" w:dyaOrig="225">
            <v:shape id="_x0000_i1127" type="#_x0000_t75" style="width:1in;height:17.85pt" o:ole="">
              <v:imagedata r:id="rId44" o:title=""/>
            </v:shape>
            <w:control r:id="rId45" w:name="DefaultOcxName8" w:shapeid="_x0000_i1127"/>
          </w:object>
        </w:r>
      </w:ins>
    </w:p>
    <w:p w:rsidR="00FB66A1" w:rsidRPr="00FB66A1" w:rsidRDefault="00FB66A1" w:rsidP="00FB66A1">
      <w:pPr>
        <w:pBdr>
          <w:top w:val="single" w:sz="6" w:space="1" w:color="auto"/>
        </w:pBdr>
        <w:spacing w:after="0" w:line="240" w:lineRule="auto"/>
        <w:jc w:val="center"/>
        <w:rPr>
          <w:rFonts w:ascii="Arial" w:eastAsia="Times New Roman" w:hAnsi="Arial" w:cs="Arial"/>
          <w:vanish/>
          <w:sz w:val="16"/>
          <w:szCs w:val="16"/>
          <w:lang w:eastAsia="en-IN"/>
        </w:rPr>
      </w:pPr>
      <w:r w:rsidRPr="00FB66A1">
        <w:rPr>
          <w:rFonts w:ascii="Arial" w:eastAsia="Times New Roman" w:hAnsi="Arial" w:cs="Arial"/>
          <w:vanish/>
          <w:sz w:val="16"/>
          <w:szCs w:val="16"/>
          <w:lang w:eastAsia="en-IN"/>
        </w:rPr>
        <w:t>Bottom of Form</w:t>
      </w:r>
    </w:p>
    <w:p w:rsidR="00FB66A1" w:rsidRPr="00FB66A1" w:rsidRDefault="00FB66A1" w:rsidP="00FB66A1">
      <w:pPr>
        <w:spacing w:before="100" w:beforeAutospacing="1" w:after="100" w:afterAutospacing="1" w:line="240" w:lineRule="auto"/>
        <w:rPr>
          <w:ins w:id="1283" w:author="Unknown"/>
          <w:rFonts w:ascii="Times New Roman" w:eastAsia="Times New Roman" w:hAnsi="Times New Roman" w:cs="Times New Roman"/>
          <w:sz w:val="24"/>
          <w:szCs w:val="24"/>
          <w:lang w:val="en-US" w:eastAsia="en-IN"/>
        </w:rPr>
      </w:pPr>
      <w:ins w:id="1284" w:author="Unknown">
        <w:r w:rsidRPr="00FB66A1">
          <w:rPr>
            <w:rFonts w:ascii="Times New Roman" w:eastAsia="Times New Roman" w:hAnsi="Times New Roman" w:cs="Times New Roman"/>
            <w:sz w:val="24"/>
            <w:szCs w:val="24"/>
            <w:lang w:val="en-US" w:eastAsia="en-IN"/>
          </w:rPr>
          <w:t xml:space="preserve">Next post: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"https://www.thegeekstuff.com/2011/02/send-signal-to-process/"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UNIX / Linux: 3 Ways to Send Signal to Processes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spacing w:before="100" w:beforeAutospacing="1" w:after="100" w:afterAutospacing="1" w:line="240" w:lineRule="auto"/>
        <w:rPr>
          <w:ins w:id="1285" w:author="Unknown"/>
          <w:rFonts w:ascii="Times New Roman" w:eastAsia="Times New Roman" w:hAnsi="Times New Roman" w:cs="Times New Roman"/>
          <w:sz w:val="24"/>
          <w:szCs w:val="24"/>
          <w:lang w:val="en-US" w:eastAsia="en-IN"/>
        </w:rPr>
      </w:pPr>
      <w:ins w:id="1286" w:author="Unknown">
        <w:r w:rsidRPr="00FB66A1">
          <w:rPr>
            <w:rFonts w:ascii="Times New Roman" w:eastAsia="Times New Roman" w:hAnsi="Times New Roman" w:cs="Times New Roman"/>
            <w:sz w:val="24"/>
            <w:szCs w:val="24"/>
            <w:lang w:val="en-US" w:eastAsia="en-IN"/>
          </w:rPr>
          <w:t xml:space="preserve">Previous post: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"https://www.thegeekstuff.com/2011/02/sticky-bit-on-directory-file/"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UNIX / Linux: How to Use Sticky Bit on Directory and File</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spacing w:after="0" w:line="240" w:lineRule="auto"/>
        <w:rPr>
          <w:ins w:id="1287" w:author="Unknown"/>
          <w:rFonts w:ascii="Times New Roman" w:eastAsia="Times New Roman" w:hAnsi="Times New Roman" w:cs="Times New Roman"/>
          <w:sz w:val="24"/>
          <w:szCs w:val="24"/>
          <w:lang w:val="en-US" w:eastAsia="en-IN"/>
        </w:rPr>
      </w:pPr>
      <w:ins w:id="128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"https://www.thegeekstuff.com/feed" \o "Subscribe via RSS"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RSS</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proofErr w:type="gramStart"/>
        <w:r w:rsidRPr="00FB66A1">
          <w:rPr>
            <w:rFonts w:ascii="Times New Roman" w:eastAsia="Times New Roman" w:hAnsi="Times New Roman" w:cs="Times New Roman"/>
            <w:sz w:val="24"/>
            <w:szCs w:val="24"/>
            <w:lang w:val="en-US" w:eastAsia="en-IN"/>
          </w:rPr>
          <w:t>|  </w:t>
        </w:r>
        <w:proofErr w:type="gramEnd"/>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"https://feedburner.google.com/fb/a/mailverify?uri=TheGeekStuff&amp;loc=en_US" \o "Subscribe via Email"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Email</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"https://twitter.com/thegeekstuff" \o "Follow us on Twitter"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Twitter</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"https://www.facebook.com/thegeekstuff" \o "Become a fan"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Facebook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"https://plus.google.com/112493711428194838421/posts" \o "Follow us on Google+"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Google+</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br/>
        </w:r>
      </w:ins>
    </w:p>
    <w:p w:rsidR="00FB66A1" w:rsidRPr="00FB66A1" w:rsidRDefault="00FB66A1" w:rsidP="00FB66A1">
      <w:pPr>
        <w:pBdr>
          <w:bottom w:val="single" w:sz="6" w:space="1" w:color="auto"/>
        </w:pBdr>
        <w:spacing w:after="0" w:line="240" w:lineRule="auto"/>
        <w:jc w:val="center"/>
        <w:rPr>
          <w:rFonts w:ascii="Arial" w:eastAsia="Times New Roman" w:hAnsi="Arial" w:cs="Arial"/>
          <w:vanish/>
          <w:sz w:val="16"/>
          <w:szCs w:val="16"/>
          <w:lang w:eastAsia="en-IN"/>
        </w:rPr>
      </w:pPr>
      <w:r w:rsidRPr="00FB66A1">
        <w:rPr>
          <w:rFonts w:ascii="Arial" w:eastAsia="Times New Roman" w:hAnsi="Arial" w:cs="Arial"/>
          <w:vanish/>
          <w:sz w:val="16"/>
          <w:szCs w:val="16"/>
          <w:lang w:eastAsia="en-IN"/>
        </w:rPr>
        <w:t>Top of Form</w:t>
      </w:r>
    </w:p>
    <w:p w:rsidR="00FB66A1" w:rsidRPr="00FB66A1" w:rsidRDefault="00FB66A1" w:rsidP="00FB66A1">
      <w:pPr>
        <w:spacing w:after="0" w:line="240" w:lineRule="auto"/>
        <w:rPr>
          <w:ins w:id="1289" w:author="Unknown"/>
          <w:rFonts w:ascii="Times New Roman" w:eastAsia="Times New Roman" w:hAnsi="Times New Roman" w:cs="Times New Roman"/>
          <w:sz w:val="24"/>
          <w:szCs w:val="24"/>
          <w:lang w:val="en-US" w:eastAsia="en-IN"/>
        </w:rPr>
      </w:pPr>
      <w:ins w:id="1290" w:author="Unknown">
        <w:r w:rsidRPr="00FB66A1">
          <w:rPr>
            <w:rFonts w:ascii="Times New Roman" w:eastAsia="Times New Roman" w:hAnsi="Times New Roman" w:cs="Times New Roman"/>
            <w:sz w:val="24"/>
            <w:szCs w:val="24"/>
            <w:lang w:val="en-US" w:eastAsia="en-IN"/>
          </w:rPr>
          <w:object w:dxaOrig="300" w:dyaOrig="225">
            <v:shape id="_x0000_i1126" type="#_x0000_t75" style="width:1in;height:17.85pt" o:ole="">
              <v:imagedata r:id="rId46" o:title=""/>
            </v:shape>
            <w:control r:id="rId47" w:name="DefaultOcxName9" w:shapeid="_x0000_i1126"/>
          </w:object>
        </w:r>
        <w:r w:rsidRPr="00FB66A1">
          <w:rPr>
            <w:rFonts w:ascii="Times New Roman" w:eastAsia="Times New Roman" w:hAnsi="Times New Roman" w:cs="Times New Roman"/>
            <w:sz w:val="24"/>
            <w:szCs w:val="24"/>
            <w:lang w:val="en-US" w:eastAsia="en-IN"/>
          </w:rPr>
          <w:object w:dxaOrig="300" w:dyaOrig="225">
            <v:shape id="_x0000_i1125" type="#_x0000_t75" style="width:1in;height:17.85pt" o:ole="">
              <v:imagedata r:id="rId48" o:title=""/>
            </v:shape>
            <w:control r:id="rId49" w:name="DefaultOcxName10" w:shapeid="_x0000_i1125"/>
          </w:object>
        </w:r>
        <w:r w:rsidRPr="00FB66A1">
          <w:rPr>
            <w:rFonts w:ascii="Times New Roman" w:eastAsia="Times New Roman" w:hAnsi="Times New Roman" w:cs="Times New Roman"/>
            <w:sz w:val="24"/>
            <w:szCs w:val="24"/>
            <w:lang w:val="en-US" w:eastAsia="en-IN"/>
          </w:rPr>
          <w:object w:dxaOrig="300" w:dyaOrig="225">
            <v:shape id="_x0000_i1124" type="#_x0000_t75" style="width:1in;height:17.85pt" o:ole="">
              <v:imagedata r:id="rId50" o:title=""/>
            </v:shape>
            <w:control r:id="rId51" w:name="DefaultOcxName11" w:shapeid="_x0000_i1124"/>
          </w:object>
        </w:r>
        <w:r w:rsidRPr="00FB66A1">
          <w:rPr>
            <w:rFonts w:ascii="Times New Roman" w:eastAsia="Times New Roman" w:hAnsi="Times New Roman" w:cs="Times New Roman"/>
            <w:sz w:val="24"/>
            <w:szCs w:val="24"/>
            <w:lang w:val="en-US" w:eastAsia="en-IN"/>
          </w:rPr>
          <w:object w:dxaOrig="300" w:dyaOrig="225">
            <v:shape id="_x0000_i1123" type="#_x0000_t75" style="width:123.85pt;height:17.85pt" o:ole="">
              <v:imagedata r:id="rId52" o:title=""/>
            </v:shape>
            <w:control r:id="rId53" w:name="DefaultOcxName12" w:shapeid="_x0000_i1123"/>
          </w:object>
        </w:r>
        <w:r w:rsidRPr="00FB66A1">
          <w:rPr>
            <w:rFonts w:ascii="Times New Roman" w:eastAsia="Times New Roman" w:hAnsi="Times New Roman" w:cs="Times New Roman"/>
            <w:sz w:val="24"/>
            <w:szCs w:val="24"/>
            <w:lang w:val="en-US" w:eastAsia="en-IN"/>
          </w:rPr>
          <w:object w:dxaOrig="300" w:dyaOrig="225">
            <v:shape id="_x0000_i1122" type="#_x0000_t75" style="width:39.15pt;height:22.45pt" o:ole="">
              <v:imagedata r:id="rId54" o:title=""/>
            </v:shape>
            <w:control r:id="rId55" w:name="DefaultOcxName13" w:shapeid="_x0000_i1122"/>
          </w:object>
        </w:r>
      </w:ins>
    </w:p>
    <w:p w:rsidR="00FB66A1" w:rsidRPr="00FB66A1" w:rsidRDefault="00FB66A1" w:rsidP="00FB66A1">
      <w:pPr>
        <w:spacing w:after="0" w:line="240" w:lineRule="auto"/>
        <w:rPr>
          <w:ins w:id="1291" w:author="Unknown"/>
          <w:rFonts w:ascii="Times New Roman" w:eastAsia="Times New Roman" w:hAnsi="Times New Roman" w:cs="Times New Roman"/>
          <w:sz w:val="24"/>
          <w:szCs w:val="24"/>
          <w:lang w:val="en-US" w:eastAsia="en-IN"/>
        </w:rPr>
      </w:pPr>
      <w:ins w:id="1292" w:author="Unknown">
        <w:r w:rsidRPr="00FB66A1">
          <w:rPr>
            <w:rFonts w:ascii="Times New Roman" w:eastAsia="Times New Roman" w:hAnsi="Times New Roman" w:cs="Times New Roman"/>
            <w:sz w:val="24"/>
            <w:szCs w:val="24"/>
            <w:lang w:val="en-US" w:eastAsia="en-IN"/>
          </w:rPr>
          <w:object w:dxaOrig="300" w:dyaOrig="225">
            <v:shape id="_x0000_i1121" type="#_x0000_t75" style="width:1in;height:17.85pt" o:ole="">
              <v:imagedata r:id="rId56" o:title=""/>
            </v:shape>
            <w:control r:id="rId57" w:name="HTMLHidden1" w:shapeid="_x0000_i1121"/>
          </w:object>
        </w:r>
        <w:r w:rsidRPr="00FB66A1">
          <w:rPr>
            <w:rFonts w:ascii="Times New Roman" w:eastAsia="Times New Roman" w:hAnsi="Times New Roman" w:cs="Times New Roman"/>
            <w:sz w:val="24"/>
            <w:szCs w:val="24"/>
            <w:lang w:val="en-US" w:eastAsia="en-IN"/>
          </w:rPr>
          <w:object w:dxaOrig="300" w:dyaOrig="225">
            <v:shape id="_x0000_i1120" type="#_x0000_t75" style="width:1in;height:17.85pt" o:ole="">
              <v:imagedata r:id="rId56" o:title=""/>
            </v:shape>
            <w:control r:id="rId58" w:name="DefaultOcxName14" w:shapeid="_x0000_i1120"/>
          </w:object>
        </w:r>
        <w:r w:rsidRPr="00FB66A1">
          <w:rPr>
            <w:rFonts w:ascii="Times New Roman" w:eastAsia="Times New Roman" w:hAnsi="Times New Roman" w:cs="Times New Roman"/>
            <w:sz w:val="24"/>
            <w:szCs w:val="24"/>
            <w:lang w:val="en-US" w:eastAsia="en-IN"/>
          </w:rPr>
          <w:object w:dxaOrig="300" w:dyaOrig="225">
            <v:shape id="_x0000_i1119" type="#_x0000_t75" style="width:1in;height:17.85pt" o:ole="">
              <v:imagedata r:id="rId56" o:title=""/>
            </v:shape>
            <w:control r:id="rId59" w:name="DefaultOcxName15" w:shapeid="_x0000_i1119"/>
          </w:object>
        </w:r>
      </w:ins>
    </w:p>
    <w:p w:rsidR="00FB66A1" w:rsidRPr="00FB66A1" w:rsidRDefault="00FB66A1" w:rsidP="00FB66A1">
      <w:pPr>
        <w:pBdr>
          <w:top w:val="single" w:sz="6" w:space="1" w:color="auto"/>
        </w:pBdr>
        <w:spacing w:after="0" w:line="240" w:lineRule="auto"/>
        <w:jc w:val="center"/>
        <w:rPr>
          <w:rFonts w:ascii="Arial" w:eastAsia="Times New Roman" w:hAnsi="Arial" w:cs="Arial"/>
          <w:vanish/>
          <w:sz w:val="16"/>
          <w:szCs w:val="16"/>
          <w:lang w:eastAsia="en-IN"/>
        </w:rPr>
      </w:pPr>
      <w:r w:rsidRPr="00FB66A1">
        <w:rPr>
          <w:rFonts w:ascii="Arial" w:eastAsia="Times New Roman" w:hAnsi="Arial" w:cs="Arial"/>
          <w:vanish/>
          <w:sz w:val="16"/>
          <w:szCs w:val="16"/>
          <w:lang w:eastAsia="en-IN"/>
        </w:rPr>
        <w:t>Bottom of Form</w:t>
      </w:r>
    </w:p>
    <w:p w:rsidR="00FB66A1" w:rsidRPr="00FB66A1" w:rsidRDefault="00FB66A1" w:rsidP="00FB66A1">
      <w:pPr>
        <w:spacing w:after="0" w:line="240" w:lineRule="auto"/>
        <w:rPr>
          <w:ins w:id="1293" w:author="Unknown"/>
          <w:rFonts w:ascii="Times New Roman" w:eastAsia="Times New Roman" w:hAnsi="Times New Roman" w:cs="Times New Roman"/>
          <w:sz w:val="24"/>
          <w:szCs w:val="24"/>
          <w:lang w:val="en-US" w:eastAsia="en-IN"/>
        </w:rPr>
      </w:pPr>
      <w:ins w:id="1294" w:author="Unknown">
        <w:r w:rsidRPr="00FB66A1">
          <w:rPr>
            <w:rFonts w:ascii="Times New Roman" w:eastAsia="Times New Roman" w:hAnsi="Times New Roman" w:cs="Times New Roman"/>
            <w:sz w:val="24"/>
            <w:szCs w:val="24"/>
            <w:lang w:val="en-US" w:eastAsia="en-IN"/>
          </w:rPr>
          <w:pict/>
        </w:r>
      </w:ins>
      <w:r w:rsidRPr="00FB66A1">
        <w:rPr>
          <w:rFonts w:ascii="Times New Roman" w:eastAsia="Times New Roman" w:hAnsi="Times New Roman" w:cs="Times New Roman"/>
          <w:sz w:val="24"/>
          <w:szCs w:val="24"/>
          <w:lang w:val="en-US" w:eastAsia="en-IN"/>
        </w:rPr>
        <w:pict/>
      </w:r>
      <w:r w:rsidRPr="00FB66A1">
        <w:rPr>
          <w:rFonts w:ascii="Times New Roman" w:eastAsia="Times New Roman" w:hAnsi="Times New Roman" w:cs="Times New Roman"/>
          <w:sz w:val="24"/>
          <w:szCs w:val="24"/>
          <w:lang w:val="en-US" w:eastAsia="en-IN"/>
        </w:rPr>
        <w:pict/>
      </w:r>
      <w:r w:rsidRPr="00FB66A1">
        <w:rPr>
          <w:rFonts w:ascii="Times New Roman" w:eastAsia="Times New Roman" w:hAnsi="Times New Roman" w:cs="Times New Roman"/>
          <w:sz w:val="24"/>
          <w:szCs w:val="24"/>
          <w:lang w:val="en-US" w:eastAsia="en-IN"/>
        </w:rPr>
        <w:pict/>
      </w:r>
      <w:r w:rsidRPr="00FB66A1">
        <w:rPr>
          <w:rFonts w:ascii="Times New Roman" w:eastAsia="Times New Roman" w:hAnsi="Times New Roman" w:cs="Times New Roman"/>
          <w:sz w:val="24"/>
          <w:szCs w:val="24"/>
          <w:lang w:val="en-US" w:eastAsia="en-IN"/>
        </w:rPr>
        <w:pict/>
      </w:r>
      <w:r w:rsidRPr="00FB66A1">
        <w:rPr>
          <w:rFonts w:ascii="Times New Roman" w:eastAsia="Times New Roman" w:hAnsi="Times New Roman" w:cs="Times New Roman"/>
          <w:sz w:val="24"/>
          <w:szCs w:val="24"/>
          <w:lang w:val="en-US" w:eastAsia="en-IN"/>
        </w:rPr>
        <w:pict/>
      </w:r>
    </w:p>
    <w:p w:rsidR="00FB66A1" w:rsidRPr="00FB66A1" w:rsidRDefault="00FB66A1" w:rsidP="00FB66A1">
      <w:pPr>
        <w:spacing w:after="0" w:line="240" w:lineRule="auto"/>
        <w:rPr>
          <w:ins w:id="1295" w:author="Unknown"/>
          <w:rFonts w:ascii="Times New Roman" w:eastAsia="Times New Roman" w:hAnsi="Times New Roman" w:cs="Times New Roman"/>
          <w:sz w:val="24"/>
          <w:szCs w:val="24"/>
          <w:lang w:val="en-US" w:eastAsia="en-IN"/>
        </w:rPr>
      </w:pPr>
      <w:ins w:id="1296" w:author="Unknown">
        <w:r w:rsidRPr="00FB66A1">
          <w:rPr>
            <w:rFonts w:ascii="Times New Roman" w:eastAsia="Times New Roman" w:hAnsi="Times New Roman" w:cs="Times New Roman"/>
            <w:sz w:val="24"/>
            <w:szCs w:val="24"/>
            <w:lang w:val="en-US" w:eastAsia="en-IN"/>
          </w:rPr>
          <w:pict/>
        </w:r>
      </w:ins>
      <w:r w:rsidRPr="00FB66A1">
        <w:rPr>
          <w:rFonts w:ascii="Times New Roman" w:eastAsia="Times New Roman" w:hAnsi="Times New Roman" w:cs="Times New Roman"/>
          <w:sz w:val="24"/>
          <w:szCs w:val="24"/>
          <w:lang w:val="en-US" w:eastAsia="en-IN"/>
        </w:rPr>
        <w:pict/>
      </w:r>
    </w:p>
    <w:p w:rsidR="00FB66A1" w:rsidRPr="00FB66A1" w:rsidRDefault="00FB66A1" w:rsidP="00FB66A1">
      <w:pPr>
        <w:spacing w:before="100" w:beforeAutospacing="1" w:after="100" w:afterAutospacing="1" w:line="240" w:lineRule="auto"/>
        <w:rPr>
          <w:ins w:id="1297" w:author="Unknown"/>
          <w:rFonts w:ascii="Times New Roman" w:eastAsia="Times New Roman" w:hAnsi="Times New Roman" w:cs="Times New Roman"/>
          <w:sz w:val="24"/>
          <w:szCs w:val="24"/>
          <w:lang w:val="en-US" w:eastAsia="en-IN"/>
        </w:rPr>
      </w:pPr>
      <w:ins w:id="1298" w:author="Unknown">
        <w:r w:rsidRPr="00FB66A1">
          <w:rPr>
            <w:rFonts w:ascii="Times New Roman" w:eastAsia="Times New Roman" w:hAnsi="Times New Roman" w:cs="Times New Roman"/>
            <w:sz w:val="24"/>
            <w:szCs w:val="24"/>
            <w:lang w:val="en-US" w:eastAsia="en-IN"/>
          </w:rPr>
          <w:t>EBOOKS</w:t>
        </w:r>
      </w:ins>
    </w:p>
    <w:p w:rsidR="00FB66A1" w:rsidRPr="00FB66A1" w:rsidRDefault="00FB66A1" w:rsidP="00FB66A1">
      <w:pPr>
        <w:numPr>
          <w:ilvl w:val="0"/>
          <w:numId w:val="11"/>
        </w:numPr>
        <w:spacing w:before="100" w:beforeAutospacing="1" w:after="100" w:afterAutospacing="1" w:line="240" w:lineRule="auto"/>
        <w:rPr>
          <w:ins w:id="1299" w:author="Unknown"/>
          <w:rFonts w:ascii="Times New Roman" w:eastAsia="Times New Roman" w:hAnsi="Times New Roman" w:cs="Times New Roman"/>
          <w:sz w:val="24"/>
          <w:szCs w:val="24"/>
          <w:lang w:val="en-US" w:eastAsia="en-IN"/>
        </w:rPr>
      </w:pPr>
      <w:r>
        <w:rPr>
          <w:rFonts w:ascii="Times New Roman" w:eastAsia="Times New Roman" w:hAnsi="Times New Roman" w:cs="Times New Roman"/>
          <w:noProof/>
          <w:sz w:val="24"/>
          <w:szCs w:val="24"/>
          <w:lang w:eastAsia="en-IN"/>
        </w:rPr>
        <w:drawing>
          <wp:inline distT="0" distB="0" distL="0" distR="0">
            <wp:extent cx="380365" cy="131445"/>
            <wp:effectExtent l="0" t="0" r="635" b="1905"/>
            <wp:docPr id="2" name="Picture 2" descr="Linux 101 Hac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ux 101 Hacks 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65" cy="131445"/>
                    </a:xfrm>
                    <a:prstGeom prst="rect">
                      <a:avLst/>
                    </a:prstGeom>
                    <a:noFill/>
                    <a:ln>
                      <a:noFill/>
                    </a:ln>
                  </pic:spPr>
                </pic:pic>
              </a:graphicData>
            </a:graphic>
          </wp:inline>
        </w:drawing>
      </w:r>
      <w:ins w:id="1300" w:author="Unknown">
        <w:r w:rsidRPr="00FB66A1">
          <w:rPr>
            <w:rFonts w:ascii="Times New Roman" w:eastAsia="Times New Roman" w:hAnsi="Times New Roman" w:cs="Times New Roman"/>
            <w:sz w:val="24"/>
            <w:szCs w:val="24"/>
            <w:lang w:val="en-US" w:eastAsia="en-IN"/>
          </w:rPr>
          <w:t>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"https://www.thegeekstuff.com/linux-101-hacks-ebook/"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Linux 101 Hacks 2nd Edition eBook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 Practical Examples to Build a Strong Foundation in Linux</w:t>
        </w:r>
      </w:ins>
    </w:p>
    <w:p w:rsidR="00FB66A1" w:rsidRPr="00FB66A1" w:rsidRDefault="00FB66A1" w:rsidP="00FB66A1">
      <w:pPr>
        <w:numPr>
          <w:ilvl w:val="0"/>
          <w:numId w:val="11"/>
        </w:numPr>
        <w:spacing w:before="100" w:beforeAutospacing="1" w:after="100" w:afterAutospacing="1" w:line="240" w:lineRule="auto"/>
        <w:rPr>
          <w:ins w:id="1301" w:author="Unknown"/>
          <w:rFonts w:ascii="Times New Roman" w:eastAsia="Times New Roman" w:hAnsi="Times New Roman" w:cs="Times New Roman"/>
          <w:sz w:val="24"/>
          <w:szCs w:val="24"/>
          <w:lang w:val="en-US" w:eastAsia="en-IN"/>
        </w:rPr>
      </w:pPr>
      <w:ins w:id="130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"https://www.thegeekstuff.com/bash-101-hacks-ebook/"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Bash 101 Hacks eBook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 Take Control of Your Bash Command Line and Shell Scripting</w:t>
        </w:r>
      </w:ins>
    </w:p>
    <w:p w:rsidR="00FB66A1" w:rsidRPr="00FB66A1" w:rsidRDefault="00FB66A1" w:rsidP="00FB66A1">
      <w:pPr>
        <w:numPr>
          <w:ilvl w:val="0"/>
          <w:numId w:val="11"/>
        </w:numPr>
        <w:spacing w:before="100" w:beforeAutospacing="1" w:after="100" w:afterAutospacing="1" w:line="240" w:lineRule="auto"/>
        <w:rPr>
          <w:ins w:id="1303" w:author="Unknown"/>
          <w:rFonts w:ascii="Times New Roman" w:eastAsia="Times New Roman" w:hAnsi="Times New Roman" w:cs="Times New Roman"/>
          <w:sz w:val="24"/>
          <w:szCs w:val="24"/>
          <w:lang w:val="en-US" w:eastAsia="en-IN"/>
        </w:rPr>
      </w:pPr>
      <w:ins w:id="130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"https://www.thegeekstuff.com/sed-awk-101-hacks-ebook/"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Sed</w:t>
        </w:r>
        <w:proofErr w:type="spellEnd"/>
        <w:r w:rsidRPr="00FB66A1">
          <w:rPr>
            <w:rFonts w:ascii="Times New Roman" w:eastAsia="Times New Roman" w:hAnsi="Times New Roman" w:cs="Times New Roman"/>
            <w:color w:val="0000FF"/>
            <w:sz w:val="24"/>
            <w:szCs w:val="24"/>
            <w:u w:val="single"/>
            <w:lang w:val="en-US" w:eastAsia="en-IN"/>
          </w:rPr>
          <w:t xml:space="preserve"> and </w:t>
        </w:r>
        <w:proofErr w:type="spellStart"/>
        <w:r w:rsidRPr="00FB66A1">
          <w:rPr>
            <w:rFonts w:ascii="Times New Roman" w:eastAsia="Times New Roman" w:hAnsi="Times New Roman" w:cs="Times New Roman"/>
            <w:color w:val="0000FF"/>
            <w:sz w:val="24"/>
            <w:szCs w:val="24"/>
            <w:u w:val="single"/>
            <w:lang w:val="en-US" w:eastAsia="en-IN"/>
          </w:rPr>
          <w:t>Awk</w:t>
        </w:r>
        <w:proofErr w:type="spellEnd"/>
        <w:r w:rsidRPr="00FB66A1">
          <w:rPr>
            <w:rFonts w:ascii="Times New Roman" w:eastAsia="Times New Roman" w:hAnsi="Times New Roman" w:cs="Times New Roman"/>
            <w:color w:val="0000FF"/>
            <w:sz w:val="24"/>
            <w:szCs w:val="24"/>
            <w:u w:val="single"/>
            <w:lang w:val="en-US" w:eastAsia="en-IN"/>
          </w:rPr>
          <w:t xml:space="preserve"> 101 Hacks eBook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 Enhance Your UNIX / Linux Life with </w:t>
        </w:r>
        <w:proofErr w:type="spellStart"/>
        <w:r w:rsidRPr="00FB66A1">
          <w:rPr>
            <w:rFonts w:ascii="Times New Roman" w:eastAsia="Times New Roman" w:hAnsi="Times New Roman" w:cs="Times New Roman"/>
            <w:sz w:val="24"/>
            <w:szCs w:val="24"/>
            <w:lang w:val="en-US" w:eastAsia="en-IN"/>
          </w:rPr>
          <w:t>Sed</w:t>
        </w:r>
        <w:proofErr w:type="spellEnd"/>
        <w:r w:rsidRPr="00FB66A1">
          <w:rPr>
            <w:rFonts w:ascii="Times New Roman" w:eastAsia="Times New Roman" w:hAnsi="Times New Roman" w:cs="Times New Roman"/>
            <w:sz w:val="24"/>
            <w:szCs w:val="24"/>
            <w:lang w:val="en-US" w:eastAsia="en-IN"/>
          </w:rPr>
          <w:t xml:space="preserve"> and </w:t>
        </w:r>
        <w:proofErr w:type="spellStart"/>
        <w:r w:rsidRPr="00FB66A1">
          <w:rPr>
            <w:rFonts w:ascii="Times New Roman" w:eastAsia="Times New Roman" w:hAnsi="Times New Roman" w:cs="Times New Roman"/>
            <w:sz w:val="24"/>
            <w:szCs w:val="24"/>
            <w:lang w:val="en-US" w:eastAsia="en-IN"/>
          </w:rPr>
          <w:t>Awk</w:t>
        </w:r>
        <w:proofErr w:type="spellEnd"/>
      </w:ins>
    </w:p>
    <w:p w:rsidR="00FB66A1" w:rsidRPr="00FB66A1" w:rsidRDefault="00FB66A1" w:rsidP="00FB66A1">
      <w:pPr>
        <w:numPr>
          <w:ilvl w:val="0"/>
          <w:numId w:val="11"/>
        </w:numPr>
        <w:spacing w:before="100" w:beforeAutospacing="1" w:after="100" w:afterAutospacing="1" w:line="240" w:lineRule="auto"/>
        <w:rPr>
          <w:ins w:id="1305" w:author="Unknown"/>
          <w:rFonts w:ascii="Times New Roman" w:eastAsia="Times New Roman" w:hAnsi="Times New Roman" w:cs="Times New Roman"/>
          <w:sz w:val="24"/>
          <w:szCs w:val="24"/>
          <w:lang w:val="en-US" w:eastAsia="en-IN"/>
        </w:rPr>
      </w:pPr>
      <w:ins w:id="130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"https://www.thegeekstuff.com/vim-101-hacks-ebook/"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Vim 101 Hacks eBook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 Practical Examples for Becoming Fast and Productive in Vim Editor</w:t>
        </w:r>
      </w:ins>
    </w:p>
    <w:p w:rsidR="00FB66A1" w:rsidRPr="00FB66A1" w:rsidRDefault="00FB66A1" w:rsidP="00FB66A1">
      <w:pPr>
        <w:numPr>
          <w:ilvl w:val="0"/>
          <w:numId w:val="11"/>
        </w:numPr>
        <w:spacing w:before="100" w:beforeAutospacing="1" w:after="100" w:afterAutospacing="1" w:line="240" w:lineRule="auto"/>
        <w:rPr>
          <w:ins w:id="1307" w:author="Unknown"/>
          <w:rFonts w:ascii="Times New Roman" w:eastAsia="Times New Roman" w:hAnsi="Times New Roman" w:cs="Times New Roman"/>
          <w:sz w:val="24"/>
          <w:szCs w:val="24"/>
          <w:lang w:val="en-US" w:eastAsia="en-IN"/>
        </w:rPr>
      </w:pPr>
      <w:ins w:id="130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"https://www.thegeekstuff.com/nagios-core-ebook/"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Nagios</w:t>
        </w:r>
        <w:proofErr w:type="spellEnd"/>
        <w:r w:rsidRPr="00FB66A1">
          <w:rPr>
            <w:rFonts w:ascii="Times New Roman" w:eastAsia="Times New Roman" w:hAnsi="Times New Roman" w:cs="Times New Roman"/>
            <w:color w:val="0000FF"/>
            <w:sz w:val="24"/>
            <w:szCs w:val="24"/>
            <w:u w:val="single"/>
            <w:lang w:val="en-US" w:eastAsia="en-IN"/>
          </w:rPr>
          <w:t xml:space="preserve"> Core 3 eBook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 Monitor Everything, Be Proactive, and Sleep Well</w:t>
        </w:r>
      </w:ins>
    </w:p>
    <w:p w:rsidR="00FB66A1" w:rsidRPr="00FB66A1" w:rsidRDefault="00FB66A1" w:rsidP="00FB66A1">
      <w:pPr>
        <w:spacing w:before="100" w:beforeAutospacing="1" w:after="100" w:afterAutospacing="1" w:line="240" w:lineRule="auto"/>
        <w:rPr>
          <w:ins w:id="1309" w:author="Unknown"/>
          <w:rFonts w:ascii="Times New Roman" w:eastAsia="Times New Roman" w:hAnsi="Times New Roman" w:cs="Times New Roman"/>
          <w:sz w:val="24"/>
          <w:szCs w:val="24"/>
          <w:lang w:val="en-US" w:eastAsia="en-IN"/>
        </w:rPr>
      </w:pPr>
      <w:ins w:id="1310" w:author="Unknown">
        <w:r w:rsidRPr="00FB66A1">
          <w:rPr>
            <w:rFonts w:ascii="Times New Roman" w:eastAsia="Times New Roman" w:hAnsi="Times New Roman" w:cs="Times New Roman"/>
            <w:sz w:val="24"/>
            <w:szCs w:val="24"/>
            <w:lang w:val="en-US" w:eastAsia="en-IN"/>
          </w:rPr>
          <w:t>POPULAR POSTS</w:t>
        </w:r>
      </w:ins>
    </w:p>
    <w:p w:rsidR="00FB66A1" w:rsidRPr="00FB66A1" w:rsidRDefault="00FB66A1" w:rsidP="00FB66A1">
      <w:pPr>
        <w:numPr>
          <w:ilvl w:val="0"/>
          <w:numId w:val="12"/>
        </w:numPr>
        <w:spacing w:before="100" w:beforeAutospacing="1" w:after="100" w:afterAutospacing="1" w:line="240" w:lineRule="auto"/>
        <w:rPr>
          <w:ins w:id="1311" w:author="Unknown"/>
          <w:rFonts w:ascii="Times New Roman" w:eastAsia="Times New Roman" w:hAnsi="Times New Roman" w:cs="Times New Roman"/>
          <w:sz w:val="24"/>
          <w:szCs w:val="24"/>
          <w:lang w:val="en-US" w:eastAsia="en-IN"/>
        </w:rPr>
      </w:pPr>
      <w:ins w:id="131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"https://www.thegeekstuff.com/dslr-accessories/"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15 Essential Accessories for Your Nikon or Canon DSLR Camera</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13" w:author="Unknown"/>
          <w:rFonts w:ascii="Times New Roman" w:eastAsia="Times New Roman" w:hAnsi="Times New Roman" w:cs="Times New Roman"/>
          <w:sz w:val="24"/>
          <w:szCs w:val="24"/>
          <w:lang w:val="en-US" w:eastAsia="en-IN"/>
        </w:rPr>
      </w:pPr>
      <w:ins w:id="131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"https://www.thegeekstuff.com/2009/01/12-amazing-and-essential-linux-books-to-enrich-your-brain-and-library/"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12 Amazing and Essential Linux Books To Enrich Your Brain and Library</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15" w:author="Unknown"/>
          <w:rFonts w:ascii="Times New Roman" w:eastAsia="Times New Roman" w:hAnsi="Times New Roman" w:cs="Times New Roman"/>
          <w:sz w:val="24"/>
          <w:szCs w:val="24"/>
          <w:lang w:val="en-US" w:eastAsia="en-IN"/>
        </w:rPr>
      </w:pPr>
      <w:ins w:id="131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"https://www.thegeekstuff.com/2010/12/50-unix-linux-sysadmin-tutorials/"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50 UNIX / Linux </w:t>
        </w:r>
        <w:proofErr w:type="spellStart"/>
        <w:r w:rsidRPr="00FB66A1">
          <w:rPr>
            <w:rFonts w:ascii="Times New Roman" w:eastAsia="Times New Roman" w:hAnsi="Times New Roman" w:cs="Times New Roman"/>
            <w:color w:val="0000FF"/>
            <w:sz w:val="24"/>
            <w:szCs w:val="24"/>
            <w:u w:val="single"/>
            <w:lang w:val="en-US" w:eastAsia="en-IN"/>
          </w:rPr>
          <w:t>Sysadmin</w:t>
        </w:r>
        <w:proofErr w:type="spellEnd"/>
        <w:r w:rsidRPr="00FB66A1">
          <w:rPr>
            <w:rFonts w:ascii="Times New Roman" w:eastAsia="Times New Roman" w:hAnsi="Times New Roman" w:cs="Times New Roman"/>
            <w:color w:val="0000FF"/>
            <w:sz w:val="24"/>
            <w:szCs w:val="24"/>
            <w:u w:val="single"/>
            <w:lang w:val="en-US" w:eastAsia="en-IN"/>
          </w:rPr>
          <w:t xml:space="preserve"> Tutorials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17" w:author="Unknown"/>
          <w:rFonts w:ascii="Times New Roman" w:eastAsia="Times New Roman" w:hAnsi="Times New Roman" w:cs="Times New Roman"/>
          <w:sz w:val="24"/>
          <w:szCs w:val="24"/>
          <w:lang w:val="en-US" w:eastAsia="en-IN"/>
        </w:rPr>
      </w:pPr>
      <w:ins w:id="131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"https://www.thegeekstuff.com/2010/11/50-linux-commands/"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50 Most Frequently Used UNIX / Linux Commands (With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19" w:author="Unknown"/>
          <w:rFonts w:ascii="Times New Roman" w:eastAsia="Times New Roman" w:hAnsi="Times New Roman" w:cs="Times New Roman"/>
          <w:sz w:val="24"/>
          <w:szCs w:val="24"/>
          <w:lang w:val="en-US" w:eastAsia="en-IN"/>
        </w:rPr>
      </w:pPr>
      <w:ins w:id="132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"https://www.thegeekstuff.com/2010/08/gtd-getting-things-done/"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How To Be Productive and Get Things Done Using GTD</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21" w:author="Unknown"/>
          <w:rFonts w:ascii="Times New Roman" w:eastAsia="Times New Roman" w:hAnsi="Times New Roman" w:cs="Times New Roman"/>
          <w:sz w:val="24"/>
          <w:szCs w:val="24"/>
          <w:lang w:val="en-US" w:eastAsia="en-IN"/>
        </w:rPr>
      </w:pPr>
      <w:ins w:id="132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"https://www.thegeekstuff.com/2010/03/30-things-to-do-when-you-are-bored-and-have-a-computer/"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30 Things To Do When you are Bored and have a Computer</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23" w:author="Unknown"/>
          <w:rFonts w:ascii="Times New Roman" w:eastAsia="Times New Roman" w:hAnsi="Times New Roman" w:cs="Times New Roman"/>
          <w:sz w:val="24"/>
          <w:szCs w:val="24"/>
          <w:lang w:val="en-US" w:eastAsia="en-IN"/>
        </w:rPr>
      </w:pPr>
      <w:ins w:id="132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"https://www.thegeekstuff.com/2010/09/linux-file-system-structure/"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Linux Directory Structure (File System Structure) Explained with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25" w:author="Unknown"/>
          <w:rFonts w:ascii="Times New Roman" w:eastAsia="Times New Roman" w:hAnsi="Times New Roman" w:cs="Times New Roman"/>
          <w:sz w:val="24"/>
          <w:szCs w:val="24"/>
          <w:lang w:val="en-US" w:eastAsia="en-IN"/>
        </w:rPr>
      </w:pPr>
      <w:ins w:id="132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"https://www.thegeekstuff.com/2009/06/15-practical-crontab-examples/"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Linux </w:t>
        </w:r>
        <w:proofErr w:type="spellStart"/>
        <w:r w:rsidRPr="00FB66A1">
          <w:rPr>
            <w:rFonts w:ascii="Times New Roman" w:eastAsia="Times New Roman" w:hAnsi="Times New Roman" w:cs="Times New Roman"/>
            <w:color w:val="0000FF"/>
            <w:sz w:val="24"/>
            <w:szCs w:val="24"/>
            <w:u w:val="single"/>
            <w:lang w:val="en-US" w:eastAsia="en-IN"/>
          </w:rPr>
          <w:t>Crontab</w:t>
        </w:r>
        <w:proofErr w:type="spellEnd"/>
        <w:r w:rsidRPr="00FB66A1">
          <w:rPr>
            <w:rFonts w:ascii="Times New Roman" w:eastAsia="Times New Roman" w:hAnsi="Times New Roman" w:cs="Times New Roman"/>
            <w:color w:val="0000FF"/>
            <w:sz w:val="24"/>
            <w:szCs w:val="24"/>
            <w:u w:val="single"/>
            <w:lang w:val="en-US" w:eastAsia="en-IN"/>
          </w:rPr>
          <w:t xml:space="preserve">: 15 Awesome </w:t>
        </w:r>
        <w:proofErr w:type="spellStart"/>
        <w:r w:rsidRPr="00FB66A1">
          <w:rPr>
            <w:rFonts w:ascii="Times New Roman" w:eastAsia="Times New Roman" w:hAnsi="Times New Roman" w:cs="Times New Roman"/>
            <w:color w:val="0000FF"/>
            <w:sz w:val="24"/>
            <w:szCs w:val="24"/>
            <w:u w:val="single"/>
            <w:lang w:val="en-US" w:eastAsia="en-IN"/>
          </w:rPr>
          <w:t>Cron</w:t>
        </w:r>
        <w:proofErr w:type="spellEnd"/>
        <w:r w:rsidRPr="00FB66A1">
          <w:rPr>
            <w:rFonts w:ascii="Times New Roman" w:eastAsia="Times New Roman" w:hAnsi="Times New Roman" w:cs="Times New Roman"/>
            <w:color w:val="0000FF"/>
            <w:sz w:val="24"/>
            <w:szCs w:val="24"/>
            <w:u w:val="single"/>
            <w:lang w:val="en-US" w:eastAsia="en-IN"/>
          </w:rPr>
          <w:t xml:space="preserve"> Job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27" w:author="Unknown"/>
          <w:rFonts w:ascii="Times New Roman" w:eastAsia="Times New Roman" w:hAnsi="Times New Roman" w:cs="Times New Roman"/>
          <w:sz w:val="24"/>
          <w:szCs w:val="24"/>
          <w:lang w:val="en-US" w:eastAsia="en-IN"/>
        </w:rPr>
      </w:pPr>
      <w:ins w:id="132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"https://www.thegeekstuff.com/2009/03/15-practical-unix-grep-command-examples/"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Get a Grip on the </w:t>
        </w:r>
        <w:proofErr w:type="spellStart"/>
        <w:r w:rsidRPr="00FB66A1">
          <w:rPr>
            <w:rFonts w:ascii="Times New Roman" w:eastAsia="Times New Roman" w:hAnsi="Times New Roman" w:cs="Times New Roman"/>
            <w:color w:val="0000FF"/>
            <w:sz w:val="24"/>
            <w:szCs w:val="24"/>
            <w:u w:val="single"/>
            <w:lang w:val="en-US" w:eastAsia="en-IN"/>
          </w:rPr>
          <w:t>Grep</w:t>
        </w:r>
        <w:proofErr w:type="spellEnd"/>
        <w:r w:rsidRPr="00FB66A1">
          <w:rPr>
            <w:rFonts w:ascii="Times New Roman" w:eastAsia="Times New Roman" w:hAnsi="Times New Roman" w:cs="Times New Roman"/>
            <w:color w:val="0000FF"/>
            <w:sz w:val="24"/>
            <w:szCs w:val="24"/>
            <w:u w:val="single"/>
            <w:lang w:val="en-US" w:eastAsia="en-IN"/>
          </w:rPr>
          <w:t xml:space="preserve">! – 15 Practical </w:t>
        </w:r>
        <w:proofErr w:type="spellStart"/>
        <w:r w:rsidRPr="00FB66A1">
          <w:rPr>
            <w:rFonts w:ascii="Times New Roman" w:eastAsia="Times New Roman" w:hAnsi="Times New Roman" w:cs="Times New Roman"/>
            <w:color w:val="0000FF"/>
            <w:sz w:val="24"/>
            <w:szCs w:val="24"/>
            <w:u w:val="single"/>
            <w:lang w:val="en-US" w:eastAsia="en-IN"/>
          </w:rPr>
          <w:t>Grep</w:t>
        </w:r>
        <w:proofErr w:type="spellEnd"/>
        <w:r w:rsidRPr="00FB66A1">
          <w:rPr>
            <w:rFonts w:ascii="Times New Roman" w:eastAsia="Times New Roman" w:hAnsi="Times New Roman" w:cs="Times New Roman"/>
            <w:color w:val="0000FF"/>
            <w:sz w:val="24"/>
            <w:szCs w:val="24"/>
            <w:u w:val="single"/>
            <w:lang w:val="en-US" w:eastAsia="en-IN"/>
          </w:rPr>
          <w:t xml:space="preserve"> Command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29" w:author="Unknown"/>
          <w:rFonts w:ascii="Times New Roman" w:eastAsia="Times New Roman" w:hAnsi="Times New Roman" w:cs="Times New Roman"/>
          <w:sz w:val="24"/>
          <w:szCs w:val="24"/>
          <w:lang w:val="en-US" w:eastAsia="en-IN"/>
        </w:rPr>
      </w:pPr>
      <w:ins w:id="133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"https://www.thegeekstuff.com/2009/07/linux-ls-command-examples/"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Unix LS Command: 15 Practical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31" w:author="Unknown"/>
          <w:rFonts w:ascii="Times New Roman" w:eastAsia="Times New Roman" w:hAnsi="Times New Roman" w:cs="Times New Roman"/>
          <w:sz w:val="24"/>
          <w:szCs w:val="24"/>
          <w:lang w:val="en-US" w:eastAsia="en-IN"/>
        </w:rPr>
      </w:pPr>
      <w:ins w:id="133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"https://www.thegeekstuff.com/2008/08/15-examples-to-master-linux-command-line-history/"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15 Examples To Master Linux Command Line History</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33" w:author="Unknown"/>
          <w:rFonts w:ascii="Times New Roman" w:eastAsia="Times New Roman" w:hAnsi="Times New Roman" w:cs="Times New Roman"/>
          <w:sz w:val="24"/>
          <w:szCs w:val="24"/>
          <w:lang w:val="en-US" w:eastAsia="en-IN"/>
        </w:rPr>
      </w:pPr>
      <w:ins w:id="133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"https://www.thegeekstuff.com/2010/08/bug-tracking-system/"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Top 10 Open Source Bug Tracking System</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35" w:author="Unknown"/>
          <w:rFonts w:ascii="Times New Roman" w:eastAsia="Times New Roman" w:hAnsi="Times New Roman" w:cs="Times New Roman"/>
          <w:sz w:val="24"/>
          <w:szCs w:val="24"/>
          <w:lang w:val="en-US" w:eastAsia="en-IN"/>
        </w:rPr>
      </w:pPr>
      <w:ins w:id="133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"https://www.thegeekstuff.com/2009/01/vi-and-vim-macro-tutorial-how-to-record-and-play/"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Vi and Vim Macro Tutorial: How To Record and Play</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37" w:author="Unknown"/>
          <w:rFonts w:ascii="Times New Roman" w:eastAsia="Times New Roman" w:hAnsi="Times New Roman" w:cs="Times New Roman"/>
          <w:sz w:val="24"/>
          <w:szCs w:val="24"/>
          <w:lang w:val="en-US" w:eastAsia="en-IN"/>
        </w:rPr>
      </w:pPr>
      <w:ins w:id="133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"https://www.thegeekstuff.com/2009/03/15-practical-linux-find-command-examples/"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Mommy, I found it! -- 15 Practical Linux Find Command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39" w:author="Unknown"/>
          <w:rFonts w:ascii="Times New Roman" w:eastAsia="Times New Roman" w:hAnsi="Times New Roman" w:cs="Times New Roman"/>
          <w:sz w:val="24"/>
          <w:szCs w:val="24"/>
          <w:lang w:val="en-US" w:eastAsia="en-IN"/>
        </w:rPr>
      </w:pPr>
      <w:ins w:id="134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"https://www.thegeekstuff.com/2009/07/best-gmail-tips-and-tricks/"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15 Awesome Gmail Tips and Tricks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41" w:author="Unknown"/>
          <w:rFonts w:ascii="Times New Roman" w:eastAsia="Times New Roman" w:hAnsi="Times New Roman" w:cs="Times New Roman"/>
          <w:sz w:val="24"/>
          <w:szCs w:val="24"/>
          <w:lang w:val="en-US" w:eastAsia="en-IN"/>
        </w:rPr>
      </w:pPr>
      <w:ins w:id="134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"https://www.thegeekstuff.com/2009/06/expertise-in-google-search/"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15 Awesome Google Search Tips and Tricks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43" w:author="Unknown"/>
          <w:rFonts w:ascii="Times New Roman" w:eastAsia="Times New Roman" w:hAnsi="Times New Roman" w:cs="Times New Roman"/>
          <w:sz w:val="24"/>
          <w:szCs w:val="24"/>
          <w:lang w:val="en-US" w:eastAsia="en-IN"/>
        </w:rPr>
      </w:pPr>
      <w:ins w:id="134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"https://www.thegeekstuff.com/2010/08/raid-levels-tutorial/"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RAID 0, RAID 1, RAID 5, RAID 10 Explained with Diagrams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45" w:author="Unknown"/>
          <w:rFonts w:ascii="Times New Roman" w:eastAsia="Times New Roman" w:hAnsi="Times New Roman" w:cs="Times New Roman"/>
          <w:sz w:val="24"/>
          <w:szCs w:val="24"/>
          <w:lang w:val="en-US" w:eastAsia="en-IN"/>
        </w:rPr>
      </w:pPr>
      <w:ins w:id="134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"https://www.thegeekstuff.com/2010/01/15-practical-unix-linux-top-command-examples/"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Can You Top This? 15 Practical Linux Top Command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47" w:author="Unknown"/>
          <w:rFonts w:ascii="Times New Roman" w:eastAsia="Times New Roman" w:hAnsi="Times New Roman" w:cs="Times New Roman"/>
          <w:sz w:val="24"/>
          <w:szCs w:val="24"/>
          <w:lang w:val="en-US" w:eastAsia="en-IN"/>
        </w:rPr>
      </w:pPr>
      <w:ins w:id="134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"https://www.thegeekstuff.com/2009/09/top-5-best-network-monitoring-tools/"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Top 5 Best System Monitoring Tools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49" w:author="Unknown"/>
          <w:rFonts w:ascii="Times New Roman" w:eastAsia="Times New Roman" w:hAnsi="Times New Roman" w:cs="Times New Roman"/>
          <w:sz w:val="24"/>
          <w:szCs w:val="24"/>
          <w:lang w:val="en-US" w:eastAsia="en-IN"/>
        </w:rPr>
      </w:pPr>
      <w:ins w:id="135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"https://www.thegeekstuff.com/2009/06/top-5-best-linux-os-distributions/"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Top 5 Best Linux OS Distributions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51" w:author="Unknown"/>
          <w:rFonts w:ascii="Times New Roman" w:eastAsia="Times New Roman" w:hAnsi="Times New Roman" w:cs="Times New Roman"/>
          <w:sz w:val="24"/>
          <w:szCs w:val="24"/>
          <w:lang w:val="en-US" w:eastAsia="en-IN"/>
        </w:rPr>
      </w:pPr>
      <w:ins w:id="135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"https://www.thegeekstuff.com/2008/06/how-to-monitor-remote-linux-host-using-nagios-30/"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How To Monitor Remote Linux Host using </w:t>
        </w:r>
        <w:proofErr w:type="spellStart"/>
        <w:r w:rsidRPr="00FB66A1">
          <w:rPr>
            <w:rFonts w:ascii="Times New Roman" w:eastAsia="Times New Roman" w:hAnsi="Times New Roman" w:cs="Times New Roman"/>
            <w:color w:val="0000FF"/>
            <w:sz w:val="24"/>
            <w:szCs w:val="24"/>
            <w:u w:val="single"/>
            <w:lang w:val="en-US" w:eastAsia="en-IN"/>
          </w:rPr>
          <w:t>Nagios</w:t>
        </w:r>
        <w:proofErr w:type="spellEnd"/>
        <w:r w:rsidRPr="00FB66A1">
          <w:rPr>
            <w:rFonts w:ascii="Times New Roman" w:eastAsia="Times New Roman" w:hAnsi="Times New Roman" w:cs="Times New Roman"/>
            <w:color w:val="0000FF"/>
            <w:sz w:val="24"/>
            <w:szCs w:val="24"/>
            <w:u w:val="single"/>
            <w:lang w:val="en-US" w:eastAsia="en-IN"/>
          </w:rPr>
          <w:t xml:space="preserve"> 3.0</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53" w:author="Unknown"/>
          <w:rFonts w:ascii="Times New Roman" w:eastAsia="Times New Roman" w:hAnsi="Times New Roman" w:cs="Times New Roman"/>
          <w:sz w:val="24"/>
          <w:szCs w:val="24"/>
          <w:lang w:val="en-US" w:eastAsia="en-IN"/>
        </w:rPr>
      </w:pPr>
      <w:ins w:id="135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"https://www.thegeekstuff.com/2010/01/awk-introduction-tutorial-7-awk-print-examples/"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Awk</w:t>
        </w:r>
        <w:proofErr w:type="spellEnd"/>
        <w:r w:rsidRPr="00FB66A1">
          <w:rPr>
            <w:rFonts w:ascii="Times New Roman" w:eastAsia="Times New Roman" w:hAnsi="Times New Roman" w:cs="Times New Roman"/>
            <w:color w:val="0000FF"/>
            <w:sz w:val="24"/>
            <w:szCs w:val="24"/>
            <w:u w:val="single"/>
            <w:lang w:val="en-US" w:eastAsia="en-IN"/>
          </w:rPr>
          <w:t xml:space="preserve"> Introduction Tutorial – 7 </w:t>
        </w:r>
        <w:proofErr w:type="spellStart"/>
        <w:r w:rsidRPr="00FB66A1">
          <w:rPr>
            <w:rFonts w:ascii="Times New Roman" w:eastAsia="Times New Roman" w:hAnsi="Times New Roman" w:cs="Times New Roman"/>
            <w:color w:val="0000FF"/>
            <w:sz w:val="24"/>
            <w:szCs w:val="24"/>
            <w:u w:val="single"/>
            <w:lang w:val="en-US" w:eastAsia="en-IN"/>
          </w:rPr>
          <w:t>Awk</w:t>
        </w:r>
        <w:proofErr w:type="spellEnd"/>
        <w:r w:rsidRPr="00FB66A1">
          <w:rPr>
            <w:rFonts w:ascii="Times New Roman" w:eastAsia="Times New Roman" w:hAnsi="Times New Roman" w:cs="Times New Roman"/>
            <w:color w:val="0000FF"/>
            <w:sz w:val="24"/>
            <w:szCs w:val="24"/>
            <w:u w:val="single"/>
            <w:lang w:val="en-US" w:eastAsia="en-IN"/>
          </w:rPr>
          <w:t xml:space="preserve"> Print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55" w:author="Unknown"/>
          <w:rFonts w:ascii="Times New Roman" w:eastAsia="Times New Roman" w:hAnsi="Times New Roman" w:cs="Times New Roman"/>
          <w:sz w:val="24"/>
          <w:szCs w:val="24"/>
          <w:lang w:val="en-US" w:eastAsia="en-IN"/>
        </w:rPr>
      </w:pPr>
      <w:ins w:id="135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"https://www.thegeekstuff.com/2010/09/rsync-command-examples/"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How to Backup Linux? 15 </w:t>
        </w:r>
        <w:proofErr w:type="spellStart"/>
        <w:r w:rsidRPr="00FB66A1">
          <w:rPr>
            <w:rFonts w:ascii="Times New Roman" w:eastAsia="Times New Roman" w:hAnsi="Times New Roman" w:cs="Times New Roman"/>
            <w:color w:val="0000FF"/>
            <w:sz w:val="24"/>
            <w:szCs w:val="24"/>
            <w:u w:val="single"/>
            <w:lang w:val="en-US" w:eastAsia="en-IN"/>
          </w:rPr>
          <w:t>rsync</w:t>
        </w:r>
        <w:proofErr w:type="spellEnd"/>
        <w:r w:rsidRPr="00FB66A1">
          <w:rPr>
            <w:rFonts w:ascii="Times New Roman" w:eastAsia="Times New Roman" w:hAnsi="Times New Roman" w:cs="Times New Roman"/>
            <w:color w:val="0000FF"/>
            <w:sz w:val="24"/>
            <w:szCs w:val="24"/>
            <w:u w:val="single"/>
            <w:lang w:val="en-US" w:eastAsia="en-IN"/>
          </w:rPr>
          <w:t xml:space="preserve"> Command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57" w:author="Unknown"/>
          <w:rFonts w:ascii="Times New Roman" w:eastAsia="Times New Roman" w:hAnsi="Times New Roman" w:cs="Times New Roman"/>
          <w:sz w:val="24"/>
          <w:szCs w:val="24"/>
          <w:lang w:val="en-US" w:eastAsia="en-IN"/>
        </w:rPr>
      </w:pPr>
      <w:ins w:id="135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"https://www.thegeekstuff.com/2009/09/the-ultimate-wget-download-guide-with-15-awesome-examples/"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The Ultimate </w:t>
        </w:r>
        <w:proofErr w:type="spellStart"/>
        <w:r w:rsidRPr="00FB66A1">
          <w:rPr>
            <w:rFonts w:ascii="Times New Roman" w:eastAsia="Times New Roman" w:hAnsi="Times New Roman" w:cs="Times New Roman"/>
            <w:color w:val="0000FF"/>
            <w:sz w:val="24"/>
            <w:szCs w:val="24"/>
            <w:u w:val="single"/>
            <w:lang w:val="en-US" w:eastAsia="en-IN"/>
          </w:rPr>
          <w:t>Wget</w:t>
        </w:r>
        <w:proofErr w:type="spellEnd"/>
        <w:r w:rsidRPr="00FB66A1">
          <w:rPr>
            <w:rFonts w:ascii="Times New Roman" w:eastAsia="Times New Roman" w:hAnsi="Times New Roman" w:cs="Times New Roman"/>
            <w:color w:val="0000FF"/>
            <w:sz w:val="24"/>
            <w:szCs w:val="24"/>
            <w:u w:val="single"/>
            <w:lang w:val="en-US" w:eastAsia="en-IN"/>
          </w:rPr>
          <w:t xml:space="preserve"> Download Guide With 15 Awesome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59" w:author="Unknown"/>
          <w:rFonts w:ascii="Times New Roman" w:eastAsia="Times New Roman" w:hAnsi="Times New Roman" w:cs="Times New Roman"/>
          <w:sz w:val="24"/>
          <w:szCs w:val="24"/>
          <w:lang w:val="en-US" w:eastAsia="en-IN"/>
        </w:rPr>
      </w:pPr>
      <w:ins w:id="136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"https://www.thegeekstuff.com/2009/07/top-5-best-linux-text-editors/"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Top 5 Best Linux Text Editors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61" w:author="Unknown"/>
          <w:rFonts w:ascii="Times New Roman" w:eastAsia="Times New Roman" w:hAnsi="Times New Roman" w:cs="Times New Roman"/>
          <w:sz w:val="24"/>
          <w:szCs w:val="24"/>
          <w:lang w:val="en-US" w:eastAsia="en-IN"/>
        </w:rPr>
      </w:pPr>
      <w:ins w:id="136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"https://www.thegeekstuff.com/2010/08/tcpdump-command-examples/"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Packet Analyzer: 15 TCPDUMP Command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63" w:author="Unknown"/>
          <w:rFonts w:ascii="Times New Roman" w:eastAsia="Times New Roman" w:hAnsi="Times New Roman" w:cs="Times New Roman"/>
          <w:sz w:val="24"/>
          <w:szCs w:val="24"/>
          <w:lang w:val="en-US" w:eastAsia="en-IN"/>
        </w:rPr>
      </w:pPr>
      <w:ins w:id="136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"https://www.thegeekstuff.com/2010/06/bash-array-tutorial/"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The Ultimate Bash Array Tutorial with 15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65" w:author="Unknown"/>
          <w:rFonts w:ascii="Times New Roman" w:eastAsia="Times New Roman" w:hAnsi="Times New Roman" w:cs="Times New Roman"/>
          <w:sz w:val="24"/>
          <w:szCs w:val="24"/>
          <w:lang w:val="en-US" w:eastAsia="en-IN"/>
        </w:rPr>
      </w:pPr>
      <w:ins w:id="136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"https://www.thegeekstuff.com/2008/11/3-steps-to-perform-ssh-login-without-password-using-ssh-keygen-ssh-copy-id/"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3 Steps to Perform SSH Login Without Password Using </w:t>
        </w:r>
        <w:proofErr w:type="spellStart"/>
        <w:r w:rsidRPr="00FB66A1">
          <w:rPr>
            <w:rFonts w:ascii="Times New Roman" w:eastAsia="Times New Roman" w:hAnsi="Times New Roman" w:cs="Times New Roman"/>
            <w:color w:val="0000FF"/>
            <w:sz w:val="24"/>
            <w:szCs w:val="24"/>
            <w:u w:val="single"/>
            <w:lang w:val="en-US" w:eastAsia="en-IN"/>
          </w:rPr>
          <w:t>ssh-keygen</w:t>
        </w:r>
        <w:proofErr w:type="spellEnd"/>
        <w:r w:rsidRPr="00FB66A1">
          <w:rPr>
            <w:rFonts w:ascii="Times New Roman" w:eastAsia="Times New Roman" w:hAnsi="Times New Roman" w:cs="Times New Roman"/>
            <w:color w:val="0000FF"/>
            <w:sz w:val="24"/>
            <w:szCs w:val="24"/>
            <w:u w:val="single"/>
            <w:lang w:val="en-US" w:eastAsia="en-IN"/>
          </w:rPr>
          <w:t xml:space="preserve"> &amp; </w:t>
        </w:r>
        <w:proofErr w:type="spellStart"/>
        <w:r w:rsidRPr="00FB66A1">
          <w:rPr>
            <w:rFonts w:ascii="Times New Roman" w:eastAsia="Times New Roman" w:hAnsi="Times New Roman" w:cs="Times New Roman"/>
            <w:color w:val="0000FF"/>
            <w:sz w:val="24"/>
            <w:szCs w:val="24"/>
            <w:u w:val="single"/>
            <w:lang w:val="en-US" w:eastAsia="en-IN"/>
          </w:rPr>
          <w:t>ssh</w:t>
        </w:r>
        <w:proofErr w:type="spellEnd"/>
        <w:r w:rsidRPr="00FB66A1">
          <w:rPr>
            <w:rFonts w:ascii="Times New Roman" w:eastAsia="Times New Roman" w:hAnsi="Times New Roman" w:cs="Times New Roman"/>
            <w:color w:val="0000FF"/>
            <w:sz w:val="24"/>
            <w:szCs w:val="24"/>
            <w:u w:val="single"/>
            <w:lang w:val="en-US" w:eastAsia="en-IN"/>
          </w:rPr>
          <w:t>-copy-id</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67" w:author="Unknown"/>
          <w:rFonts w:ascii="Times New Roman" w:eastAsia="Times New Roman" w:hAnsi="Times New Roman" w:cs="Times New Roman"/>
          <w:sz w:val="24"/>
          <w:szCs w:val="24"/>
          <w:lang w:val="en-US" w:eastAsia="en-IN"/>
        </w:rPr>
      </w:pPr>
      <w:ins w:id="136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"https://www.thegeekstuff.com/2009/10/unix-sed-tutorial-advanced-sed-substitution-examples/"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Unix </w:t>
        </w:r>
        <w:proofErr w:type="spellStart"/>
        <w:r w:rsidRPr="00FB66A1">
          <w:rPr>
            <w:rFonts w:ascii="Times New Roman" w:eastAsia="Times New Roman" w:hAnsi="Times New Roman" w:cs="Times New Roman"/>
            <w:color w:val="0000FF"/>
            <w:sz w:val="24"/>
            <w:szCs w:val="24"/>
            <w:u w:val="single"/>
            <w:lang w:val="en-US" w:eastAsia="en-IN"/>
          </w:rPr>
          <w:t>Sed</w:t>
        </w:r>
        <w:proofErr w:type="spellEnd"/>
        <w:r w:rsidRPr="00FB66A1">
          <w:rPr>
            <w:rFonts w:ascii="Times New Roman" w:eastAsia="Times New Roman" w:hAnsi="Times New Roman" w:cs="Times New Roman"/>
            <w:color w:val="0000FF"/>
            <w:sz w:val="24"/>
            <w:szCs w:val="24"/>
            <w:u w:val="single"/>
            <w:lang w:val="en-US" w:eastAsia="en-IN"/>
          </w:rPr>
          <w:t xml:space="preserve"> Tutorial: Advanced </w:t>
        </w:r>
        <w:proofErr w:type="spellStart"/>
        <w:r w:rsidRPr="00FB66A1">
          <w:rPr>
            <w:rFonts w:ascii="Times New Roman" w:eastAsia="Times New Roman" w:hAnsi="Times New Roman" w:cs="Times New Roman"/>
            <w:color w:val="0000FF"/>
            <w:sz w:val="24"/>
            <w:szCs w:val="24"/>
            <w:u w:val="single"/>
            <w:lang w:val="en-US" w:eastAsia="en-IN"/>
          </w:rPr>
          <w:t>Sed</w:t>
        </w:r>
        <w:proofErr w:type="spellEnd"/>
        <w:r w:rsidRPr="00FB66A1">
          <w:rPr>
            <w:rFonts w:ascii="Times New Roman" w:eastAsia="Times New Roman" w:hAnsi="Times New Roman" w:cs="Times New Roman"/>
            <w:color w:val="0000FF"/>
            <w:sz w:val="24"/>
            <w:szCs w:val="24"/>
            <w:u w:val="single"/>
            <w:lang w:val="en-US" w:eastAsia="en-IN"/>
          </w:rPr>
          <w:t xml:space="preserve"> Substitution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69" w:author="Unknown"/>
          <w:rFonts w:ascii="Times New Roman" w:eastAsia="Times New Roman" w:hAnsi="Times New Roman" w:cs="Times New Roman"/>
          <w:sz w:val="24"/>
          <w:szCs w:val="24"/>
          <w:lang w:val="en-US" w:eastAsia="en-IN"/>
        </w:rPr>
      </w:pPr>
      <w:ins w:id="137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"https://www.thegeekstuff.com/2010/03/netstat-command-examples/"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UNIX / Linux: 10 </w:t>
        </w:r>
        <w:proofErr w:type="spellStart"/>
        <w:r w:rsidRPr="00FB66A1">
          <w:rPr>
            <w:rFonts w:ascii="Times New Roman" w:eastAsia="Times New Roman" w:hAnsi="Times New Roman" w:cs="Times New Roman"/>
            <w:color w:val="0000FF"/>
            <w:sz w:val="24"/>
            <w:szCs w:val="24"/>
            <w:u w:val="single"/>
            <w:lang w:val="en-US" w:eastAsia="en-IN"/>
          </w:rPr>
          <w:t>Netstat</w:t>
        </w:r>
        <w:proofErr w:type="spellEnd"/>
        <w:r w:rsidRPr="00FB66A1">
          <w:rPr>
            <w:rFonts w:ascii="Times New Roman" w:eastAsia="Times New Roman" w:hAnsi="Times New Roman" w:cs="Times New Roman"/>
            <w:color w:val="0000FF"/>
            <w:sz w:val="24"/>
            <w:szCs w:val="24"/>
            <w:u w:val="single"/>
            <w:lang w:val="en-US" w:eastAsia="en-IN"/>
          </w:rPr>
          <w:t xml:space="preserve"> Command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71" w:author="Unknown"/>
          <w:rFonts w:ascii="Times New Roman" w:eastAsia="Times New Roman" w:hAnsi="Times New Roman" w:cs="Times New Roman"/>
          <w:sz w:val="24"/>
          <w:szCs w:val="24"/>
          <w:lang w:val="en-US" w:eastAsia="en-IN"/>
        </w:rPr>
      </w:pPr>
      <w:ins w:id="137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"https://www.thegeekstuff.com/2008/06/the-ultimate-guide-for-creating-strong-passwords/"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The Ultimate Guide for Creating Strong Passwords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73" w:author="Unknown"/>
          <w:rFonts w:ascii="Times New Roman" w:eastAsia="Times New Roman" w:hAnsi="Times New Roman" w:cs="Times New Roman"/>
          <w:sz w:val="24"/>
          <w:szCs w:val="24"/>
          <w:lang w:val="en-US" w:eastAsia="en-IN"/>
        </w:rPr>
      </w:pPr>
      <w:ins w:id="137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"https://www.thegeekstuff.com/2008/08/6-steps-to-secure-your-home-wireless-network/"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6 Steps to Secure Your Home Wireless Network</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2"/>
        </w:numPr>
        <w:spacing w:before="100" w:beforeAutospacing="1" w:after="100" w:afterAutospacing="1" w:line="240" w:lineRule="auto"/>
        <w:rPr>
          <w:ins w:id="1375" w:author="Unknown"/>
          <w:rFonts w:ascii="Times New Roman" w:eastAsia="Times New Roman" w:hAnsi="Times New Roman" w:cs="Times New Roman"/>
          <w:sz w:val="24"/>
          <w:szCs w:val="24"/>
          <w:lang w:val="en-US" w:eastAsia="en-IN"/>
        </w:rPr>
      </w:pPr>
      <w:ins w:id="137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"https://www.thegeekstuff.com/2008/08/turbocharge-putty-with-12-powerful-add-ons-software-for-geeks-3/"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Turbocharge </w:t>
        </w:r>
        <w:proofErr w:type="spellStart"/>
        <w:r w:rsidRPr="00FB66A1">
          <w:rPr>
            <w:rFonts w:ascii="Times New Roman" w:eastAsia="Times New Roman" w:hAnsi="Times New Roman" w:cs="Times New Roman"/>
            <w:color w:val="0000FF"/>
            <w:sz w:val="24"/>
            <w:szCs w:val="24"/>
            <w:u w:val="single"/>
            <w:lang w:val="en-US" w:eastAsia="en-IN"/>
          </w:rPr>
          <w:t>PuTTY</w:t>
        </w:r>
        <w:proofErr w:type="spellEnd"/>
        <w:r w:rsidRPr="00FB66A1">
          <w:rPr>
            <w:rFonts w:ascii="Times New Roman" w:eastAsia="Times New Roman" w:hAnsi="Times New Roman" w:cs="Times New Roman"/>
            <w:color w:val="0000FF"/>
            <w:sz w:val="24"/>
            <w:szCs w:val="24"/>
            <w:u w:val="single"/>
            <w:lang w:val="en-US" w:eastAsia="en-IN"/>
          </w:rPr>
          <w:t xml:space="preserve"> with 12 Powerful Add-Ons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spacing w:before="100" w:beforeAutospacing="1" w:after="100" w:afterAutospacing="1" w:line="240" w:lineRule="auto"/>
        <w:rPr>
          <w:ins w:id="1377" w:author="Unknown"/>
          <w:rFonts w:ascii="Times New Roman" w:eastAsia="Times New Roman" w:hAnsi="Times New Roman" w:cs="Times New Roman"/>
          <w:sz w:val="24"/>
          <w:szCs w:val="24"/>
          <w:lang w:val="en-US" w:eastAsia="en-IN"/>
        </w:rPr>
      </w:pPr>
      <w:ins w:id="1378" w:author="Unknown">
        <w:r w:rsidRPr="00FB66A1">
          <w:rPr>
            <w:rFonts w:ascii="Times New Roman" w:eastAsia="Times New Roman" w:hAnsi="Times New Roman" w:cs="Times New Roman"/>
            <w:sz w:val="24"/>
            <w:szCs w:val="24"/>
            <w:lang w:val="en-US" w:eastAsia="en-IN"/>
          </w:rPr>
          <w:t>CATEGORIES</w:t>
        </w:r>
      </w:ins>
    </w:p>
    <w:p w:rsidR="00FB66A1" w:rsidRPr="00FB66A1" w:rsidRDefault="00FB66A1" w:rsidP="00FB66A1">
      <w:pPr>
        <w:numPr>
          <w:ilvl w:val="0"/>
          <w:numId w:val="13"/>
        </w:numPr>
        <w:spacing w:before="100" w:beforeAutospacing="1" w:after="100" w:afterAutospacing="1" w:line="240" w:lineRule="auto"/>
        <w:rPr>
          <w:ins w:id="1379" w:author="Unknown"/>
          <w:rFonts w:ascii="Times New Roman" w:eastAsia="Times New Roman" w:hAnsi="Times New Roman" w:cs="Times New Roman"/>
          <w:sz w:val="24"/>
          <w:szCs w:val="24"/>
          <w:lang w:val="en-US" w:eastAsia="en-IN"/>
        </w:rPr>
      </w:pPr>
      <w:ins w:id="138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"https://www.thegeekstuff.com/category/linux/"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Linux Tutorials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381" w:author="Unknown"/>
          <w:rFonts w:ascii="Times New Roman" w:eastAsia="Times New Roman" w:hAnsi="Times New Roman" w:cs="Times New Roman"/>
          <w:sz w:val="24"/>
          <w:szCs w:val="24"/>
          <w:lang w:val="en-US" w:eastAsia="en-IN"/>
        </w:rPr>
      </w:pPr>
      <w:ins w:id="138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"https://www.thegeekstuff.com/category/vim-2/"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Vim Editor</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383" w:author="Unknown"/>
          <w:rFonts w:ascii="Times New Roman" w:eastAsia="Times New Roman" w:hAnsi="Times New Roman" w:cs="Times New Roman"/>
          <w:sz w:val="24"/>
          <w:szCs w:val="24"/>
          <w:lang w:val="en-US" w:eastAsia="en-IN"/>
        </w:rPr>
      </w:pPr>
      <w:ins w:id="138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"https://www.thegeekstuff.com/category/sed/"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Sed</w:t>
        </w:r>
        <w:proofErr w:type="spellEnd"/>
        <w:r w:rsidRPr="00FB66A1">
          <w:rPr>
            <w:rFonts w:ascii="Times New Roman" w:eastAsia="Times New Roman" w:hAnsi="Times New Roman" w:cs="Times New Roman"/>
            <w:color w:val="0000FF"/>
            <w:sz w:val="24"/>
            <w:szCs w:val="24"/>
            <w:u w:val="single"/>
            <w:lang w:val="en-US" w:eastAsia="en-IN"/>
          </w:rPr>
          <w:t xml:space="preserve"> Scripting</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385" w:author="Unknown"/>
          <w:rFonts w:ascii="Times New Roman" w:eastAsia="Times New Roman" w:hAnsi="Times New Roman" w:cs="Times New Roman"/>
          <w:sz w:val="24"/>
          <w:szCs w:val="24"/>
          <w:lang w:val="en-US" w:eastAsia="en-IN"/>
        </w:rPr>
      </w:pPr>
      <w:ins w:id="138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"https://www.thegeekstuff.com/category/awk/"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Awk</w:t>
        </w:r>
        <w:proofErr w:type="spellEnd"/>
        <w:r w:rsidRPr="00FB66A1">
          <w:rPr>
            <w:rFonts w:ascii="Times New Roman" w:eastAsia="Times New Roman" w:hAnsi="Times New Roman" w:cs="Times New Roman"/>
            <w:color w:val="0000FF"/>
            <w:sz w:val="24"/>
            <w:szCs w:val="24"/>
            <w:u w:val="single"/>
            <w:lang w:val="en-US" w:eastAsia="en-IN"/>
          </w:rPr>
          <w:t xml:space="preserve"> Scripting</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387" w:author="Unknown"/>
          <w:rFonts w:ascii="Times New Roman" w:eastAsia="Times New Roman" w:hAnsi="Times New Roman" w:cs="Times New Roman"/>
          <w:sz w:val="24"/>
          <w:szCs w:val="24"/>
          <w:lang w:val="en-US" w:eastAsia="en-IN"/>
        </w:rPr>
      </w:pPr>
      <w:ins w:id="138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"https://www.thegeekstuff.com/category/bash-2/"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Bash Shell Scripting</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389" w:author="Unknown"/>
          <w:rFonts w:ascii="Times New Roman" w:eastAsia="Times New Roman" w:hAnsi="Times New Roman" w:cs="Times New Roman"/>
          <w:sz w:val="24"/>
          <w:szCs w:val="24"/>
          <w:lang w:val="en-US" w:eastAsia="en-IN"/>
        </w:rPr>
      </w:pPr>
      <w:ins w:id="139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"https://www.thegeekstuff.com/category/nagios-2/"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Nagios</w:t>
        </w:r>
        <w:proofErr w:type="spellEnd"/>
        <w:r w:rsidRPr="00FB66A1">
          <w:rPr>
            <w:rFonts w:ascii="Times New Roman" w:eastAsia="Times New Roman" w:hAnsi="Times New Roman" w:cs="Times New Roman"/>
            <w:color w:val="0000FF"/>
            <w:sz w:val="24"/>
            <w:szCs w:val="24"/>
            <w:u w:val="single"/>
            <w:lang w:val="en-US" w:eastAsia="en-IN"/>
          </w:rPr>
          <w:t xml:space="preserve"> Monitoring</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391" w:author="Unknown"/>
          <w:rFonts w:ascii="Times New Roman" w:eastAsia="Times New Roman" w:hAnsi="Times New Roman" w:cs="Times New Roman"/>
          <w:sz w:val="24"/>
          <w:szCs w:val="24"/>
          <w:lang w:val="en-US" w:eastAsia="en-IN"/>
        </w:rPr>
      </w:pPr>
      <w:ins w:id="139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"https://www.thegeekstuff.com/category/openssh-2/"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OpenSSH</w:t>
        </w:r>
        <w:proofErr w:type="spellEnd"/>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393" w:author="Unknown"/>
          <w:rFonts w:ascii="Times New Roman" w:eastAsia="Times New Roman" w:hAnsi="Times New Roman" w:cs="Times New Roman"/>
          <w:sz w:val="24"/>
          <w:szCs w:val="24"/>
          <w:lang w:val="en-US" w:eastAsia="en-IN"/>
        </w:rPr>
      </w:pPr>
      <w:ins w:id="139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"https://www.thegeekstuff.com/category/iptables/"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IPTables</w:t>
        </w:r>
        <w:proofErr w:type="spellEnd"/>
        <w:r w:rsidRPr="00FB66A1">
          <w:rPr>
            <w:rFonts w:ascii="Times New Roman" w:eastAsia="Times New Roman" w:hAnsi="Times New Roman" w:cs="Times New Roman"/>
            <w:color w:val="0000FF"/>
            <w:sz w:val="24"/>
            <w:szCs w:val="24"/>
            <w:u w:val="single"/>
            <w:lang w:val="en-US" w:eastAsia="en-IN"/>
          </w:rPr>
          <w:t xml:space="preserve"> Firewall</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395" w:author="Unknown"/>
          <w:rFonts w:ascii="Times New Roman" w:eastAsia="Times New Roman" w:hAnsi="Times New Roman" w:cs="Times New Roman"/>
          <w:sz w:val="24"/>
          <w:szCs w:val="24"/>
          <w:lang w:val="en-US" w:eastAsia="en-IN"/>
        </w:rPr>
      </w:pPr>
      <w:ins w:id="139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"https://www.thegeekstuff.com/category/apache/"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Apache Web Server</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397" w:author="Unknown"/>
          <w:rFonts w:ascii="Times New Roman" w:eastAsia="Times New Roman" w:hAnsi="Times New Roman" w:cs="Times New Roman"/>
          <w:sz w:val="24"/>
          <w:szCs w:val="24"/>
          <w:lang w:val="en-US" w:eastAsia="en-IN"/>
        </w:rPr>
      </w:pPr>
      <w:ins w:id="139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"https://www.thegeekstuff.com/category/mysql/"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MySQL Database</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399" w:author="Unknown"/>
          <w:rFonts w:ascii="Times New Roman" w:eastAsia="Times New Roman" w:hAnsi="Times New Roman" w:cs="Times New Roman"/>
          <w:sz w:val="24"/>
          <w:szCs w:val="24"/>
          <w:lang w:val="en-US" w:eastAsia="en-IN"/>
        </w:rPr>
      </w:pPr>
      <w:ins w:id="140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"https://www.thegeekstuff.com/category/perl/"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Perl Programming</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401" w:author="Unknown"/>
          <w:rFonts w:ascii="Times New Roman" w:eastAsia="Times New Roman" w:hAnsi="Times New Roman" w:cs="Times New Roman"/>
          <w:sz w:val="24"/>
          <w:szCs w:val="24"/>
          <w:lang w:val="en-US" w:eastAsia="en-IN"/>
        </w:rPr>
      </w:pPr>
      <w:ins w:id="140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"https://www.thegeekstuff.com/category/google/"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Google Tutorials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403" w:author="Unknown"/>
          <w:rFonts w:ascii="Times New Roman" w:eastAsia="Times New Roman" w:hAnsi="Times New Roman" w:cs="Times New Roman"/>
          <w:sz w:val="24"/>
          <w:szCs w:val="24"/>
          <w:lang w:val="en-US" w:eastAsia="en-IN"/>
        </w:rPr>
      </w:pPr>
      <w:ins w:id="140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"https://www.thegeekstuff.com/category/ubuntu/"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Ubuntu Tutorials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405" w:author="Unknown"/>
          <w:rFonts w:ascii="Times New Roman" w:eastAsia="Times New Roman" w:hAnsi="Times New Roman" w:cs="Times New Roman"/>
          <w:sz w:val="24"/>
          <w:szCs w:val="24"/>
          <w:lang w:val="en-US" w:eastAsia="en-IN"/>
        </w:rPr>
      </w:pPr>
      <w:ins w:id="140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"https://www.thegeekstuff.com/category/postgresql/"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PostgreSQL</w:t>
        </w:r>
        <w:proofErr w:type="spellEnd"/>
        <w:r w:rsidRPr="00FB66A1">
          <w:rPr>
            <w:rFonts w:ascii="Times New Roman" w:eastAsia="Times New Roman" w:hAnsi="Times New Roman" w:cs="Times New Roman"/>
            <w:color w:val="0000FF"/>
            <w:sz w:val="24"/>
            <w:szCs w:val="24"/>
            <w:u w:val="single"/>
            <w:lang w:val="en-US" w:eastAsia="en-IN"/>
          </w:rPr>
          <w:t xml:space="preserve"> DB</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407" w:author="Unknown"/>
          <w:rFonts w:ascii="Times New Roman" w:eastAsia="Times New Roman" w:hAnsi="Times New Roman" w:cs="Times New Roman"/>
          <w:sz w:val="24"/>
          <w:szCs w:val="24"/>
          <w:lang w:val="en-US" w:eastAsia="en-IN"/>
        </w:rPr>
      </w:pPr>
      <w:ins w:id="140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"https://www.thegeekstuff.com/category/hello-world/"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Hello World Examples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409" w:author="Unknown"/>
          <w:rFonts w:ascii="Times New Roman" w:eastAsia="Times New Roman" w:hAnsi="Times New Roman" w:cs="Times New Roman"/>
          <w:sz w:val="24"/>
          <w:szCs w:val="24"/>
          <w:lang w:val="en-US" w:eastAsia="en-IN"/>
        </w:rPr>
      </w:pPr>
      <w:ins w:id="1410"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"https://www.thegeekstuff.com/category/c-programming/"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C Programming</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411" w:author="Unknown"/>
          <w:rFonts w:ascii="Times New Roman" w:eastAsia="Times New Roman" w:hAnsi="Times New Roman" w:cs="Times New Roman"/>
          <w:sz w:val="24"/>
          <w:szCs w:val="24"/>
          <w:lang w:val="en-US" w:eastAsia="en-IN"/>
        </w:rPr>
      </w:pPr>
      <w:ins w:id="1412"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"https://www.thegeekstuff.com/category/c-plus-plus/"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C++ Programming</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413" w:author="Unknown"/>
          <w:rFonts w:ascii="Times New Roman" w:eastAsia="Times New Roman" w:hAnsi="Times New Roman" w:cs="Times New Roman"/>
          <w:sz w:val="24"/>
          <w:szCs w:val="24"/>
          <w:lang w:val="en-US" w:eastAsia="en-IN"/>
        </w:rPr>
      </w:pPr>
      <w:ins w:id="1414"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"https://www.thegeekstuff.com/category/dell-2/"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DELL Server Tutorials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415" w:author="Unknown"/>
          <w:rFonts w:ascii="Times New Roman" w:eastAsia="Times New Roman" w:hAnsi="Times New Roman" w:cs="Times New Roman"/>
          <w:sz w:val="24"/>
          <w:szCs w:val="24"/>
          <w:lang w:val="en-US" w:eastAsia="en-IN"/>
        </w:rPr>
      </w:pPr>
      <w:ins w:id="1416"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"https://www.thegeekstuff.com/category/oracle/"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Oracle Database</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numPr>
          <w:ilvl w:val="0"/>
          <w:numId w:val="13"/>
        </w:numPr>
        <w:spacing w:before="100" w:beforeAutospacing="1" w:after="100" w:afterAutospacing="1" w:line="240" w:lineRule="auto"/>
        <w:rPr>
          <w:ins w:id="1417" w:author="Unknown"/>
          <w:rFonts w:ascii="Times New Roman" w:eastAsia="Times New Roman" w:hAnsi="Times New Roman" w:cs="Times New Roman"/>
          <w:sz w:val="24"/>
          <w:szCs w:val="24"/>
          <w:lang w:val="en-US" w:eastAsia="en-IN"/>
        </w:rPr>
      </w:pPr>
      <w:ins w:id="1418" w:author="Unknown">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"https://www.thegeekstuff.com/category/vmware/"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VMware Tutorials</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spacing w:before="100" w:beforeAutospacing="1" w:after="100" w:afterAutospacing="1" w:line="240" w:lineRule="auto"/>
        <w:outlineLvl w:val="3"/>
        <w:rPr>
          <w:ins w:id="1419" w:author="Unknown"/>
          <w:rFonts w:ascii="Times New Roman" w:eastAsia="Times New Roman" w:hAnsi="Times New Roman" w:cs="Times New Roman"/>
          <w:b/>
          <w:bCs/>
          <w:sz w:val="24"/>
          <w:szCs w:val="24"/>
          <w:lang w:val="en-US" w:eastAsia="en-IN"/>
        </w:rPr>
      </w:pPr>
      <w:ins w:id="1420" w:author="Unknown">
        <w:r w:rsidRPr="00FB66A1">
          <w:rPr>
            <w:rFonts w:ascii="Times New Roman" w:eastAsia="Times New Roman" w:hAnsi="Times New Roman" w:cs="Times New Roman"/>
            <w:b/>
            <w:bCs/>
            <w:sz w:val="24"/>
            <w:szCs w:val="24"/>
            <w:lang w:val="en-US" w:eastAsia="en-IN"/>
          </w:rPr>
          <w:t>About The Geek Stuff</w:t>
        </w:r>
      </w:ins>
    </w:p>
    <w:p w:rsidR="00FB66A1" w:rsidRPr="00FB66A1" w:rsidRDefault="00FB66A1" w:rsidP="00FB66A1">
      <w:pPr>
        <w:spacing w:after="0" w:line="240" w:lineRule="auto"/>
        <w:rPr>
          <w:ins w:id="1421" w:author="Unknown"/>
          <w:rFonts w:ascii="Times New Roman" w:eastAsia="Times New Roman" w:hAnsi="Times New Roman" w:cs="Times New Roman"/>
          <w:sz w:val="24"/>
          <w:szCs w:val="24"/>
          <w:lang w:val="en-US" w:eastAsia="en-IN"/>
        </w:rPr>
      </w:pPr>
      <w:ins w:id="1422" w:author="Unknown">
        <w:r w:rsidRPr="00FB66A1">
          <w:rPr>
            <w:rFonts w:ascii="Times New Roman" w:eastAsia="Times New Roman" w:hAnsi="Times New Roman" w:cs="Times New Roman"/>
            <w:sz w:val="24"/>
            <w:szCs w:val="24"/>
            <w:lang w:val="en-US" w:eastAsia="en-IN"/>
          </w:rPr>
          <w:br/>
        </w:r>
      </w:ins>
      <w:r>
        <w:rPr>
          <w:rFonts w:ascii="Times New Roman" w:eastAsia="Times New Roman" w:hAnsi="Times New Roman" w:cs="Times New Roman"/>
          <w:noProof/>
          <w:sz w:val="24"/>
          <w:szCs w:val="24"/>
          <w:lang w:eastAsia="en-IN"/>
        </w:rPr>
        <w:drawing>
          <wp:inline distT="0" distB="0" distL="0" distR="0">
            <wp:extent cx="855980" cy="1016635"/>
            <wp:effectExtent l="0" t="0" r="1270" b="0"/>
            <wp:docPr id="1" name="Picture 1" descr="Linux 101 Hac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ux 101 Hacks Boo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55980" cy="1016635"/>
                    </a:xfrm>
                    <a:prstGeom prst="rect">
                      <a:avLst/>
                    </a:prstGeom>
                    <a:noFill/>
                    <a:ln>
                      <a:noFill/>
                    </a:ln>
                  </pic:spPr>
                </pic:pic>
              </a:graphicData>
            </a:graphic>
          </wp:inline>
        </w:drawing>
      </w:r>
      <w:ins w:id="1423" w:author="Unknown">
        <w:r w:rsidRPr="00FB66A1">
          <w:rPr>
            <w:rFonts w:ascii="Times New Roman" w:eastAsia="Times New Roman" w:hAnsi="Times New Roman" w:cs="Times New Roman"/>
            <w:sz w:val="24"/>
            <w:szCs w:val="24"/>
            <w:lang w:val="en-US" w:eastAsia="en-IN"/>
          </w:rPr>
          <w:t xml:space="preserve">My name is </w:t>
        </w:r>
        <w:r w:rsidRPr="00FB66A1">
          <w:rPr>
            <w:rFonts w:ascii="Times New Roman" w:eastAsia="Times New Roman" w:hAnsi="Times New Roman" w:cs="Times New Roman"/>
            <w:b/>
            <w:bCs/>
            <w:sz w:val="24"/>
            <w:szCs w:val="24"/>
            <w:lang w:val="en-US" w:eastAsia="en-IN"/>
          </w:rPr>
          <w:t xml:space="preserve">Ramesh </w:t>
        </w:r>
        <w:proofErr w:type="spellStart"/>
        <w:r w:rsidRPr="00FB66A1">
          <w:rPr>
            <w:rFonts w:ascii="Times New Roman" w:eastAsia="Times New Roman" w:hAnsi="Times New Roman" w:cs="Times New Roman"/>
            <w:b/>
            <w:bCs/>
            <w:sz w:val="24"/>
            <w:szCs w:val="24"/>
            <w:lang w:val="en-US" w:eastAsia="en-IN"/>
          </w:rPr>
          <w:t>Natarajan</w:t>
        </w:r>
        <w:proofErr w:type="spellEnd"/>
        <w:r w:rsidRPr="00FB66A1">
          <w:rPr>
            <w:rFonts w:ascii="Times New Roman" w:eastAsia="Times New Roman" w:hAnsi="Times New Roman" w:cs="Times New Roman"/>
            <w:sz w:val="24"/>
            <w:szCs w:val="24"/>
            <w:lang w:val="en-US" w:eastAsia="en-IN"/>
          </w:rPr>
          <w:t xml:space="preserve">. I will be posting instruction guides, how-to, troubleshooting tips and tricks on Linux, database, hardware, security and web. My focus is to write articles that will either teach you or help you resolve a problem. Read more about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"https://www.thegeekstuff.com/about/"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 xml:space="preserve">Ramesh </w:t>
        </w:r>
        <w:proofErr w:type="spellStart"/>
        <w:r w:rsidRPr="00FB66A1">
          <w:rPr>
            <w:rFonts w:ascii="Times New Roman" w:eastAsia="Times New Roman" w:hAnsi="Times New Roman" w:cs="Times New Roman"/>
            <w:color w:val="0000FF"/>
            <w:sz w:val="24"/>
            <w:szCs w:val="24"/>
            <w:u w:val="single"/>
            <w:lang w:val="en-US" w:eastAsia="en-IN"/>
          </w:rPr>
          <w:t>Natarajan</w:t>
        </w:r>
        <w:proofErr w:type="spellEnd"/>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and the blog.</w:t>
        </w:r>
      </w:ins>
    </w:p>
    <w:p w:rsidR="00FB66A1" w:rsidRPr="00FB66A1" w:rsidRDefault="00FB66A1" w:rsidP="00FB66A1">
      <w:pPr>
        <w:spacing w:before="100" w:beforeAutospacing="1" w:after="100" w:afterAutospacing="1" w:line="240" w:lineRule="auto"/>
        <w:outlineLvl w:val="3"/>
        <w:rPr>
          <w:ins w:id="1424" w:author="Unknown"/>
          <w:rFonts w:ascii="Times New Roman" w:eastAsia="Times New Roman" w:hAnsi="Times New Roman" w:cs="Times New Roman"/>
          <w:b/>
          <w:bCs/>
          <w:sz w:val="24"/>
          <w:szCs w:val="24"/>
          <w:lang w:val="en-US" w:eastAsia="en-IN"/>
        </w:rPr>
      </w:pPr>
      <w:ins w:id="1425" w:author="Unknown">
        <w:r w:rsidRPr="00FB66A1">
          <w:rPr>
            <w:rFonts w:ascii="Times New Roman" w:eastAsia="Times New Roman" w:hAnsi="Times New Roman" w:cs="Times New Roman"/>
            <w:b/>
            <w:bCs/>
            <w:sz w:val="24"/>
            <w:szCs w:val="24"/>
            <w:lang w:val="en-US" w:eastAsia="en-IN"/>
          </w:rPr>
          <w:t>Contact Us</w:t>
        </w:r>
      </w:ins>
    </w:p>
    <w:p w:rsidR="00FB66A1" w:rsidRPr="00FB66A1" w:rsidRDefault="00FB66A1" w:rsidP="00FB66A1">
      <w:pPr>
        <w:spacing w:after="0" w:line="240" w:lineRule="auto"/>
        <w:rPr>
          <w:ins w:id="1426" w:author="Unknown"/>
          <w:rFonts w:ascii="Times New Roman" w:eastAsia="Times New Roman" w:hAnsi="Times New Roman" w:cs="Times New Roman"/>
          <w:sz w:val="24"/>
          <w:szCs w:val="24"/>
          <w:lang w:val="en-US" w:eastAsia="en-IN"/>
        </w:rPr>
      </w:pPr>
      <w:ins w:id="1427" w:author="Unknown">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b/>
            <w:bCs/>
            <w:sz w:val="24"/>
            <w:szCs w:val="24"/>
            <w:lang w:val="en-US" w:eastAsia="en-IN"/>
          </w:rPr>
          <w:t xml:space="preserve">Email </w:t>
        </w:r>
        <w:proofErr w:type="gramStart"/>
        <w:r w:rsidRPr="00FB66A1">
          <w:rPr>
            <w:rFonts w:ascii="Times New Roman" w:eastAsia="Times New Roman" w:hAnsi="Times New Roman" w:cs="Times New Roman"/>
            <w:b/>
            <w:bCs/>
            <w:sz w:val="24"/>
            <w:szCs w:val="24"/>
            <w:lang w:val="en-US" w:eastAsia="en-IN"/>
          </w:rPr>
          <w:t>Me :</w:t>
        </w:r>
        <w:proofErr w:type="gramEnd"/>
        <w:r w:rsidRPr="00FB66A1">
          <w:rPr>
            <w:rFonts w:ascii="Times New Roman" w:eastAsia="Times New Roman" w:hAnsi="Times New Roman" w:cs="Times New Roman"/>
            <w:sz w:val="24"/>
            <w:szCs w:val="24"/>
            <w:lang w:val="en-US" w:eastAsia="en-IN"/>
          </w:rPr>
          <w:t xml:space="preserve"> Use this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"https://www.thegeekstuff.com/contact"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Contact Form</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to get in touch me with your comments, questions or suggestions about this site. You can also simply drop me a line to say hello</w:t>
        </w:r>
        <w:proofErr w:type="gramStart"/>
        <w:r w:rsidRPr="00FB66A1">
          <w:rPr>
            <w:rFonts w:ascii="Times New Roman" w:eastAsia="Times New Roman" w:hAnsi="Times New Roman" w:cs="Times New Roman"/>
            <w:sz w:val="24"/>
            <w:szCs w:val="24"/>
            <w:lang w:val="en-US" w:eastAsia="en-IN"/>
          </w:rPr>
          <w:t>!.</w:t>
        </w:r>
        <w:proofErr w:type="gramEnd"/>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"https://plus.google.com/112493711428194838421/posts" \o "Follow us on Google+"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Follow us on Google+</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"https://twitter.com/thegeekstuff" \o "Follow us on Twitter"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Follow us on Twitter</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"https://www.facebook.com/thegeekstuff"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Become a fan on Facebook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w:t>
        </w:r>
      </w:ins>
    </w:p>
    <w:p w:rsidR="00FB66A1" w:rsidRPr="00FB66A1" w:rsidRDefault="00FB66A1" w:rsidP="00FB66A1">
      <w:pPr>
        <w:spacing w:before="100" w:beforeAutospacing="1" w:after="100" w:afterAutospacing="1" w:line="240" w:lineRule="auto"/>
        <w:outlineLvl w:val="3"/>
        <w:rPr>
          <w:ins w:id="1428" w:author="Unknown"/>
          <w:rFonts w:ascii="Times New Roman" w:eastAsia="Times New Roman" w:hAnsi="Times New Roman" w:cs="Times New Roman"/>
          <w:b/>
          <w:bCs/>
          <w:sz w:val="24"/>
          <w:szCs w:val="24"/>
          <w:lang w:val="en-US" w:eastAsia="en-IN"/>
        </w:rPr>
      </w:pPr>
      <w:ins w:id="1429" w:author="Unknown">
        <w:r w:rsidRPr="00FB66A1">
          <w:rPr>
            <w:rFonts w:ascii="Times New Roman" w:eastAsia="Times New Roman" w:hAnsi="Times New Roman" w:cs="Times New Roman"/>
            <w:b/>
            <w:bCs/>
            <w:sz w:val="24"/>
            <w:szCs w:val="24"/>
            <w:lang w:val="en-US" w:eastAsia="en-IN"/>
          </w:rPr>
          <w:t>Support Us</w:t>
        </w:r>
      </w:ins>
    </w:p>
    <w:p w:rsidR="00FB66A1" w:rsidRPr="00FB66A1" w:rsidRDefault="00FB66A1" w:rsidP="00FB66A1">
      <w:pPr>
        <w:spacing w:after="0" w:line="240" w:lineRule="auto"/>
        <w:rPr>
          <w:ins w:id="1430" w:author="Unknown"/>
          <w:rFonts w:ascii="Times New Roman" w:eastAsia="Times New Roman" w:hAnsi="Times New Roman" w:cs="Times New Roman"/>
          <w:sz w:val="24"/>
          <w:szCs w:val="24"/>
          <w:lang w:val="en-US" w:eastAsia="en-IN"/>
        </w:rPr>
      </w:pPr>
      <w:ins w:id="1431" w:author="Unknown">
        <w:r w:rsidRPr="00FB66A1">
          <w:rPr>
            <w:rFonts w:ascii="Times New Roman" w:eastAsia="Times New Roman" w:hAnsi="Times New Roman" w:cs="Times New Roman"/>
            <w:sz w:val="24"/>
            <w:szCs w:val="24"/>
            <w:lang w:val="en-US" w:eastAsia="en-IN"/>
          </w:rPr>
          <w:br/>
          <w:t xml:space="preserve">Support this blog by purchasing one of my </w:t>
        </w:r>
        <w:proofErr w:type="spellStart"/>
        <w:r w:rsidRPr="00FB66A1">
          <w:rPr>
            <w:rFonts w:ascii="Times New Roman" w:eastAsia="Times New Roman" w:hAnsi="Times New Roman" w:cs="Times New Roman"/>
            <w:sz w:val="24"/>
            <w:szCs w:val="24"/>
            <w:lang w:val="en-US" w:eastAsia="en-IN"/>
          </w:rPr>
          <w:t>ebooks</w:t>
        </w:r>
        <w:proofErr w:type="spellEnd"/>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"https://www.thegeekstuff.com/bash-101-hacks-ebook/"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Bash 101 Hacks eBook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"https://www.thegeekstuff.com/sed-awk-101-hacks-ebook/"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Sed</w:t>
        </w:r>
        <w:proofErr w:type="spellEnd"/>
        <w:r w:rsidRPr="00FB66A1">
          <w:rPr>
            <w:rFonts w:ascii="Times New Roman" w:eastAsia="Times New Roman" w:hAnsi="Times New Roman" w:cs="Times New Roman"/>
            <w:color w:val="0000FF"/>
            <w:sz w:val="24"/>
            <w:szCs w:val="24"/>
            <w:u w:val="single"/>
            <w:lang w:val="en-US" w:eastAsia="en-IN"/>
          </w:rPr>
          <w:t xml:space="preserve"> and </w:t>
        </w:r>
        <w:proofErr w:type="spellStart"/>
        <w:r w:rsidRPr="00FB66A1">
          <w:rPr>
            <w:rFonts w:ascii="Times New Roman" w:eastAsia="Times New Roman" w:hAnsi="Times New Roman" w:cs="Times New Roman"/>
            <w:color w:val="0000FF"/>
            <w:sz w:val="24"/>
            <w:szCs w:val="24"/>
            <w:u w:val="single"/>
            <w:lang w:val="en-US" w:eastAsia="en-IN"/>
          </w:rPr>
          <w:t>Awk</w:t>
        </w:r>
        <w:proofErr w:type="spellEnd"/>
        <w:r w:rsidRPr="00FB66A1">
          <w:rPr>
            <w:rFonts w:ascii="Times New Roman" w:eastAsia="Times New Roman" w:hAnsi="Times New Roman" w:cs="Times New Roman"/>
            <w:color w:val="0000FF"/>
            <w:sz w:val="24"/>
            <w:szCs w:val="24"/>
            <w:u w:val="single"/>
            <w:lang w:val="en-US" w:eastAsia="en-IN"/>
          </w:rPr>
          <w:t xml:space="preserve"> 101 Hacks eBook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"https://www.thegeekstuff.com/vim-101-hacks-ebook/"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Vim 101 Hacks eBook</w:t>
        </w:r>
        <w:r w:rsidRPr="00FB66A1">
          <w:rPr>
            <w:rFonts w:ascii="Times New Roman" w:eastAsia="Times New Roman" w:hAnsi="Times New Roman" w:cs="Times New Roman"/>
            <w:sz w:val="24"/>
            <w:szCs w:val="24"/>
            <w:lang w:val="en-US" w:eastAsia="en-IN"/>
          </w:rPr>
          <w:fldChar w:fldCharType="end"/>
        </w:r>
        <w:r w:rsidRPr="00FB66A1">
          <w:rPr>
            <w:rFonts w:ascii="Times New Roman" w:eastAsia="Times New Roman" w:hAnsi="Times New Roman" w:cs="Times New Roman"/>
            <w:sz w:val="24"/>
            <w:szCs w:val="24"/>
            <w:lang w:val="en-US" w:eastAsia="en-IN"/>
          </w:rPr>
          <w:t xml:space="preserve"> </w:t>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br/>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"https://www.thegeekstuff.com/nagios-core-ebook/" </w:instrText>
        </w:r>
        <w:r w:rsidRPr="00FB66A1">
          <w:rPr>
            <w:rFonts w:ascii="Times New Roman" w:eastAsia="Times New Roman" w:hAnsi="Times New Roman" w:cs="Times New Roman"/>
            <w:sz w:val="24"/>
            <w:szCs w:val="24"/>
            <w:lang w:val="en-US" w:eastAsia="en-IN"/>
          </w:rPr>
          <w:fldChar w:fldCharType="separate"/>
        </w:r>
        <w:proofErr w:type="spellStart"/>
        <w:r w:rsidRPr="00FB66A1">
          <w:rPr>
            <w:rFonts w:ascii="Times New Roman" w:eastAsia="Times New Roman" w:hAnsi="Times New Roman" w:cs="Times New Roman"/>
            <w:color w:val="0000FF"/>
            <w:sz w:val="24"/>
            <w:szCs w:val="24"/>
            <w:u w:val="single"/>
            <w:lang w:val="en-US" w:eastAsia="en-IN"/>
          </w:rPr>
          <w:t>Nagios</w:t>
        </w:r>
        <w:proofErr w:type="spellEnd"/>
        <w:r w:rsidRPr="00FB66A1">
          <w:rPr>
            <w:rFonts w:ascii="Times New Roman" w:eastAsia="Times New Roman" w:hAnsi="Times New Roman" w:cs="Times New Roman"/>
            <w:color w:val="0000FF"/>
            <w:sz w:val="24"/>
            <w:szCs w:val="24"/>
            <w:u w:val="single"/>
            <w:lang w:val="en-US" w:eastAsia="en-IN"/>
          </w:rPr>
          <w:t xml:space="preserve"> Core 3 eBook</w:t>
        </w:r>
        <w:r w:rsidRPr="00FB66A1">
          <w:rPr>
            <w:rFonts w:ascii="Times New Roman" w:eastAsia="Times New Roman" w:hAnsi="Times New Roman" w:cs="Times New Roman"/>
            <w:sz w:val="24"/>
            <w:szCs w:val="24"/>
            <w:lang w:val="en-US" w:eastAsia="en-IN"/>
          </w:rPr>
          <w:fldChar w:fldCharType="end"/>
        </w:r>
      </w:ins>
    </w:p>
    <w:p w:rsidR="00FB66A1" w:rsidRPr="00FB66A1" w:rsidRDefault="00FB66A1" w:rsidP="00FB66A1">
      <w:pPr>
        <w:spacing w:before="100" w:beforeAutospacing="1" w:after="100" w:afterAutospacing="1" w:line="240" w:lineRule="auto"/>
        <w:rPr>
          <w:ins w:id="1432" w:author="Unknown"/>
          <w:rFonts w:ascii="Times New Roman" w:eastAsia="Times New Roman" w:hAnsi="Times New Roman" w:cs="Times New Roman"/>
          <w:sz w:val="24"/>
          <w:szCs w:val="24"/>
          <w:lang w:val="en-US" w:eastAsia="en-IN"/>
        </w:rPr>
      </w:pPr>
      <w:ins w:id="1433" w:author="Unknown">
        <w:r w:rsidRPr="00FB66A1">
          <w:rPr>
            <w:rFonts w:ascii="Times New Roman" w:eastAsia="Times New Roman" w:hAnsi="Times New Roman" w:cs="Times New Roman"/>
            <w:sz w:val="24"/>
            <w:szCs w:val="24"/>
            <w:lang w:val="en-US" w:eastAsia="en-IN"/>
          </w:rPr>
          <w:t xml:space="preserve">Copyright © 2008–2018 Ramesh </w:t>
        </w:r>
        <w:proofErr w:type="spellStart"/>
        <w:r w:rsidRPr="00FB66A1">
          <w:rPr>
            <w:rFonts w:ascii="Times New Roman" w:eastAsia="Times New Roman" w:hAnsi="Times New Roman" w:cs="Times New Roman"/>
            <w:sz w:val="24"/>
            <w:szCs w:val="24"/>
            <w:lang w:val="en-US" w:eastAsia="en-IN"/>
          </w:rPr>
          <w:t>Natarajan</w:t>
        </w:r>
        <w:proofErr w:type="spellEnd"/>
        <w:r w:rsidRPr="00FB66A1">
          <w:rPr>
            <w:rFonts w:ascii="Times New Roman" w:eastAsia="Times New Roman" w:hAnsi="Times New Roman" w:cs="Times New Roman"/>
            <w:sz w:val="24"/>
            <w:szCs w:val="24"/>
            <w:lang w:val="en-US" w:eastAsia="en-IN"/>
          </w:rPr>
          <w:t xml:space="preserve">. All rights reserved | </w:t>
        </w:r>
        <w:r w:rsidRPr="00FB66A1">
          <w:rPr>
            <w:rFonts w:ascii="Times New Roman" w:eastAsia="Times New Roman" w:hAnsi="Times New Roman" w:cs="Times New Roman"/>
            <w:sz w:val="24"/>
            <w:szCs w:val="24"/>
            <w:lang w:val="en-US" w:eastAsia="en-IN"/>
          </w:rPr>
          <w:fldChar w:fldCharType="begin"/>
        </w:r>
        <w:r w:rsidRPr="00FB66A1">
          <w:rPr>
            <w:rFonts w:ascii="Times New Roman" w:eastAsia="Times New Roman" w:hAnsi="Times New Roman" w:cs="Times New Roman"/>
            <w:sz w:val="24"/>
            <w:szCs w:val="24"/>
            <w:lang w:val="en-US" w:eastAsia="en-IN"/>
          </w:rPr>
          <w:instrText xml:space="preserve"> HYPERLINK "https://www.thegeekstuff.com/copyright" </w:instrText>
        </w:r>
        <w:r w:rsidRPr="00FB66A1">
          <w:rPr>
            <w:rFonts w:ascii="Times New Roman" w:eastAsia="Times New Roman" w:hAnsi="Times New Roman" w:cs="Times New Roman"/>
            <w:sz w:val="24"/>
            <w:szCs w:val="24"/>
            <w:lang w:val="en-US" w:eastAsia="en-IN"/>
          </w:rPr>
          <w:fldChar w:fldCharType="separate"/>
        </w:r>
        <w:r w:rsidRPr="00FB66A1">
          <w:rPr>
            <w:rFonts w:ascii="Times New Roman" w:eastAsia="Times New Roman" w:hAnsi="Times New Roman" w:cs="Times New Roman"/>
            <w:color w:val="0000FF"/>
            <w:sz w:val="24"/>
            <w:szCs w:val="24"/>
            <w:u w:val="single"/>
            <w:lang w:val="en-US" w:eastAsia="en-IN"/>
          </w:rPr>
          <w:t>Terms of Service</w:t>
        </w:r>
        <w:r w:rsidRPr="00FB66A1">
          <w:rPr>
            <w:rFonts w:ascii="Times New Roman" w:eastAsia="Times New Roman" w:hAnsi="Times New Roman" w:cs="Times New Roman"/>
            <w:sz w:val="24"/>
            <w:szCs w:val="24"/>
            <w:lang w:val="en-US" w:eastAsia="en-IN"/>
          </w:rPr>
          <w:fldChar w:fldCharType="end"/>
        </w:r>
      </w:ins>
    </w:p>
    <w:p w:rsidR="00103607" w:rsidRDefault="00FB66A1" w:rsidP="00FB66A1">
      <w:r w:rsidRPr="00FB66A1">
        <w:rPr>
          <w:rFonts w:ascii="Times New Roman" w:eastAsia="Times New Roman" w:hAnsi="Times New Roman" w:cs="Times New Roman"/>
          <w:sz w:val="24"/>
          <w:szCs w:val="24"/>
          <w:lang w:val="en-US" w:eastAsia="en-IN"/>
        </w:rPr>
        <w:pict/>
      </w:r>
      <w:r w:rsidRPr="00FB66A1">
        <w:rPr>
          <w:rFonts w:ascii="Times New Roman" w:eastAsia="Times New Roman" w:hAnsi="Times New Roman" w:cs="Times New Roman"/>
          <w:sz w:val="24"/>
          <w:szCs w:val="24"/>
          <w:lang w:val="en-US" w:eastAsia="en-IN"/>
        </w:rPr>
        <w:pict/>
      </w:r>
      <w:r w:rsidRPr="00FB66A1">
        <w:rPr>
          <w:rFonts w:ascii="Times New Roman" w:eastAsia="Times New Roman" w:hAnsi="Times New Roman" w:cs="Times New Roman"/>
          <w:sz w:val="24"/>
          <w:szCs w:val="24"/>
          <w:lang w:val="en-US" w:eastAsia="en-IN"/>
        </w:rPr>
        <w:pict/>
      </w:r>
      <w:ins w:id="1434" w:author="Unknown">
        <w:r w:rsidRPr="00FB66A1">
          <w:rPr>
            <w:rFonts w:ascii="Times New Roman" w:eastAsia="Times New Roman" w:hAnsi="Times New Roman" w:cs="Times New Roman"/>
            <w:sz w:val="24"/>
            <w:szCs w:val="24"/>
            <w:lang w:val="en-US" w:eastAsia="en-IN"/>
          </w:rPr>
          <w:t>&lt;style type="text/</w:t>
        </w:r>
        <w:proofErr w:type="spellStart"/>
        <w:r w:rsidRPr="00FB66A1">
          <w:rPr>
            <w:rFonts w:ascii="Times New Roman" w:eastAsia="Times New Roman" w:hAnsi="Times New Roman" w:cs="Times New Roman"/>
            <w:sz w:val="24"/>
            <w:szCs w:val="24"/>
            <w:lang w:val="en-US" w:eastAsia="en-IN"/>
          </w:rPr>
          <w:t>css</w:t>
        </w:r>
        <w:proofErr w:type="spellEnd"/>
        <w:r w:rsidRPr="00FB66A1">
          <w:rPr>
            <w:rFonts w:ascii="Times New Roman" w:eastAsia="Times New Roman" w:hAnsi="Times New Roman" w:cs="Times New Roman"/>
            <w:sz w:val="24"/>
            <w:szCs w:val="24"/>
            <w:lang w:val="en-US" w:eastAsia="en-IN"/>
          </w:rPr>
          <w:t xml:space="preserve">" scoped&gt;.menu </w:t>
        </w:r>
        <w:proofErr w:type="gramStart"/>
        <w:r w:rsidRPr="00FB66A1">
          <w:rPr>
            <w:rFonts w:ascii="Times New Roman" w:eastAsia="Times New Roman" w:hAnsi="Times New Roman" w:cs="Times New Roman"/>
            <w:sz w:val="24"/>
            <w:szCs w:val="24"/>
            <w:lang w:val="en-US" w:eastAsia="en-IN"/>
          </w:rPr>
          <w:t>{ display</w:t>
        </w:r>
        <w:proofErr w:type="gramEnd"/>
        <w:r w:rsidRPr="00FB66A1">
          <w:rPr>
            <w:rFonts w:ascii="Times New Roman" w:eastAsia="Times New Roman" w:hAnsi="Times New Roman" w:cs="Times New Roman"/>
            <w:sz w:val="24"/>
            <w:szCs w:val="24"/>
            <w:lang w:val="en-US" w:eastAsia="en-IN"/>
          </w:rPr>
          <w:t xml:space="preserve">: block; }&lt;/style&gt; </w:t>
        </w:r>
      </w:ins>
      <w:r w:rsidRPr="00FB66A1">
        <w:rPr>
          <w:rFonts w:ascii="Times New Roman" w:eastAsia="Times New Roman" w:hAnsi="Times New Roman" w:cs="Times New Roman"/>
          <w:sz w:val="24"/>
          <w:szCs w:val="24"/>
          <w:lang w:val="en-US" w:eastAsia="en-IN"/>
        </w:rPr>
        <w:pict/>
      </w:r>
    </w:p>
    <w:sectPr w:rsidR="00103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5BF"/>
    <w:multiLevelType w:val="multilevel"/>
    <w:tmpl w:val="650E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21F36"/>
    <w:multiLevelType w:val="multilevel"/>
    <w:tmpl w:val="0FF4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F7EB2"/>
    <w:multiLevelType w:val="multilevel"/>
    <w:tmpl w:val="9C9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D931B4"/>
    <w:multiLevelType w:val="multilevel"/>
    <w:tmpl w:val="ED2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B756B"/>
    <w:multiLevelType w:val="multilevel"/>
    <w:tmpl w:val="CE2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3C1C9E"/>
    <w:multiLevelType w:val="multilevel"/>
    <w:tmpl w:val="006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A46F38"/>
    <w:multiLevelType w:val="multilevel"/>
    <w:tmpl w:val="3188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D73335"/>
    <w:multiLevelType w:val="multilevel"/>
    <w:tmpl w:val="640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E6B26"/>
    <w:multiLevelType w:val="multilevel"/>
    <w:tmpl w:val="AD6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87649"/>
    <w:multiLevelType w:val="multilevel"/>
    <w:tmpl w:val="25DE1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4300BB"/>
    <w:multiLevelType w:val="multilevel"/>
    <w:tmpl w:val="64DE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AB17BC"/>
    <w:multiLevelType w:val="multilevel"/>
    <w:tmpl w:val="9F0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93273B"/>
    <w:multiLevelType w:val="multilevel"/>
    <w:tmpl w:val="6E8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2"/>
  </w:num>
  <w:num w:numId="4">
    <w:abstractNumId w:val="4"/>
  </w:num>
  <w:num w:numId="5">
    <w:abstractNumId w:val="3"/>
  </w:num>
  <w:num w:numId="6">
    <w:abstractNumId w:val="9"/>
  </w:num>
  <w:num w:numId="7">
    <w:abstractNumId w:val="0"/>
  </w:num>
  <w:num w:numId="8">
    <w:abstractNumId w:val="1"/>
  </w:num>
  <w:num w:numId="9">
    <w:abstractNumId w:val="11"/>
  </w:num>
  <w:num w:numId="10">
    <w:abstractNumId w:val="8"/>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E7"/>
    <w:rsid w:val="00103607"/>
    <w:rsid w:val="00B741E7"/>
    <w:rsid w:val="00FB6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66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B66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B66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A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B66A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B66A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66A1"/>
    <w:rPr>
      <w:color w:val="0000FF"/>
      <w:u w:val="single"/>
    </w:rPr>
  </w:style>
  <w:style w:type="character" w:styleId="FollowedHyperlink">
    <w:name w:val="FollowedHyperlink"/>
    <w:basedOn w:val="DefaultParagraphFont"/>
    <w:uiPriority w:val="99"/>
    <w:semiHidden/>
    <w:unhideWhenUsed/>
    <w:rsid w:val="00FB66A1"/>
    <w:rPr>
      <w:color w:val="800080"/>
      <w:u w:val="single"/>
    </w:rPr>
  </w:style>
  <w:style w:type="character" w:customStyle="1" w:styleId="menucontrol">
    <w:name w:val="menu_control"/>
    <w:basedOn w:val="DefaultParagraphFont"/>
    <w:rsid w:val="00FB66A1"/>
  </w:style>
  <w:style w:type="character" w:customStyle="1" w:styleId="postauthorintro">
    <w:name w:val="post_author_intro"/>
    <w:basedOn w:val="DefaultParagraphFont"/>
    <w:rsid w:val="00FB66A1"/>
  </w:style>
  <w:style w:type="character" w:customStyle="1" w:styleId="postauthor">
    <w:name w:val="post_author"/>
    <w:basedOn w:val="DefaultParagraphFont"/>
    <w:rsid w:val="00FB66A1"/>
  </w:style>
  <w:style w:type="character" w:customStyle="1" w:styleId="postdateintro">
    <w:name w:val="post_date_intro"/>
    <w:basedOn w:val="DefaultParagraphFont"/>
    <w:rsid w:val="00FB66A1"/>
  </w:style>
  <w:style w:type="character" w:customStyle="1" w:styleId="postdate">
    <w:name w:val="post_date"/>
    <w:basedOn w:val="DefaultParagraphFont"/>
    <w:rsid w:val="00FB66A1"/>
  </w:style>
  <w:style w:type="paragraph" w:styleId="HTMLPreformatted">
    <w:name w:val="HTML Preformatted"/>
    <w:basedOn w:val="Normal"/>
    <w:link w:val="HTMLPreformattedChar"/>
    <w:uiPriority w:val="99"/>
    <w:semiHidden/>
    <w:unhideWhenUsed/>
    <w:rsid w:val="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66A1"/>
    <w:rPr>
      <w:rFonts w:ascii="Courier New" w:eastAsia="Times New Roman" w:hAnsi="Courier New" w:cs="Courier New"/>
      <w:sz w:val="20"/>
      <w:szCs w:val="20"/>
      <w:lang w:eastAsia="en-IN"/>
    </w:rPr>
  </w:style>
  <w:style w:type="paragraph" w:customStyle="1" w:styleId="posttags">
    <w:name w:val="post_tags"/>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tagsintro">
    <w:name w:val="post_tags_intro"/>
    <w:basedOn w:val="DefaultParagraphFont"/>
    <w:rsid w:val="00FB66A1"/>
  </w:style>
  <w:style w:type="paragraph" w:customStyle="1" w:styleId="commentsintro">
    <w:name w:val="comments_intro"/>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racket">
    <w:name w:val="bracket"/>
    <w:basedOn w:val="DefaultParagraphFont"/>
    <w:rsid w:val="00FB66A1"/>
  </w:style>
  <w:style w:type="character" w:customStyle="1" w:styleId="numcomments">
    <w:name w:val="num_comments"/>
    <w:basedOn w:val="DefaultParagraphFont"/>
    <w:rsid w:val="00FB66A1"/>
  </w:style>
  <w:style w:type="character" w:customStyle="1" w:styleId="avatar">
    <w:name w:val="avatar"/>
    <w:basedOn w:val="DefaultParagraphFont"/>
    <w:rsid w:val="00FB66A1"/>
  </w:style>
  <w:style w:type="character" w:customStyle="1" w:styleId="commentauthor">
    <w:name w:val="comment_author"/>
    <w:basedOn w:val="DefaultParagraphFont"/>
    <w:rsid w:val="00FB66A1"/>
  </w:style>
  <w:style w:type="character" w:customStyle="1" w:styleId="commentdate">
    <w:name w:val="comment_date"/>
    <w:basedOn w:val="DefaultParagraphFont"/>
    <w:rsid w:val="00FB66A1"/>
  </w:style>
  <w:style w:type="paragraph" w:styleId="z-TopofForm">
    <w:name w:val="HTML Top of Form"/>
    <w:basedOn w:val="Normal"/>
    <w:next w:val="Normal"/>
    <w:link w:val="z-TopofFormChar"/>
    <w:hidden/>
    <w:uiPriority w:val="99"/>
    <w:semiHidden/>
    <w:unhideWhenUsed/>
    <w:rsid w:val="00FB66A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B66A1"/>
    <w:rPr>
      <w:rFonts w:ascii="Arial" w:eastAsia="Times New Roman" w:hAnsi="Arial" w:cs="Arial"/>
      <w:vanish/>
      <w:sz w:val="16"/>
      <w:szCs w:val="16"/>
      <w:lang w:eastAsia="en-IN"/>
    </w:rPr>
  </w:style>
  <w:style w:type="paragraph" w:customStyle="1" w:styleId="commentformtitle">
    <w:name w:val="comment_form_title"/>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scribe-to-comments">
    <w:name w:val="subscribe-to-comments"/>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B66A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B66A1"/>
    <w:rPr>
      <w:rFonts w:ascii="Arial" w:eastAsia="Times New Roman" w:hAnsi="Arial" w:cs="Arial"/>
      <w:vanish/>
      <w:sz w:val="16"/>
      <w:szCs w:val="16"/>
      <w:lang w:eastAsia="en-IN"/>
    </w:rPr>
  </w:style>
  <w:style w:type="paragraph" w:customStyle="1" w:styleId="nextpost">
    <w:name w:val="next_pos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eviouspost">
    <w:name w:val="previous_pos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custom-button">
    <w:name w:val="inputapi-custom-button"/>
    <w:basedOn w:val="Normal"/>
    <w:rsid w:val="00FB66A1"/>
    <w:pPr>
      <w:shd w:val="clear" w:color="auto" w:fill="DDDDDD"/>
      <w:spacing w:before="30" w:after="30" w:line="240" w:lineRule="auto"/>
      <w:ind w:left="30" w:right="30"/>
      <w:textAlignment w:val="center"/>
    </w:pPr>
    <w:rPr>
      <w:rFonts w:ascii="Arial" w:eastAsia="Times New Roman" w:hAnsi="Arial" w:cs="Arial"/>
      <w:color w:val="000000"/>
      <w:sz w:val="24"/>
      <w:szCs w:val="24"/>
      <w:lang w:eastAsia="en-IN"/>
    </w:rPr>
  </w:style>
  <w:style w:type="paragraph" w:customStyle="1" w:styleId="inputapi-custom-button-outer-box">
    <w:name w:val="inputapi-custom-button-outer-box"/>
    <w:basedOn w:val="Normal"/>
    <w:rsid w:val="00FB66A1"/>
    <w:pPr>
      <w:spacing w:after="0" w:line="240" w:lineRule="auto"/>
      <w:textAlignment w:val="top"/>
    </w:pPr>
    <w:rPr>
      <w:rFonts w:ascii="Times New Roman" w:eastAsia="Times New Roman" w:hAnsi="Times New Roman" w:cs="Times New Roman"/>
      <w:sz w:val="24"/>
      <w:szCs w:val="24"/>
      <w:lang w:eastAsia="en-IN"/>
    </w:rPr>
  </w:style>
  <w:style w:type="paragraph" w:customStyle="1" w:styleId="inputapi-custom-button-inner-box">
    <w:name w:val="inputapi-custom-button-inner-box"/>
    <w:basedOn w:val="Normal"/>
    <w:rsid w:val="00FB66A1"/>
    <w:pP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custom-button-active">
    <w:name w:val="inputapi-custom-button-active"/>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custom-button-checked">
    <w:name w:val="inputapi-custom-button-checked"/>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custom-button-collapse-right">
    <w:name w:val="inputapi-custom-button-collapse-righ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custom-button-collapse-left">
    <w:name w:val="inputapi-custom-button-collapse-lef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
    <w:name w:val="inputapi-menu"/>
    <w:basedOn w:val="Normal"/>
    <w:rsid w:val="00FB66A1"/>
    <w:pPr>
      <w:pBdr>
        <w:top w:val="single" w:sz="6" w:space="3" w:color="CCCCCC"/>
        <w:left w:val="single" w:sz="6" w:space="0" w:color="CCCCCC"/>
        <w:bottom w:val="single" w:sz="6" w:space="3" w:color="666666"/>
        <w:right w:val="single" w:sz="6" w:space="0" w:color="666666"/>
      </w:pBdr>
      <w:shd w:val="clear" w:color="auto" w:fill="FFFFFF"/>
      <w:spacing w:after="0" w:line="240" w:lineRule="auto"/>
    </w:pPr>
    <w:rPr>
      <w:rFonts w:ascii="Arial" w:eastAsia="Times New Roman" w:hAnsi="Arial" w:cs="Arial"/>
      <w:sz w:val="20"/>
      <w:szCs w:val="20"/>
      <w:lang w:eastAsia="en-IN"/>
    </w:rPr>
  </w:style>
  <w:style w:type="paragraph" w:customStyle="1" w:styleId="inputapi-menu-button">
    <w:name w:val="inputapi-menu-button"/>
    <w:basedOn w:val="Normal"/>
    <w:rsid w:val="00FB66A1"/>
    <w:pPr>
      <w:shd w:val="clear" w:color="auto" w:fill="DDDDDD"/>
      <w:spacing w:before="30" w:after="30" w:line="240" w:lineRule="auto"/>
      <w:ind w:left="30" w:right="30"/>
      <w:textAlignment w:val="center"/>
    </w:pPr>
    <w:rPr>
      <w:rFonts w:ascii="Times New Roman" w:eastAsia="Times New Roman" w:hAnsi="Times New Roman" w:cs="Times New Roman"/>
      <w:color w:val="000000"/>
      <w:sz w:val="24"/>
      <w:szCs w:val="24"/>
      <w:lang w:eastAsia="en-IN"/>
    </w:rPr>
  </w:style>
  <w:style w:type="paragraph" w:customStyle="1" w:styleId="inputapi-menu-button-outer-box">
    <w:name w:val="inputapi-menu-button-outer-box"/>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menu-button-inner-box">
    <w:name w:val="inputapi-menu-button-inner-box"/>
    <w:basedOn w:val="Normal"/>
    <w:rsid w:val="00FB66A1"/>
    <w:pPr>
      <w:pBdr>
        <w:top w:val="single" w:sz="2" w:space="2" w:color="AAAAAA"/>
        <w:left w:val="single" w:sz="6" w:space="3" w:color="AAAAAA"/>
        <w:bottom w:val="single" w:sz="2" w:space="2" w:color="AAAAAA"/>
        <w:right w:val="single" w:sz="6" w:space="3" w:color="AAAAAA"/>
      </w:pBd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menu-button-active">
    <w:name w:val="inputapi-menu-button-active"/>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button-open">
    <w:name w:val="inputapi-menu-button-open"/>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button-caption">
    <w:name w:val="inputapi-menu-button-caption"/>
    <w:basedOn w:val="Normal"/>
    <w:rsid w:val="00FB66A1"/>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inputapi-menu-button-dropdown">
    <w:name w:val="inputapi-menu-button-dropdown"/>
    <w:basedOn w:val="Normal"/>
    <w:rsid w:val="00FB66A1"/>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inputapi-menu-button-collapse-right">
    <w:name w:val="inputapi-menu-button-collapse-righ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button-collapse-left">
    <w:name w:val="inputapi-menu-button-collapse-lef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item">
    <w:name w:val="inputapi-menuitem"/>
    <w:basedOn w:val="Normal"/>
    <w:rsid w:val="00FB66A1"/>
    <w:pPr>
      <w:spacing w:after="0" w:line="240" w:lineRule="auto"/>
    </w:pPr>
    <w:rPr>
      <w:rFonts w:ascii="Arial" w:eastAsia="Times New Roman" w:hAnsi="Arial" w:cs="Arial"/>
      <w:color w:val="000000"/>
      <w:sz w:val="20"/>
      <w:szCs w:val="20"/>
      <w:lang w:eastAsia="en-IN"/>
    </w:rPr>
  </w:style>
  <w:style w:type="paragraph" w:customStyle="1" w:styleId="inputapi-menuitem-content">
    <w:name w:val="inputapi-menuitem-content"/>
    <w:basedOn w:val="Normal"/>
    <w:rsid w:val="00FB66A1"/>
    <w:pPr>
      <w:spacing w:before="100" w:beforeAutospacing="1" w:after="100" w:afterAutospacing="1" w:line="240" w:lineRule="auto"/>
    </w:pPr>
    <w:rPr>
      <w:rFonts w:ascii="Arial" w:eastAsia="Times New Roman" w:hAnsi="Arial" w:cs="Arial"/>
      <w:color w:val="000000"/>
      <w:sz w:val="20"/>
      <w:szCs w:val="20"/>
      <w:lang w:eastAsia="en-IN"/>
    </w:rPr>
  </w:style>
  <w:style w:type="paragraph" w:customStyle="1" w:styleId="inputapi-menuitem-highlight">
    <w:name w:val="inputapi-menuitem-highlight"/>
    <w:basedOn w:val="Normal"/>
    <w:rsid w:val="00FB66A1"/>
    <w:pPr>
      <w:pBdr>
        <w:top w:val="dotted" w:sz="6" w:space="2" w:color="D6E9F8"/>
        <w:left w:val="dotted" w:sz="2" w:space="0" w:color="D6E9F8"/>
        <w:bottom w:val="dotted" w:sz="6" w:space="2" w:color="D6E9F8"/>
        <w:right w:val="dotted" w:sz="2" w:space="0" w:color="D6E9F8"/>
      </w:pBdr>
      <w:shd w:val="clear" w:color="auto" w:fill="D6E9F8"/>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item-hover">
    <w:name w:val="inputapi-menuitem-hover"/>
    <w:basedOn w:val="Normal"/>
    <w:rsid w:val="00FB66A1"/>
    <w:pPr>
      <w:pBdr>
        <w:top w:val="dotted" w:sz="6" w:space="2" w:color="D6E9F8"/>
        <w:left w:val="dotted" w:sz="2" w:space="0" w:color="D6E9F8"/>
        <w:bottom w:val="dotted" w:sz="6" w:space="2" w:color="D6E9F8"/>
        <w:right w:val="dotted" w:sz="2" w:space="0" w:color="D6E9F8"/>
      </w:pBdr>
      <w:shd w:val="clear" w:color="auto" w:fill="D6E9F8"/>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item-checkbox">
    <w:name w:val="inputapi-menuitem-checkbox"/>
    <w:basedOn w:val="Normal"/>
    <w:rsid w:val="00FB66A1"/>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inputapi-menuitem-icon">
    <w:name w:val="inputapi-menuitem-icon"/>
    <w:basedOn w:val="Normal"/>
    <w:rsid w:val="00FB66A1"/>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inputapi-menuitem-accel">
    <w:name w:val="inputapi-menuitem-accel"/>
    <w:basedOn w:val="Normal"/>
    <w:rsid w:val="00FB66A1"/>
    <w:pPr>
      <w:spacing w:before="100" w:beforeAutospacing="1" w:after="100" w:afterAutospacing="1" w:line="240" w:lineRule="auto"/>
      <w:jc w:val="right"/>
    </w:pPr>
    <w:rPr>
      <w:rFonts w:ascii="Times New Roman" w:eastAsia="Times New Roman" w:hAnsi="Times New Roman" w:cs="Times New Roman"/>
      <w:color w:val="999999"/>
      <w:sz w:val="24"/>
      <w:szCs w:val="24"/>
      <w:lang w:eastAsia="en-IN"/>
    </w:rPr>
  </w:style>
  <w:style w:type="paragraph" w:customStyle="1" w:styleId="inputapi-menuseparator">
    <w:name w:val="inputapi-menuseparator"/>
    <w:basedOn w:val="Normal"/>
    <w:rsid w:val="00FB66A1"/>
    <w:pPr>
      <w:pBdr>
        <w:top w:val="single" w:sz="6" w:space="0" w:color="CCCCCC"/>
      </w:pBdr>
      <w:spacing w:before="60" w:after="60" w:line="240" w:lineRule="auto"/>
    </w:pPr>
    <w:rPr>
      <w:rFonts w:ascii="Times New Roman" w:eastAsia="Times New Roman" w:hAnsi="Times New Roman" w:cs="Times New Roman"/>
      <w:sz w:val="24"/>
      <w:szCs w:val="24"/>
      <w:lang w:eastAsia="en-IN"/>
    </w:rPr>
  </w:style>
  <w:style w:type="paragraph" w:customStyle="1" w:styleId="inputapi-popupeditor">
    <w:name w:val="inputapi-popupeditor"/>
    <w:basedOn w:val="Normal"/>
    <w:rsid w:val="00FB66A1"/>
    <w:pPr>
      <w:pBdr>
        <w:top w:val="single" w:sz="6" w:space="0" w:color="E1E1E1"/>
        <w:left w:val="single" w:sz="6" w:space="0" w:color="C6C6C6"/>
        <w:bottom w:val="single" w:sz="6" w:space="0" w:color="AEAEAE"/>
        <w:right w:val="single" w:sz="6" w:space="0" w:color="C6C6C6"/>
      </w:pBdr>
      <w:shd w:val="clear" w:color="auto" w:fill="FFFFFF"/>
      <w:spacing w:after="0" w:line="240" w:lineRule="auto"/>
    </w:pPr>
    <w:rPr>
      <w:rFonts w:ascii="Arial" w:eastAsia="Times New Roman" w:hAnsi="Arial" w:cs="Arial"/>
      <w:sz w:val="24"/>
      <w:szCs w:val="24"/>
      <w:lang w:eastAsia="en-IN"/>
    </w:rPr>
  </w:style>
  <w:style w:type="paragraph" w:customStyle="1" w:styleId="inputapi-popupeditor-top">
    <w:name w:val="inputapi-popupeditor-top"/>
    <w:basedOn w:val="Normal"/>
    <w:rsid w:val="00FB66A1"/>
    <w:pPr>
      <w:spacing w:before="30" w:after="30" w:line="240" w:lineRule="auto"/>
      <w:ind w:left="30" w:right="30"/>
    </w:pPr>
    <w:rPr>
      <w:rFonts w:ascii="Times New Roman" w:eastAsia="Times New Roman" w:hAnsi="Times New Roman" w:cs="Times New Roman"/>
      <w:sz w:val="24"/>
      <w:szCs w:val="24"/>
      <w:lang w:eastAsia="en-IN"/>
    </w:rPr>
  </w:style>
  <w:style w:type="paragraph" w:customStyle="1" w:styleId="inputapi-popupeditor-input">
    <w:name w:val="inputapi-popupeditor-input"/>
    <w:basedOn w:val="Normal"/>
    <w:rsid w:val="00FB66A1"/>
    <w:pPr>
      <w:spacing w:before="100" w:beforeAutospacing="1" w:after="100" w:afterAutospacing="1" w:line="300" w:lineRule="atLeast"/>
    </w:pPr>
    <w:rPr>
      <w:rFonts w:ascii="Times New Roman" w:eastAsia="Times New Roman" w:hAnsi="Times New Roman" w:cs="Times New Roman"/>
      <w:sz w:val="29"/>
      <w:szCs w:val="29"/>
      <w:lang w:eastAsia="en-IN"/>
    </w:rPr>
  </w:style>
  <w:style w:type="paragraph" w:customStyle="1" w:styleId="inputapi-popupeditor-cursor">
    <w:name w:val="inputapi-popupeditor-cursor"/>
    <w:basedOn w:val="Normal"/>
    <w:rsid w:val="00FB66A1"/>
    <w:pPr>
      <w:shd w:val="clear" w:color="auto" w:fill="EC3C55"/>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popupeditor-logo">
    <w:name w:val="inputapi-popupeditor-logo"/>
    <w:basedOn w:val="Normal"/>
    <w:rsid w:val="00FB66A1"/>
    <w:pPr>
      <w:spacing w:after="0" w:line="240" w:lineRule="auto"/>
    </w:pPr>
    <w:rPr>
      <w:rFonts w:ascii="Times New Roman" w:eastAsia="Times New Roman" w:hAnsi="Times New Roman" w:cs="Times New Roman"/>
      <w:sz w:val="24"/>
      <w:szCs w:val="24"/>
      <w:lang w:eastAsia="en-IN"/>
    </w:rPr>
  </w:style>
  <w:style w:type="paragraph" w:customStyle="1" w:styleId="inputapi-popupeditor-content">
    <w:name w:val="inputapi-popupeditor-cont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popupeditor-menuitem">
    <w:name w:val="inputapi-popupeditor-menuitem"/>
    <w:basedOn w:val="Normal"/>
    <w:rsid w:val="00FB66A1"/>
    <w:pPr>
      <w:spacing w:after="0" w:line="240" w:lineRule="auto"/>
    </w:pPr>
    <w:rPr>
      <w:rFonts w:ascii="Times New Roman" w:eastAsia="Times New Roman" w:hAnsi="Times New Roman" w:cs="Times New Roman"/>
      <w:sz w:val="24"/>
      <w:szCs w:val="24"/>
      <w:lang w:eastAsia="en-IN"/>
    </w:rPr>
  </w:style>
  <w:style w:type="paragraph" w:customStyle="1" w:styleId="inputapi-popupeditor-menuitem-disabled">
    <w:name w:val="inputapi-popupeditor-menuitem-disabled"/>
    <w:basedOn w:val="Normal"/>
    <w:rsid w:val="00FB66A1"/>
    <w:pPr>
      <w:spacing w:before="100" w:beforeAutospacing="1" w:after="100" w:afterAutospacing="1" w:line="240" w:lineRule="auto"/>
    </w:pPr>
    <w:rPr>
      <w:rFonts w:ascii="Times New Roman" w:eastAsia="Times New Roman" w:hAnsi="Times New Roman" w:cs="Times New Roman"/>
      <w:color w:val="888888"/>
      <w:sz w:val="24"/>
      <w:szCs w:val="24"/>
      <w:lang w:eastAsia="en-IN"/>
    </w:rPr>
  </w:style>
  <w:style w:type="paragraph" w:customStyle="1" w:styleId="inputapi-popupeditor-menuitem-highlight">
    <w:name w:val="inputapi-popupeditor-menuitem-highlight"/>
    <w:basedOn w:val="Normal"/>
    <w:rsid w:val="00FB66A1"/>
    <w:pPr>
      <w:shd w:val="clear" w:color="auto" w:fill="3875C9"/>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inputapi-popupeditor-menuitem-content">
    <w:name w:val="inputapi-popupeditor-menuitem-cont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popupeditor-nav">
    <w:name w:val="inputapi-popupeditor-nav"/>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popupeditor-navbutton">
    <w:name w:val="inputapi-popupeditor-navbutton"/>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
    <w:name w:val="inputapi-multisegmentpopupeditor"/>
    <w:basedOn w:val="Normal"/>
    <w:rsid w:val="00FB66A1"/>
    <w:pPr>
      <w:pBdr>
        <w:top w:val="single" w:sz="6" w:space="0" w:color="B5B6B5"/>
        <w:left w:val="single" w:sz="6" w:space="0" w:color="B5B6B5"/>
        <w:bottom w:val="single" w:sz="6" w:space="0" w:color="B5B6B5"/>
        <w:right w:val="single" w:sz="6" w:space="0" w:color="B5B6B5"/>
      </w:pBdr>
      <w:shd w:val="clear" w:color="auto" w:fill="F3F3F7"/>
      <w:spacing w:after="0" w:line="240" w:lineRule="auto"/>
    </w:pPr>
    <w:rPr>
      <w:rFonts w:ascii="Arial" w:eastAsia="Times New Roman" w:hAnsi="Arial" w:cs="Arial"/>
      <w:sz w:val="24"/>
      <w:szCs w:val="24"/>
      <w:lang w:eastAsia="en-IN"/>
    </w:rPr>
  </w:style>
  <w:style w:type="paragraph" w:customStyle="1" w:styleId="inputapi-multisegmentpopupeditor-content">
    <w:name w:val="inputapi-multisegmentpopupeditor-cont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footer">
    <w:name w:val="inputapi-multisegmentpopupeditor-footer"/>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logo">
    <w:name w:val="inputapi-multisegmentpopupeditor-logo"/>
    <w:basedOn w:val="Normal"/>
    <w:rsid w:val="00FB66A1"/>
    <w:pPr>
      <w:spacing w:after="0" w:line="240" w:lineRule="auto"/>
    </w:pPr>
    <w:rPr>
      <w:rFonts w:ascii="Times New Roman" w:eastAsia="Times New Roman" w:hAnsi="Times New Roman" w:cs="Times New Roman"/>
      <w:sz w:val="24"/>
      <w:szCs w:val="24"/>
      <w:lang w:eastAsia="en-IN"/>
    </w:rPr>
  </w:style>
  <w:style w:type="paragraph" w:customStyle="1" w:styleId="inputapi-multisegmentpopupeditor-indicator">
    <w:name w:val="inputapi-multisegmentpopupeditor-indicator"/>
    <w:basedOn w:val="Normal"/>
    <w:rsid w:val="00FB66A1"/>
    <w:pPr>
      <w:spacing w:before="30" w:after="0" w:line="240" w:lineRule="auto"/>
      <w:ind w:left="150" w:right="150"/>
      <w:textAlignment w:val="top"/>
    </w:pPr>
    <w:rPr>
      <w:rFonts w:ascii="Times New Roman" w:eastAsia="Times New Roman" w:hAnsi="Times New Roman" w:cs="Times New Roman"/>
      <w:sz w:val="18"/>
      <w:szCs w:val="18"/>
      <w:lang w:eastAsia="en-IN"/>
    </w:rPr>
  </w:style>
  <w:style w:type="paragraph" w:customStyle="1" w:styleId="inputapi-multisegmentpopupeditor-footer-end">
    <w:name w:val="inputapi-multisegmentpopupeditor-footer-end"/>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input">
    <w:name w:val="inputapi-multisegmentpopupeditor-input"/>
    <w:basedOn w:val="Normal"/>
    <w:rsid w:val="00FB66A1"/>
    <w:pPr>
      <w:pBdr>
        <w:bottom w:val="single" w:sz="6" w:space="0" w:color="B5B6B5"/>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menuitem">
    <w:name w:val="inputapi-multisegmentpopupeditor-menuitem"/>
    <w:basedOn w:val="Normal"/>
    <w:rsid w:val="00FB66A1"/>
    <w:pPr>
      <w:pBdr>
        <w:top w:val="single" w:sz="6" w:space="0" w:color="FFFFFF"/>
        <w:left w:val="single" w:sz="6" w:space="12" w:color="FFFFFF"/>
        <w:bottom w:val="single" w:sz="6" w:space="0" w:color="FFFFFF"/>
        <w:right w:val="single" w:sz="6" w:space="12" w:color="FFFFFF"/>
      </w:pBdr>
      <w:shd w:val="clear" w:color="auto" w:fill="FFFFFF"/>
      <w:spacing w:after="0" w:line="240" w:lineRule="auto"/>
    </w:pPr>
    <w:rPr>
      <w:rFonts w:ascii="Times New Roman" w:eastAsia="Times New Roman" w:hAnsi="Times New Roman" w:cs="Times New Roman"/>
      <w:sz w:val="24"/>
      <w:szCs w:val="24"/>
      <w:lang w:eastAsia="en-IN"/>
    </w:rPr>
  </w:style>
  <w:style w:type="paragraph" w:customStyle="1" w:styleId="inputapi-multisegmentpopupeditor-menuitem-disabled">
    <w:name w:val="inputapi-multisegmentpopupeditor-menuitem-disabled"/>
    <w:basedOn w:val="Normal"/>
    <w:rsid w:val="00FB66A1"/>
    <w:pPr>
      <w:spacing w:before="100" w:beforeAutospacing="1" w:after="100" w:afterAutospacing="1" w:line="240" w:lineRule="auto"/>
    </w:pPr>
    <w:rPr>
      <w:rFonts w:ascii="Times New Roman" w:eastAsia="Times New Roman" w:hAnsi="Times New Roman" w:cs="Times New Roman"/>
      <w:color w:val="888888"/>
      <w:sz w:val="24"/>
      <w:szCs w:val="24"/>
      <w:lang w:eastAsia="en-IN"/>
    </w:rPr>
  </w:style>
  <w:style w:type="paragraph" w:customStyle="1" w:styleId="inputapi-multisegmentpopupeditor-menuitem-highlight">
    <w:name w:val="inputapi-multisegmentpopupeditor-menuitem-highlight"/>
    <w:basedOn w:val="Normal"/>
    <w:rsid w:val="00FB66A1"/>
    <w:pPr>
      <w:pBdr>
        <w:top w:val="single" w:sz="6" w:space="0" w:color="7FACDD"/>
        <w:left w:val="single" w:sz="6" w:space="0" w:color="7FACDD"/>
        <w:bottom w:val="single" w:sz="6" w:space="0" w:color="7FACDD"/>
        <w:right w:val="single" w:sz="6" w:space="0" w:color="7FACDD"/>
      </w:pBdr>
      <w:shd w:val="clear" w:color="auto" w:fill="D1EAFF"/>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menuitem-content">
    <w:name w:val="inputapi-multisegmentpopupeditor-menuitem-cont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segment">
    <w:name w:val="inputapi-multisegmentpopupeditor-segment"/>
    <w:basedOn w:val="Normal"/>
    <w:rsid w:val="00FB66A1"/>
    <w:pPr>
      <w:pBdr>
        <w:bottom w:val="single" w:sz="12" w:space="0" w:color="888888"/>
      </w:pBdr>
      <w:spacing w:before="100" w:beforeAutospacing="1" w:after="100" w:afterAutospacing="1" w:line="240" w:lineRule="auto"/>
      <w:ind w:right="15"/>
    </w:pPr>
    <w:rPr>
      <w:rFonts w:ascii="Times New Roman" w:eastAsia="Times New Roman" w:hAnsi="Times New Roman" w:cs="Times New Roman"/>
      <w:sz w:val="24"/>
      <w:szCs w:val="24"/>
      <w:lang w:eastAsia="en-IN"/>
    </w:rPr>
  </w:style>
  <w:style w:type="paragraph" w:customStyle="1" w:styleId="inputapi-multisegmentpopupeditor-segment-highlighted">
    <w:name w:val="inputapi-multisegmentpopupeditor-segment-highlighted"/>
    <w:basedOn w:val="Normal"/>
    <w:rsid w:val="00FB66A1"/>
    <w:pPr>
      <w:pBdr>
        <w:bottom w:val="single" w:sz="12" w:space="0" w:color="000000"/>
      </w:pBdr>
      <w:spacing w:before="100" w:beforeAutospacing="1" w:after="100" w:afterAutospacing="1" w:line="240" w:lineRule="auto"/>
      <w:ind w:right="15"/>
    </w:pPr>
    <w:rPr>
      <w:rFonts w:ascii="Times New Roman" w:eastAsia="Times New Roman" w:hAnsi="Times New Roman" w:cs="Times New Roman"/>
      <w:sz w:val="24"/>
      <w:szCs w:val="24"/>
      <w:lang w:eastAsia="en-IN"/>
    </w:rPr>
  </w:style>
  <w:style w:type="paragraph" w:customStyle="1" w:styleId="inputapi-transliterate-indic-suggestion-menu">
    <w:name w:val="inputapi-transliterate-indic-suggestion-menu"/>
    <w:basedOn w:val="Normal"/>
    <w:rsid w:val="00FB66A1"/>
    <w:pPr>
      <w:pBdr>
        <w:top w:val="single" w:sz="6" w:space="3" w:color="E1E1E1"/>
        <w:left w:val="single" w:sz="6" w:space="3" w:color="C6C6C6"/>
        <w:bottom w:val="single" w:sz="6" w:space="3" w:color="AEAEAE"/>
        <w:right w:val="single" w:sz="6" w:space="3" w:color="C6C6C6"/>
      </w:pBdr>
      <w:shd w:val="clear" w:color="auto" w:fill="FFFFFF"/>
      <w:spacing w:after="0" w:line="240" w:lineRule="auto"/>
    </w:pPr>
    <w:rPr>
      <w:rFonts w:ascii="Arial" w:eastAsia="Times New Roman" w:hAnsi="Arial" w:cs="Arial"/>
      <w:sz w:val="24"/>
      <w:szCs w:val="24"/>
      <w:lang w:eastAsia="en-IN"/>
    </w:rPr>
  </w:style>
  <w:style w:type="paragraph" w:customStyle="1" w:styleId="inputapi-transliterate-indic-suggestion-menuitem">
    <w:name w:val="inputapi-transliterate-indic-suggestion-menuitem"/>
    <w:basedOn w:val="Normal"/>
    <w:rsid w:val="00FB66A1"/>
    <w:pPr>
      <w:spacing w:after="0" w:line="240" w:lineRule="auto"/>
    </w:pPr>
    <w:rPr>
      <w:rFonts w:ascii="Times New Roman" w:eastAsia="Times New Roman" w:hAnsi="Times New Roman" w:cs="Times New Roman"/>
      <w:sz w:val="24"/>
      <w:szCs w:val="24"/>
      <w:lang w:eastAsia="en-IN"/>
    </w:rPr>
  </w:style>
  <w:style w:type="paragraph" w:customStyle="1" w:styleId="inputapi-transliterate-indic-suggestion-menuitem-highlight">
    <w:name w:val="inputapi-transliterate-indic-suggestion-menuitem-highlight"/>
    <w:basedOn w:val="Normal"/>
    <w:rsid w:val="00FB66A1"/>
    <w:pPr>
      <w:shd w:val="clear" w:color="auto" w:fill="3875C9"/>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inputapi-transliterate-indic-suggestion-menuitem-disabled">
    <w:name w:val="inputapi-transliterate-indic-suggestion-menuitem-disabled"/>
    <w:basedOn w:val="Normal"/>
    <w:rsid w:val="00FB66A1"/>
    <w:pPr>
      <w:spacing w:before="100" w:beforeAutospacing="1" w:after="100" w:afterAutospacing="1" w:line="240" w:lineRule="auto"/>
    </w:pPr>
    <w:rPr>
      <w:rFonts w:ascii="Times New Roman" w:eastAsia="Times New Roman" w:hAnsi="Times New Roman" w:cs="Times New Roman"/>
      <w:color w:val="999999"/>
      <w:sz w:val="24"/>
      <w:szCs w:val="24"/>
      <w:lang w:eastAsia="en-IN"/>
    </w:rPr>
  </w:style>
  <w:style w:type="paragraph" w:customStyle="1" w:styleId="inputapi-transliterate-indic-overlay">
    <w:name w:val="inputapi-transliterate-indic-overlay"/>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ar">
    <w:name w:val="inputapi-transliterate-ie6-ar"/>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bn">
    <w:name w:val="inputapi-transliterate-ie6-bn"/>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gu">
    <w:name w:val="inputapi-transliterate-ie6-gu"/>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hi">
    <w:name w:val="inputapi-transliterate-ie6-hi"/>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kn">
    <w:name w:val="inputapi-transliterate-ie6-kn"/>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ml">
    <w:name w:val="inputapi-transliterate-ie6-ml"/>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mr">
    <w:name w:val="inputapi-transliterate-ie6-mr"/>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ne">
    <w:name w:val="inputapi-transliterate-ie6-ne"/>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pa">
    <w:name w:val="inputapi-transliterate-ie6-pa"/>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ta">
    <w:name w:val="inputapi-transliterate-ie6-ta"/>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te">
    <w:name w:val="inputapi-transliterate-ie6-te"/>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ur">
    <w:name w:val="inputapi-transliterate-ie6-ur"/>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fa">
    <w:name w:val="inputapi-transliterate-ie6-fa"/>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sa">
    <w:name w:val="inputapi-transliterate-ie6-sa"/>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el">
    <w:name w:val="inputapi-transliterate-ie6-el"/>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ru">
    <w:name w:val="inputapi-transliterate-ie6-ru"/>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sr">
    <w:name w:val="inputapi-transliterate-ie6-sr"/>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am">
    <w:name w:val="inputapi-transliterate-ie6-am"/>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ti">
    <w:name w:val="inputapi-transliterate-ie6-ti"/>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zh">
    <w:name w:val="inputapi-transliterate-ie6-zh"/>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si">
    <w:name w:val="inputapi-transliterate-ie6-si"/>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or">
    <w:name w:val="inputapi-transliterate-ie6-or"/>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language-menu">
    <w:name w:val="inputapi-transliterate-language-menu"/>
    <w:basedOn w:val="Normal"/>
    <w:rsid w:val="00FB66A1"/>
    <w:pPr>
      <w:pBdr>
        <w:top w:val="single" w:sz="6" w:space="0" w:color="B5B6B5"/>
        <w:left w:val="single" w:sz="6" w:space="0" w:color="B5B6B5"/>
        <w:bottom w:val="single" w:sz="6" w:space="0" w:color="B5B6B5"/>
        <w:right w:val="single" w:sz="6" w:space="0" w:color="B5B6B5"/>
      </w:pBdr>
      <w:shd w:val="clear" w:color="auto" w:fill="F3F3F7"/>
      <w:spacing w:after="0" w:line="240" w:lineRule="auto"/>
    </w:pPr>
    <w:rPr>
      <w:rFonts w:ascii="Times New Roman" w:eastAsia="Times New Roman" w:hAnsi="Times New Roman" w:cs="Times New Roman"/>
      <w:sz w:val="24"/>
      <w:szCs w:val="24"/>
      <w:lang w:eastAsia="en-IN"/>
    </w:rPr>
  </w:style>
  <w:style w:type="paragraph" w:customStyle="1" w:styleId="inputapi-transliterate-language-menuitem-highlight">
    <w:name w:val="inputapi-transliterate-language-menuitem-highlight"/>
    <w:basedOn w:val="Normal"/>
    <w:rsid w:val="00FB66A1"/>
    <w:pPr>
      <w:shd w:val="clear" w:color="auto" w:fill="8CA6CD"/>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language-menuitem">
    <w:name w:val="inputapi-transliterate-language-menuitem"/>
    <w:basedOn w:val="Normal"/>
    <w:rsid w:val="00FB66A1"/>
    <w:pPr>
      <w:spacing w:after="0" w:line="240" w:lineRule="auto"/>
    </w:pPr>
    <w:rPr>
      <w:rFonts w:ascii="Times New Roman" w:eastAsia="Times New Roman" w:hAnsi="Times New Roman" w:cs="Times New Roman"/>
      <w:sz w:val="24"/>
      <w:szCs w:val="24"/>
      <w:lang w:eastAsia="en-IN"/>
    </w:rPr>
  </w:style>
  <w:style w:type="paragraph" w:customStyle="1" w:styleId="inputapi-option-selected">
    <w:name w:val="inputapi-option-selected"/>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button">
    <w:name w:val="inputapi-transliterate-button"/>
    <w:basedOn w:val="Normal"/>
    <w:rsid w:val="00FB66A1"/>
    <w:pPr>
      <w:shd w:val="clear" w:color="auto" w:fill="DDDDDD"/>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en-IN"/>
    </w:rPr>
  </w:style>
  <w:style w:type="paragraph" w:customStyle="1" w:styleId="inputapi-transliterate-button-active">
    <w:name w:val="inputapi-transliterate-button-active"/>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button-checked">
    <w:name w:val="inputapi-transliterate-button-checked"/>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button-outer-box">
    <w:name w:val="inputapi-transliterate-button-outer-box"/>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transliterate-button-inner-box">
    <w:name w:val="inputapi-transliterate-button-inner-box"/>
    <w:basedOn w:val="Normal"/>
    <w:rsid w:val="00FB66A1"/>
    <w:pPr>
      <w:pBdr>
        <w:top w:val="single" w:sz="2" w:space="2" w:color="AAAAAA"/>
        <w:left w:val="single" w:sz="6" w:space="3" w:color="AAAAAA"/>
        <w:bottom w:val="single" w:sz="2" w:space="2" w:color="AAAAAA"/>
        <w:right w:val="single" w:sz="6" w:space="3" w:color="AAAAAA"/>
      </w:pBd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transliterate-button-collapse-right">
    <w:name w:val="inputapi-transliterate-button-collapse-righ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button-collapse-left">
    <w:name w:val="inputapi-transliterate-button-collapse-lef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button-caption">
    <w:name w:val="inputapi-transliterate-button-caption"/>
    <w:basedOn w:val="Normal"/>
    <w:rsid w:val="00FB66A1"/>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inputapi-transliterate-img-ie6">
    <w:name w:val="inputapi-transliterate-img-ie6"/>
    <w:basedOn w:val="Normal"/>
    <w:rsid w:val="00FB66A1"/>
    <w:pPr>
      <w:spacing w:before="100" w:beforeAutospacing="1" w:after="100" w:afterAutospacing="1" w:line="240" w:lineRule="auto"/>
    </w:pPr>
    <w:rPr>
      <w:rFonts w:ascii="Times New Roman" w:eastAsia="Times New Roman" w:hAnsi="Times New Roman" w:cs="Times New Roman"/>
      <w:sz w:val="2"/>
      <w:szCs w:val="2"/>
      <w:lang w:eastAsia="en-IN"/>
    </w:rPr>
  </w:style>
  <w:style w:type="paragraph" w:customStyle="1" w:styleId="inputapi-transliterate-img-ie6-button">
    <w:name w:val="inputapi-transliterate-img-ie6-button"/>
    <w:basedOn w:val="Normal"/>
    <w:rsid w:val="00FB66A1"/>
    <w:pPr>
      <w:spacing w:before="100" w:beforeAutospacing="1" w:after="100" w:afterAutospacing="1" w:line="240" w:lineRule="auto"/>
      <w:ind w:left="-30"/>
    </w:pPr>
    <w:rPr>
      <w:rFonts w:ascii="Times New Roman" w:eastAsia="Times New Roman" w:hAnsi="Times New Roman" w:cs="Times New Roman"/>
      <w:sz w:val="24"/>
      <w:szCs w:val="24"/>
      <w:lang w:eastAsia="en-IN"/>
    </w:rPr>
  </w:style>
  <w:style w:type="paragraph" w:customStyle="1" w:styleId="inputapi-transliterate-img-ie6-langmenu">
    <w:name w:val="inputapi-transliterate-img-ie6-langmenu"/>
    <w:basedOn w:val="Normal"/>
    <w:rsid w:val="00FB66A1"/>
    <w:pPr>
      <w:spacing w:before="100" w:beforeAutospacing="1" w:after="100" w:afterAutospacing="1" w:line="240" w:lineRule="auto"/>
      <w:ind w:left="-930"/>
    </w:pPr>
    <w:rPr>
      <w:rFonts w:ascii="Times New Roman" w:eastAsia="Times New Roman" w:hAnsi="Times New Roman" w:cs="Times New Roman"/>
      <w:sz w:val="24"/>
      <w:szCs w:val="24"/>
      <w:lang w:eastAsia="en-IN"/>
    </w:rPr>
  </w:style>
  <w:style w:type="paragraph" w:customStyle="1" w:styleId="inputapi-transliterate-img-ie6-dropdown">
    <w:name w:val="inputapi-transliterate-img-ie6-dropdown"/>
    <w:basedOn w:val="Normal"/>
    <w:rsid w:val="00FB66A1"/>
    <w:pPr>
      <w:spacing w:after="0" w:line="240" w:lineRule="auto"/>
      <w:ind w:left="-120"/>
    </w:pPr>
    <w:rPr>
      <w:rFonts w:ascii="Times New Roman" w:eastAsia="Times New Roman" w:hAnsi="Times New Roman" w:cs="Times New Roman"/>
      <w:sz w:val="24"/>
      <w:szCs w:val="24"/>
      <w:lang w:eastAsia="en-IN"/>
    </w:rPr>
  </w:style>
  <w:style w:type="paragraph" w:customStyle="1" w:styleId="inputapi-transliterate-img-ie6-button-parent">
    <w:name w:val="inputapi-transliterate-img-ie6-button-par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mg-ie6-langmenu-parent">
    <w:name w:val="inputapi-transliterate-img-ie6-langmenu-par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mg-ie6-dropdown-parent">
    <w:name w:val="inputapi-transliterate-img-ie6-dropdown-par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mg">
    <w:name w:val="inputapi-transliterate-img"/>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mg-dropdown">
    <w:name w:val="inputapi-transliterate-img-dropdown"/>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custom-button-outer-box1">
    <w:name w:val="inputapi-custom-button-outer-box1"/>
    <w:basedOn w:val="Normal"/>
    <w:rsid w:val="00FB66A1"/>
    <w:pPr>
      <w:spacing w:after="0" w:line="240" w:lineRule="auto"/>
      <w:textAlignment w:val="top"/>
    </w:pPr>
    <w:rPr>
      <w:rFonts w:ascii="Times New Roman" w:eastAsia="Times New Roman" w:hAnsi="Times New Roman" w:cs="Times New Roman"/>
      <w:sz w:val="24"/>
      <w:szCs w:val="24"/>
      <w:lang w:eastAsia="en-IN"/>
    </w:rPr>
  </w:style>
  <w:style w:type="paragraph" w:customStyle="1" w:styleId="inputapi-custom-button-inner-box1">
    <w:name w:val="inputapi-custom-button-inner-box1"/>
    <w:basedOn w:val="Normal"/>
    <w:rsid w:val="00FB66A1"/>
    <w:pP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custom-button-outer-box2">
    <w:name w:val="inputapi-custom-button-outer-box2"/>
    <w:basedOn w:val="Normal"/>
    <w:rsid w:val="00FB66A1"/>
    <w:pPr>
      <w:spacing w:after="0" w:line="240" w:lineRule="auto"/>
      <w:textAlignment w:val="top"/>
    </w:pPr>
    <w:rPr>
      <w:rFonts w:ascii="Times New Roman" w:eastAsia="Times New Roman" w:hAnsi="Times New Roman" w:cs="Times New Roman"/>
      <w:sz w:val="24"/>
      <w:szCs w:val="24"/>
      <w:lang w:eastAsia="en-IN"/>
    </w:rPr>
  </w:style>
  <w:style w:type="paragraph" w:customStyle="1" w:styleId="inputapi-custom-button-inner-box2">
    <w:name w:val="inputapi-custom-button-inner-box2"/>
    <w:basedOn w:val="Normal"/>
    <w:rsid w:val="00FB66A1"/>
    <w:pPr>
      <w:spacing w:after="0" w:line="240" w:lineRule="auto"/>
      <w:ind w:left="-15"/>
      <w:textAlignment w:val="top"/>
    </w:pPr>
    <w:rPr>
      <w:rFonts w:ascii="Times New Roman" w:eastAsia="Times New Roman" w:hAnsi="Times New Roman" w:cs="Times New Roman"/>
      <w:sz w:val="24"/>
      <w:szCs w:val="24"/>
      <w:lang w:eastAsia="en-IN"/>
    </w:rPr>
  </w:style>
  <w:style w:type="paragraph" w:customStyle="1" w:styleId="inputapi-custom-button-outer-box3">
    <w:name w:val="inputapi-custom-button-outer-box3"/>
    <w:basedOn w:val="Normal"/>
    <w:rsid w:val="00FB66A1"/>
    <w:pPr>
      <w:spacing w:after="0" w:line="240" w:lineRule="auto"/>
      <w:textAlignment w:val="top"/>
    </w:pPr>
    <w:rPr>
      <w:rFonts w:ascii="Times New Roman" w:eastAsia="Times New Roman" w:hAnsi="Times New Roman" w:cs="Times New Roman"/>
      <w:sz w:val="24"/>
      <w:szCs w:val="24"/>
      <w:lang w:eastAsia="en-IN"/>
    </w:rPr>
  </w:style>
  <w:style w:type="paragraph" w:customStyle="1" w:styleId="inputapi-custom-button-inner-box3">
    <w:name w:val="inputapi-custom-button-inner-box3"/>
    <w:basedOn w:val="Normal"/>
    <w:rsid w:val="00FB66A1"/>
    <w:pPr>
      <w:pBdr>
        <w:left w:val="single" w:sz="6" w:space="0" w:color="FFFFFF"/>
      </w:pBdr>
      <w:spacing w:after="0" w:line="240" w:lineRule="auto"/>
      <w:ind w:right="-15"/>
      <w:textAlignment w:val="top"/>
    </w:pPr>
    <w:rPr>
      <w:rFonts w:ascii="Times New Roman" w:eastAsia="Times New Roman" w:hAnsi="Times New Roman" w:cs="Times New Roman"/>
      <w:sz w:val="24"/>
      <w:szCs w:val="24"/>
      <w:lang w:eastAsia="en-IN"/>
    </w:rPr>
  </w:style>
  <w:style w:type="paragraph" w:customStyle="1" w:styleId="inputapi-menu-button-outer-box1">
    <w:name w:val="inputapi-menu-button-outer-box1"/>
    <w:basedOn w:val="Normal"/>
    <w:rsid w:val="00FB66A1"/>
    <w:pPr>
      <w:pBdr>
        <w:top w:val="single" w:sz="6" w:space="0" w:color="FFA500"/>
        <w:left w:val="single" w:sz="2" w:space="0" w:color="FFA500"/>
        <w:bottom w:val="single" w:sz="6" w:space="0" w:color="FFA500"/>
        <w:right w:val="single" w:sz="2" w:space="0" w:color="FFA500"/>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menu-button-inner-box1">
    <w:name w:val="inputapi-menu-button-inner-box1"/>
    <w:basedOn w:val="Normal"/>
    <w:rsid w:val="00FB66A1"/>
    <w:pPr>
      <w:pBdr>
        <w:top w:val="single" w:sz="2" w:space="2" w:color="FFA500"/>
        <w:left w:val="single" w:sz="6" w:space="3" w:color="FFA500"/>
        <w:bottom w:val="single" w:sz="2" w:space="2" w:color="FFA500"/>
        <w:right w:val="single" w:sz="6" w:space="3" w:color="FFA500"/>
      </w:pBd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menu-button-outer-box2">
    <w:name w:val="inputapi-menu-button-outer-box2"/>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menu-button-inner-box2">
    <w:name w:val="inputapi-menu-button-inner-box2"/>
    <w:basedOn w:val="Normal"/>
    <w:rsid w:val="00FB66A1"/>
    <w:pPr>
      <w:pBdr>
        <w:top w:val="single" w:sz="2" w:space="2" w:color="AAAAAA"/>
        <w:left w:val="single" w:sz="6" w:space="3" w:color="AAAAAA"/>
        <w:bottom w:val="single" w:sz="2" w:space="2" w:color="AAAAAA"/>
        <w:right w:val="single" w:sz="6" w:space="3" w:color="AAAAAA"/>
      </w:pBdr>
      <w:spacing w:after="0" w:line="240" w:lineRule="auto"/>
      <w:ind w:left="-15"/>
      <w:textAlignment w:val="top"/>
    </w:pPr>
    <w:rPr>
      <w:rFonts w:ascii="Times New Roman" w:eastAsia="Times New Roman" w:hAnsi="Times New Roman" w:cs="Times New Roman"/>
      <w:sz w:val="24"/>
      <w:szCs w:val="24"/>
      <w:lang w:eastAsia="en-IN"/>
    </w:rPr>
  </w:style>
  <w:style w:type="paragraph" w:customStyle="1" w:styleId="inputapi-menu-button-outer-box3">
    <w:name w:val="inputapi-menu-button-outer-box3"/>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menu-button-inner-box3">
    <w:name w:val="inputapi-menu-button-inner-box3"/>
    <w:basedOn w:val="Normal"/>
    <w:rsid w:val="00FB66A1"/>
    <w:pPr>
      <w:pBdr>
        <w:top w:val="single" w:sz="2" w:space="2" w:color="AAAAAA"/>
        <w:left w:val="single" w:sz="6" w:space="3" w:color="FFFFFF"/>
        <w:bottom w:val="single" w:sz="2" w:space="2" w:color="AAAAAA"/>
        <w:right w:val="single" w:sz="6" w:space="3" w:color="AAAAAA"/>
      </w:pBdr>
      <w:spacing w:after="0" w:line="240" w:lineRule="auto"/>
      <w:ind w:right="-15"/>
      <w:textAlignment w:val="top"/>
    </w:pPr>
    <w:rPr>
      <w:rFonts w:ascii="Times New Roman" w:eastAsia="Times New Roman" w:hAnsi="Times New Roman" w:cs="Times New Roman"/>
      <w:sz w:val="24"/>
      <w:szCs w:val="24"/>
      <w:lang w:eastAsia="en-IN"/>
    </w:rPr>
  </w:style>
  <w:style w:type="paragraph" w:customStyle="1" w:styleId="inputapi-menuitem1">
    <w:name w:val="inputapi-menuitem1"/>
    <w:basedOn w:val="Normal"/>
    <w:rsid w:val="00FB66A1"/>
    <w:pPr>
      <w:spacing w:after="0" w:line="240" w:lineRule="auto"/>
    </w:pPr>
    <w:rPr>
      <w:rFonts w:ascii="Arial" w:eastAsia="Times New Roman" w:hAnsi="Arial" w:cs="Arial"/>
      <w:color w:val="000000"/>
      <w:sz w:val="20"/>
      <w:szCs w:val="20"/>
      <w:lang w:eastAsia="en-IN"/>
    </w:rPr>
  </w:style>
  <w:style w:type="paragraph" w:customStyle="1" w:styleId="inputapi-menuitem2">
    <w:name w:val="inputapi-menuitem2"/>
    <w:basedOn w:val="Normal"/>
    <w:rsid w:val="00FB66A1"/>
    <w:pPr>
      <w:spacing w:after="0" w:line="240" w:lineRule="auto"/>
    </w:pPr>
    <w:rPr>
      <w:rFonts w:ascii="Arial" w:eastAsia="Times New Roman" w:hAnsi="Arial" w:cs="Arial"/>
      <w:color w:val="000000"/>
      <w:sz w:val="20"/>
      <w:szCs w:val="20"/>
      <w:lang w:eastAsia="en-IN"/>
    </w:rPr>
  </w:style>
  <w:style w:type="paragraph" w:customStyle="1" w:styleId="inputapi-menuitem3">
    <w:name w:val="inputapi-menuitem3"/>
    <w:basedOn w:val="Normal"/>
    <w:rsid w:val="00FB66A1"/>
    <w:pPr>
      <w:spacing w:after="0" w:line="240" w:lineRule="auto"/>
    </w:pPr>
    <w:rPr>
      <w:rFonts w:ascii="Arial" w:eastAsia="Times New Roman" w:hAnsi="Arial" w:cs="Arial"/>
      <w:color w:val="000000"/>
      <w:sz w:val="20"/>
      <w:szCs w:val="20"/>
      <w:lang w:eastAsia="en-IN"/>
    </w:rPr>
  </w:style>
  <w:style w:type="paragraph" w:customStyle="1" w:styleId="inputapi-menuitem-checkbox1">
    <w:name w:val="inputapi-menuitem-checkbox1"/>
    <w:basedOn w:val="Normal"/>
    <w:rsid w:val="00FB66A1"/>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inputapi-menuitem-icon1">
    <w:name w:val="inputapi-menuitem-icon1"/>
    <w:basedOn w:val="Normal"/>
    <w:rsid w:val="00FB66A1"/>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inputapi-custom-button1">
    <w:name w:val="inputapi-custom-button1"/>
    <w:basedOn w:val="Normal"/>
    <w:rsid w:val="00FB66A1"/>
    <w:pPr>
      <w:shd w:val="clear" w:color="auto" w:fill="DDDDDD"/>
      <w:spacing w:before="30" w:after="30" w:line="240" w:lineRule="auto"/>
      <w:ind w:left="30" w:right="30"/>
      <w:textAlignment w:val="center"/>
    </w:pPr>
    <w:rPr>
      <w:rFonts w:ascii="Arial" w:eastAsia="Times New Roman" w:hAnsi="Arial" w:cs="Arial"/>
      <w:color w:val="000000"/>
      <w:sz w:val="24"/>
      <w:szCs w:val="24"/>
      <w:lang w:eastAsia="en-IN"/>
    </w:rPr>
  </w:style>
  <w:style w:type="paragraph" w:customStyle="1" w:styleId="inputapi-transliterate-button-outer-box1">
    <w:name w:val="inputapi-transliterate-button-outer-box1"/>
    <w:basedOn w:val="Normal"/>
    <w:rsid w:val="00FB66A1"/>
    <w:pPr>
      <w:pBdr>
        <w:top w:val="single" w:sz="6" w:space="0" w:color="FFA500"/>
        <w:left w:val="single" w:sz="2" w:space="0" w:color="FFA500"/>
        <w:bottom w:val="single" w:sz="6" w:space="0" w:color="FFA500"/>
        <w:right w:val="single" w:sz="2" w:space="0" w:color="FFA500"/>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transliterate-button-inner-box1">
    <w:name w:val="inputapi-transliterate-button-inner-box1"/>
    <w:basedOn w:val="Normal"/>
    <w:rsid w:val="00FB66A1"/>
    <w:pPr>
      <w:pBdr>
        <w:top w:val="single" w:sz="2" w:space="2" w:color="FFA500"/>
        <w:left w:val="single" w:sz="6" w:space="3" w:color="FFA500"/>
        <w:bottom w:val="single" w:sz="2" w:space="2" w:color="FFA500"/>
        <w:right w:val="single" w:sz="6" w:space="3" w:color="FFA500"/>
      </w:pBd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transliterate-button-outer-box2">
    <w:name w:val="inputapi-transliterate-button-outer-box2"/>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transliterate-button-inner-box2">
    <w:name w:val="inputapi-transliterate-button-inner-box2"/>
    <w:basedOn w:val="Normal"/>
    <w:rsid w:val="00FB66A1"/>
    <w:pPr>
      <w:pBdr>
        <w:top w:val="single" w:sz="2" w:space="2" w:color="AAAAAA"/>
        <w:left w:val="single" w:sz="6" w:space="3" w:color="AAAAAA"/>
        <w:bottom w:val="single" w:sz="2" w:space="2" w:color="AAAAAA"/>
        <w:right w:val="single" w:sz="6" w:space="3" w:color="AAAAAA"/>
      </w:pBdr>
      <w:spacing w:after="0" w:line="240" w:lineRule="auto"/>
      <w:ind w:left="-15"/>
      <w:textAlignment w:val="top"/>
    </w:pPr>
    <w:rPr>
      <w:rFonts w:ascii="Times New Roman" w:eastAsia="Times New Roman" w:hAnsi="Times New Roman" w:cs="Times New Roman"/>
      <w:sz w:val="24"/>
      <w:szCs w:val="24"/>
      <w:lang w:eastAsia="en-IN"/>
    </w:rPr>
  </w:style>
  <w:style w:type="paragraph" w:customStyle="1" w:styleId="inputapi-transliterate-button-outer-box3">
    <w:name w:val="inputapi-transliterate-button-outer-box3"/>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transliterate-button-inner-box3">
    <w:name w:val="inputapi-transliterate-button-inner-box3"/>
    <w:basedOn w:val="Normal"/>
    <w:rsid w:val="00FB66A1"/>
    <w:pPr>
      <w:pBdr>
        <w:top w:val="single" w:sz="2" w:space="2" w:color="AAAAAA"/>
        <w:left w:val="single" w:sz="6" w:space="3" w:color="FFFFFF"/>
        <w:bottom w:val="single" w:sz="2" w:space="2" w:color="AAAAAA"/>
        <w:right w:val="single" w:sz="6" w:space="3" w:color="AAAAAA"/>
      </w:pBdr>
      <w:spacing w:after="0" w:line="240" w:lineRule="auto"/>
      <w:ind w:right="-15"/>
      <w:textAlignment w:val="top"/>
    </w:pPr>
    <w:rPr>
      <w:rFonts w:ascii="Times New Roman" w:eastAsia="Times New Roman" w:hAnsi="Times New Roman" w:cs="Times New Roman"/>
      <w:sz w:val="24"/>
      <w:szCs w:val="24"/>
      <w:lang w:eastAsia="en-IN"/>
    </w:rPr>
  </w:style>
  <w:style w:type="paragraph" w:customStyle="1" w:styleId="inputapi-transliterate-button-caption1">
    <w:name w:val="inputapi-transliterate-button-caption1"/>
    <w:basedOn w:val="Normal"/>
    <w:rsid w:val="00FB66A1"/>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widgettitle">
    <w:name w:val="widget_title"/>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6A1"/>
    <w:rPr>
      <w:b/>
      <w:bCs/>
    </w:rPr>
  </w:style>
  <w:style w:type="paragraph" w:customStyle="1" w:styleId="attribution">
    <w:name w:val="attribution"/>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B6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6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66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B66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B66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A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B66A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B66A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66A1"/>
    <w:rPr>
      <w:color w:val="0000FF"/>
      <w:u w:val="single"/>
    </w:rPr>
  </w:style>
  <w:style w:type="character" w:styleId="FollowedHyperlink">
    <w:name w:val="FollowedHyperlink"/>
    <w:basedOn w:val="DefaultParagraphFont"/>
    <w:uiPriority w:val="99"/>
    <w:semiHidden/>
    <w:unhideWhenUsed/>
    <w:rsid w:val="00FB66A1"/>
    <w:rPr>
      <w:color w:val="800080"/>
      <w:u w:val="single"/>
    </w:rPr>
  </w:style>
  <w:style w:type="character" w:customStyle="1" w:styleId="menucontrol">
    <w:name w:val="menu_control"/>
    <w:basedOn w:val="DefaultParagraphFont"/>
    <w:rsid w:val="00FB66A1"/>
  </w:style>
  <w:style w:type="character" w:customStyle="1" w:styleId="postauthorintro">
    <w:name w:val="post_author_intro"/>
    <w:basedOn w:val="DefaultParagraphFont"/>
    <w:rsid w:val="00FB66A1"/>
  </w:style>
  <w:style w:type="character" w:customStyle="1" w:styleId="postauthor">
    <w:name w:val="post_author"/>
    <w:basedOn w:val="DefaultParagraphFont"/>
    <w:rsid w:val="00FB66A1"/>
  </w:style>
  <w:style w:type="character" w:customStyle="1" w:styleId="postdateintro">
    <w:name w:val="post_date_intro"/>
    <w:basedOn w:val="DefaultParagraphFont"/>
    <w:rsid w:val="00FB66A1"/>
  </w:style>
  <w:style w:type="character" w:customStyle="1" w:styleId="postdate">
    <w:name w:val="post_date"/>
    <w:basedOn w:val="DefaultParagraphFont"/>
    <w:rsid w:val="00FB66A1"/>
  </w:style>
  <w:style w:type="paragraph" w:styleId="HTMLPreformatted">
    <w:name w:val="HTML Preformatted"/>
    <w:basedOn w:val="Normal"/>
    <w:link w:val="HTMLPreformattedChar"/>
    <w:uiPriority w:val="99"/>
    <w:semiHidden/>
    <w:unhideWhenUsed/>
    <w:rsid w:val="00FB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66A1"/>
    <w:rPr>
      <w:rFonts w:ascii="Courier New" w:eastAsia="Times New Roman" w:hAnsi="Courier New" w:cs="Courier New"/>
      <w:sz w:val="20"/>
      <w:szCs w:val="20"/>
      <w:lang w:eastAsia="en-IN"/>
    </w:rPr>
  </w:style>
  <w:style w:type="paragraph" w:customStyle="1" w:styleId="posttags">
    <w:name w:val="post_tags"/>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tagsintro">
    <w:name w:val="post_tags_intro"/>
    <w:basedOn w:val="DefaultParagraphFont"/>
    <w:rsid w:val="00FB66A1"/>
  </w:style>
  <w:style w:type="paragraph" w:customStyle="1" w:styleId="commentsintro">
    <w:name w:val="comments_intro"/>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racket">
    <w:name w:val="bracket"/>
    <w:basedOn w:val="DefaultParagraphFont"/>
    <w:rsid w:val="00FB66A1"/>
  </w:style>
  <w:style w:type="character" w:customStyle="1" w:styleId="numcomments">
    <w:name w:val="num_comments"/>
    <w:basedOn w:val="DefaultParagraphFont"/>
    <w:rsid w:val="00FB66A1"/>
  </w:style>
  <w:style w:type="character" w:customStyle="1" w:styleId="avatar">
    <w:name w:val="avatar"/>
    <w:basedOn w:val="DefaultParagraphFont"/>
    <w:rsid w:val="00FB66A1"/>
  </w:style>
  <w:style w:type="character" w:customStyle="1" w:styleId="commentauthor">
    <w:name w:val="comment_author"/>
    <w:basedOn w:val="DefaultParagraphFont"/>
    <w:rsid w:val="00FB66A1"/>
  </w:style>
  <w:style w:type="character" w:customStyle="1" w:styleId="commentdate">
    <w:name w:val="comment_date"/>
    <w:basedOn w:val="DefaultParagraphFont"/>
    <w:rsid w:val="00FB66A1"/>
  </w:style>
  <w:style w:type="paragraph" w:styleId="z-TopofForm">
    <w:name w:val="HTML Top of Form"/>
    <w:basedOn w:val="Normal"/>
    <w:next w:val="Normal"/>
    <w:link w:val="z-TopofFormChar"/>
    <w:hidden/>
    <w:uiPriority w:val="99"/>
    <w:semiHidden/>
    <w:unhideWhenUsed/>
    <w:rsid w:val="00FB66A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B66A1"/>
    <w:rPr>
      <w:rFonts w:ascii="Arial" w:eastAsia="Times New Roman" w:hAnsi="Arial" w:cs="Arial"/>
      <w:vanish/>
      <w:sz w:val="16"/>
      <w:szCs w:val="16"/>
      <w:lang w:eastAsia="en-IN"/>
    </w:rPr>
  </w:style>
  <w:style w:type="paragraph" w:customStyle="1" w:styleId="commentformtitle">
    <w:name w:val="comment_form_title"/>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scribe-to-comments">
    <w:name w:val="subscribe-to-comments"/>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B66A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B66A1"/>
    <w:rPr>
      <w:rFonts w:ascii="Arial" w:eastAsia="Times New Roman" w:hAnsi="Arial" w:cs="Arial"/>
      <w:vanish/>
      <w:sz w:val="16"/>
      <w:szCs w:val="16"/>
      <w:lang w:eastAsia="en-IN"/>
    </w:rPr>
  </w:style>
  <w:style w:type="paragraph" w:customStyle="1" w:styleId="nextpost">
    <w:name w:val="next_pos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eviouspost">
    <w:name w:val="previous_pos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custom-button">
    <w:name w:val="inputapi-custom-button"/>
    <w:basedOn w:val="Normal"/>
    <w:rsid w:val="00FB66A1"/>
    <w:pPr>
      <w:shd w:val="clear" w:color="auto" w:fill="DDDDDD"/>
      <w:spacing w:before="30" w:after="30" w:line="240" w:lineRule="auto"/>
      <w:ind w:left="30" w:right="30"/>
      <w:textAlignment w:val="center"/>
    </w:pPr>
    <w:rPr>
      <w:rFonts w:ascii="Arial" w:eastAsia="Times New Roman" w:hAnsi="Arial" w:cs="Arial"/>
      <w:color w:val="000000"/>
      <w:sz w:val="24"/>
      <w:szCs w:val="24"/>
      <w:lang w:eastAsia="en-IN"/>
    </w:rPr>
  </w:style>
  <w:style w:type="paragraph" w:customStyle="1" w:styleId="inputapi-custom-button-outer-box">
    <w:name w:val="inputapi-custom-button-outer-box"/>
    <w:basedOn w:val="Normal"/>
    <w:rsid w:val="00FB66A1"/>
    <w:pPr>
      <w:spacing w:after="0" w:line="240" w:lineRule="auto"/>
      <w:textAlignment w:val="top"/>
    </w:pPr>
    <w:rPr>
      <w:rFonts w:ascii="Times New Roman" w:eastAsia="Times New Roman" w:hAnsi="Times New Roman" w:cs="Times New Roman"/>
      <w:sz w:val="24"/>
      <w:szCs w:val="24"/>
      <w:lang w:eastAsia="en-IN"/>
    </w:rPr>
  </w:style>
  <w:style w:type="paragraph" w:customStyle="1" w:styleId="inputapi-custom-button-inner-box">
    <w:name w:val="inputapi-custom-button-inner-box"/>
    <w:basedOn w:val="Normal"/>
    <w:rsid w:val="00FB66A1"/>
    <w:pP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custom-button-active">
    <w:name w:val="inputapi-custom-button-active"/>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custom-button-checked">
    <w:name w:val="inputapi-custom-button-checked"/>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custom-button-collapse-right">
    <w:name w:val="inputapi-custom-button-collapse-righ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custom-button-collapse-left">
    <w:name w:val="inputapi-custom-button-collapse-lef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
    <w:name w:val="inputapi-menu"/>
    <w:basedOn w:val="Normal"/>
    <w:rsid w:val="00FB66A1"/>
    <w:pPr>
      <w:pBdr>
        <w:top w:val="single" w:sz="6" w:space="3" w:color="CCCCCC"/>
        <w:left w:val="single" w:sz="6" w:space="0" w:color="CCCCCC"/>
        <w:bottom w:val="single" w:sz="6" w:space="3" w:color="666666"/>
        <w:right w:val="single" w:sz="6" w:space="0" w:color="666666"/>
      </w:pBdr>
      <w:shd w:val="clear" w:color="auto" w:fill="FFFFFF"/>
      <w:spacing w:after="0" w:line="240" w:lineRule="auto"/>
    </w:pPr>
    <w:rPr>
      <w:rFonts w:ascii="Arial" w:eastAsia="Times New Roman" w:hAnsi="Arial" w:cs="Arial"/>
      <w:sz w:val="20"/>
      <w:szCs w:val="20"/>
      <w:lang w:eastAsia="en-IN"/>
    </w:rPr>
  </w:style>
  <w:style w:type="paragraph" w:customStyle="1" w:styleId="inputapi-menu-button">
    <w:name w:val="inputapi-menu-button"/>
    <w:basedOn w:val="Normal"/>
    <w:rsid w:val="00FB66A1"/>
    <w:pPr>
      <w:shd w:val="clear" w:color="auto" w:fill="DDDDDD"/>
      <w:spacing w:before="30" w:after="30" w:line="240" w:lineRule="auto"/>
      <w:ind w:left="30" w:right="30"/>
      <w:textAlignment w:val="center"/>
    </w:pPr>
    <w:rPr>
      <w:rFonts w:ascii="Times New Roman" w:eastAsia="Times New Roman" w:hAnsi="Times New Roman" w:cs="Times New Roman"/>
      <w:color w:val="000000"/>
      <w:sz w:val="24"/>
      <w:szCs w:val="24"/>
      <w:lang w:eastAsia="en-IN"/>
    </w:rPr>
  </w:style>
  <w:style w:type="paragraph" w:customStyle="1" w:styleId="inputapi-menu-button-outer-box">
    <w:name w:val="inputapi-menu-button-outer-box"/>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menu-button-inner-box">
    <w:name w:val="inputapi-menu-button-inner-box"/>
    <w:basedOn w:val="Normal"/>
    <w:rsid w:val="00FB66A1"/>
    <w:pPr>
      <w:pBdr>
        <w:top w:val="single" w:sz="2" w:space="2" w:color="AAAAAA"/>
        <w:left w:val="single" w:sz="6" w:space="3" w:color="AAAAAA"/>
        <w:bottom w:val="single" w:sz="2" w:space="2" w:color="AAAAAA"/>
        <w:right w:val="single" w:sz="6" w:space="3" w:color="AAAAAA"/>
      </w:pBd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menu-button-active">
    <w:name w:val="inputapi-menu-button-active"/>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button-open">
    <w:name w:val="inputapi-menu-button-open"/>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button-caption">
    <w:name w:val="inputapi-menu-button-caption"/>
    <w:basedOn w:val="Normal"/>
    <w:rsid w:val="00FB66A1"/>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inputapi-menu-button-dropdown">
    <w:name w:val="inputapi-menu-button-dropdown"/>
    <w:basedOn w:val="Normal"/>
    <w:rsid w:val="00FB66A1"/>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inputapi-menu-button-collapse-right">
    <w:name w:val="inputapi-menu-button-collapse-righ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button-collapse-left">
    <w:name w:val="inputapi-menu-button-collapse-lef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item">
    <w:name w:val="inputapi-menuitem"/>
    <w:basedOn w:val="Normal"/>
    <w:rsid w:val="00FB66A1"/>
    <w:pPr>
      <w:spacing w:after="0" w:line="240" w:lineRule="auto"/>
    </w:pPr>
    <w:rPr>
      <w:rFonts w:ascii="Arial" w:eastAsia="Times New Roman" w:hAnsi="Arial" w:cs="Arial"/>
      <w:color w:val="000000"/>
      <w:sz w:val="20"/>
      <w:szCs w:val="20"/>
      <w:lang w:eastAsia="en-IN"/>
    </w:rPr>
  </w:style>
  <w:style w:type="paragraph" w:customStyle="1" w:styleId="inputapi-menuitem-content">
    <w:name w:val="inputapi-menuitem-content"/>
    <w:basedOn w:val="Normal"/>
    <w:rsid w:val="00FB66A1"/>
    <w:pPr>
      <w:spacing w:before="100" w:beforeAutospacing="1" w:after="100" w:afterAutospacing="1" w:line="240" w:lineRule="auto"/>
    </w:pPr>
    <w:rPr>
      <w:rFonts w:ascii="Arial" w:eastAsia="Times New Roman" w:hAnsi="Arial" w:cs="Arial"/>
      <w:color w:val="000000"/>
      <w:sz w:val="20"/>
      <w:szCs w:val="20"/>
      <w:lang w:eastAsia="en-IN"/>
    </w:rPr>
  </w:style>
  <w:style w:type="paragraph" w:customStyle="1" w:styleId="inputapi-menuitem-highlight">
    <w:name w:val="inputapi-menuitem-highlight"/>
    <w:basedOn w:val="Normal"/>
    <w:rsid w:val="00FB66A1"/>
    <w:pPr>
      <w:pBdr>
        <w:top w:val="dotted" w:sz="6" w:space="2" w:color="D6E9F8"/>
        <w:left w:val="dotted" w:sz="2" w:space="0" w:color="D6E9F8"/>
        <w:bottom w:val="dotted" w:sz="6" w:space="2" w:color="D6E9F8"/>
        <w:right w:val="dotted" w:sz="2" w:space="0" w:color="D6E9F8"/>
      </w:pBdr>
      <w:shd w:val="clear" w:color="auto" w:fill="D6E9F8"/>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item-hover">
    <w:name w:val="inputapi-menuitem-hover"/>
    <w:basedOn w:val="Normal"/>
    <w:rsid w:val="00FB66A1"/>
    <w:pPr>
      <w:pBdr>
        <w:top w:val="dotted" w:sz="6" w:space="2" w:color="D6E9F8"/>
        <w:left w:val="dotted" w:sz="2" w:space="0" w:color="D6E9F8"/>
        <w:bottom w:val="dotted" w:sz="6" w:space="2" w:color="D6E9F8"/>
        <w:right w:val="dotted" w:sz="2" w:space="0" w:color="D6E9F8"/>
      </w:pBdr>
      <w:shd w:val="clear" w:color="auto" w:fill="D6E9F8"/>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enuitem-checkbox">
    <w:name w:val="inputapi-menuitem-checkbox"/>
    <w:basedOn w:val="Normal"/>
    <w:rsid w:val="00FB66A1"/>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inputapi-menuitem-icon">
    <w:name w:val="inputapi-menuitem-icon"/>
    <w:basedOn w:val="Normal"/>
    <w:rsid w:val="00FB66A1"/>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inputapi-menuitem-accel">
    <w:name w:val="inputapi-menuitem-accel"/>
    <w:basedOn w:val="Normal"/>
    <w:rsid w:val="00FB66A1"/>
    <w:pPr>
      <w:spacing w:before="100" w:beforeAutospacing="1" w:after="100" w:afterAutospacing="1" w:line="240" w:lineRule="auto"/>
      <w:jc w:val="right"/>
    </w:pPr>
    <w:rPr>
      <w:rFonts w:ascii="Times New Roman" w:eastAsia="Times New Roman" w:hAnsi="Times New Roman" w:cs="Times New Roman"/>
      <w:color w:val="999999"/>
      <w:sz w:val="24"/>
      <w:szCs w:val="24"/>
      <w:lang w:eastAsia="en-IN"/>
    </w:rPr>
  </w:style>
  <w:style w:type="paragraph" w:customStyle="1" w:styleId="inputapi-menuseparator">
    <w:name w:val="inputapi-menuseparator"/>
    <w:basedOn w:val="Normal"/>
    <w:rsid w:val="00FB66A1"/>
    <w:pPr>
      <w:pBdr>
        <w:top w:val="single" w:sz="6" w:space="0" w:color="CCCCCC"/>
      </w:pBdr>
      <w:spacing w:before="60" w:after="60" w:line="240" w:lineRule="auto"/>
    </w:pPr>
    <w:rPr>
      <w:rFonts w:ascii="Times New Roman" w:eastAsia="Times New Roman" w:hAnsi="Times New Roman" w:cs="Times New Roman"/>
      <w:sz w:val="24"/>
      <w:szCs w:val="24"/>
      <w:lang w:eastAsia="en-IN"/>
    </w:rPr>
  </w:style>
  <w:style w:type="paragraph" w:customStyle="1" w:styleId="inputapi-popupeditor">
    <w:name w:val="inputapi-popupeditor"/>
    <w:basedOn w:val="Normal"/>
    <w:rsid w:val="00FB66A1"/>
    <w:pPr>
      <w:pBdr>
        <w:top w:val="single" w:sz="6" w:space="0" w:color="E1E1E1"/>
        <w:left w:val="single" w:sz="6" w:space="0" w:color="C6C6C6"/>
        <w:bottom w:val="single" w:sz="6" w:space="0" w:color="AEAEAE"/>
        <w:right w:val="single" w:sz="6" w:space="0" w:color="C6C6C6"/>
      </w:pBdr>
      <w:shd w:val="clear" w:color="auto" w:fill="FFFFFF"/>
      <w:spacing w:after="0" w:line="240" w:lineRule="auto"/>
    </w:pPr>
    <w:rPr>
      <w:rFonts w:ascii="Arial" w:eastAsia="Times New Roman" w:hAnsi="Arial" w:cs="Arial"/>
      <w:sz w:val="24"/>
      <w:szCs w:val="24"/>
      <w:lang w:eastAsia="en-IN"/>
    </w:rPr>
  </w:style>
  <w:style w:type="paragraph" w:customStyle="1" w:styleId="inputapi-popupeditor-top">
    <w:name w:val="inputapi-popupeditor-top"/>
    <w:basedOn w:val="Normal"/>
    <w:rsid w:val="00FB66A1"/>
    <w:pPr>
      <w:spacing w:before="30" w:after="30" w:line="240" w:lineRule="auto"/>
      <w:ind w:left="30" w:right="30"/>
    </w:pPr>
    <w:rPr>
      <w:rFonts w:ascii="Times New Roman" w:eastAsia="Times New Roman" w:hAnsi="Times New Roman" w:cs="Times New Roman"/>
      <w:sz w:val="24"/>
      <w:szCs w:val="24"/>
      <w:lang w:eastAsia="en-IN"/>
    </w:rPr>
  </w:style>
  <w:style w:type="paragraph" w:customStyle="1" w:styleId="inputapi-popupeditor-input">
    <w:name w:val="inputapi-popupeditor-input"/>
    <w:basedOn w:val="Normal"/>
    <w:rsid w:val="00FB66A1"/>
    <w:pPr>
      <w:spacing w:before="100" w:beforeAutospacing="1" w:after="100" w:afterAutospacing="1" w:line="300" w:lineRule="atLeast"/>
    </w:pPr>
    <w:rPr>
      <w:rFonts w:ascii="Times New Roman" w:eastAsia="Times New Roman" w:hAnsi="Times New Roman" w:cs="Times New Roman"/>
      <w:sz w:val="29"/>
      <w:szCs w:val="29"/>
      <w:lang w:eastAsia="en-IN"/>
    </w:rPr>
  </w:style>
  <w:style w:type="paragraph" w:customStyle="1" w:styleId="inputapi-popupeditor-cursor">
    <w:name w:val="inputapi-popupeditor-cursor"/>
    <w:basedOn w:val="Normal"/>
    <w:rsid w:val="00FB66A1"/>
    <w:pPr>
      <w:shd w:val="clear" w:color="auto" w:fill="EC3C55"/>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popupeditor-logo">
    <w:name w:val="inputapi-popupeditor-logo"/>
    <w:basedOn w:val="Normal"/>
    <w:rsid w:val="00FB66A1"/>
    <w:pPr>
      <w:spacing w:after="0" w:line="240" w:lineRule="auto"/>
    </w:pPr>
    <w:rPr>
      <w:rFonts w:ascii="Times New Roman" w:eastAsia="Times New Roman" w:hAnsi="Times New Roman" w:cs="Times New Roman"/>
      <w:sz w:val="24"/>
      <w:szCs w:val="24"/>
      <w:lang w:eastAsia="en-IN"/>
    </w:rPr>
  </w:style>
  <w:style w:type="paragraph" w:customStyle="1" w:styleId="inputapi-popupeditor-content">
    <w:name w:val="inputapi-popupeditor-cont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popupeditor-menuitem">
    <w:name w:val="inputapi-popupeditor-menuitem"/>
    <w:basedOn w:val="Normal"/>
    <w:rsid w:val="00FB66A1"/>
    <w:pPr>
      <w:spacing w:after="0" w:line="240" w:lineRule="auto"/>
    </w:pPr>
    <w:rPr>
      <w:rFonts w:ascii="Times New Roman" w:eastAsia="Times New Roman" w:hAnsi="Times New Roman" w:cs="Times New Roman"/>
      <w:sz w:val="24"/>
      <w:szCs w:val="24"/>
      <w:lang w:eastAsia="en-IN"/>
    </w:rPr>
  </w:style>
  <w:style w:type="paragraph" w:customStyle="1" w:styleId="inputapi-popupeditor-menuitem-disabled">
    <w:name w:val="inputapi-popupeditor-menuitem-disabled"/>
    <w:basedOn w:val="Normal"/>
    <w:rsid w:val="00FB66A1"/>
    <w:pPr>
      <w:spacing w:before="100" w:beforeAutospacing="1" w:after="100" w:afterAutospacing="1" w:line="240" w:lineRule="auto"/>
    </w:pPr>
    <w:rPr>
      <w:rFonts w:ascii="Times New Roman" w:eastAsia="Times New Roman" w:hAnsi="Times New Roman" w:cs="Times New Roman"/>
      <w:color w:val="888888"/>
      <w:sz w:val="24"/>
      <w:szCs w:val="24"/>
      <w:lang w:eastAsia="en-IN"/>
    </w:rPr>
  </w:style>
  <w:style w:type="paragraph" w:customStyle="1" w:styleId="inputapi-popupeditor-menuitem-highlight">
    <w:name w:val="inputapi-popupeditor-menuitem-highlight"/>
    <w:basedOn w:val="Normal"/>
    <w:rsid w:val="00FB66A1"/>
    <w:pPr>
      <w:shd w:val="clear" w:color="auto" w:fill="3875C9"/>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inputapi-popupeditor-menuitem-content">
    <w:name w:val="inputapi-popupeditor-menuitem-cont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popupeditor-nav">
    <w:name w:val="inputapi-popupeditor-nav"/>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popupeditor-navbutton">
    <w:name w:val="inputapi-popupeditor-navbutton"/>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
    <w:name w:val="inputapi-multisegmentpopupeditor"/>
    <w:basedOn w:val="Normal"/>
    <w:rsid w:val="00FB66A1"/>
    <w:pPr>
      <w:pBdr>
        <w:top w:val="single" w:sz="6" w:space="0" w:color="B5B6B5"/>
        <w:left w:val="single" w:sz="6" w:space="0" w:color="B5B6B5"/>
        <w:bottom w:val="single" w:sz="6" w:space="0" w:color="B5B6B5"/>
        <w:right w:val="single" w:sz="6" w:space="0" w:color="B5B6B5"/>
      </w:pBdr>
      <w:shd w:val="clear" w:color="auto" w:fill="F3F3F7"/>
      <w:spacing w:after="0" w:line="240" w:lineRule="auto"/>
    </w:pPr>
    <w:rPr>
      <w:rFonts w:ascii="Arial" w:eastAsia="Times New Roman" w:hAnsi="Arial" w:cs="Arial"/>
      <w:sz w:val="24"/>
      <w:szCs w:val="24"/>
      <w:lang w:eastAsia="en-IN"/>
    </w:rPr>
  </w:style>
  <w:style w:type="paragraph" w:customStyle="1" w:styleId="inputapi-multisegmentpopupeditor-content">
    <w:name w:val="inputapi-multisegmentpopupeditor-cont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footer">
    <w:name w:val="inputapi-multisegmentpopupeditor-footer"/>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logo">
    <w:name w:val="inputapi-multisegmentpopupeditor-logo"/>
    <w:basedOn w:val="Normal"/>
    <w:rsid w:val="00FB66A1"/>
    <w:pPr>
      <w:spacing w:after="0" w:line="240" w:lineRule="auto"/>
    </w:pPr>
    <w:rPr>
      <w:rFonts w:ascii="Times New Roman" w:eastAsia="Times New Roman" w:hAnsi="Times New Roman" w:cs="Times New Roman"/>
      <w:sz w:val="24"/>
      <w:szCs w:val="24"/>
      <w:lang w:eastAsia="en-IN"/>
    </w:rPr>
  </w:style>
  <w:style w:type="paragraph" w:customStyle="1" w:styleId="inputapi-multisegmentpopupeditor-indicator">
    <w:name w:val="inputapi-multisegmentpopupeditor-indicator"/>
    <w:basedOn w:val="Normal"/>
    <w:rsid w:val="00FB66A1"/>
    <w:pPr>
      <w:spacing w:before="30" w:after="0" w:line="240" w:lineRule="auto"/>
      <w:ind w:left="150" w:right="150"/>
      <w:textAlignment w:val="top"/>
    </w:pPr>
    <w:rPr>
      <w:rFonts w:ascii="Times New Roman" w:eastAsia="Times New Roman" w:hAnsi="Times New Roman" w:cs="Times New Roman"/>
      <w:sz w:val="18"/>
      <w:szCs w:val="18"/>
      <w:lang w:eastAsia="en-IN"/>
    </w:rPr>
  </w:style>
  <w:style w:type="paragraph" w:customStyle="1" w:styleId="inputapi-multisegmentpopupeditor-footer-end">
    <w:name w:val="inputapi-multisegmentpopupeditor-footer-end"/>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input">
    <w:name w:val="inputapi-multisegmentpopupeditor-input"/>
    <w:basedOn w:val="Normal"/>
    <w:rsid w:val="00FB66A1"/>
    <w:pPr>
      <w:pBdr>
        <w:bottom w:val="single" w:sz="6" w:space="0" w:color="B5B6B5"/>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menuitem">
    <w:name w:val="inputapi-multisegmentpopupeditor-menuitem"/>
    <w:basedOn w:val="Normal"/>
    <w:rsid w:val="00FB66A1"/>
    <w:pPr>
      <w:pBdr>
        <w:top w:val="single" w:sz="6" w:space="0" w:color="FFFFFF"/>
        <w:left w:val="single" w:sz="6" w:space="12" w:color="FFFFFF"/>
        <w:bottom w:val="single" w:sz="6" w:space="0" w:color="FFFFFF"/>
        <w:right w:val="single" w:sz="6" w:space="12" w:color="FFFFFF"/>
      </w:pBdr>
      <w:shd w:val="clear" w:color="auto" w:fill="FFFFFF"/>
      <w:spacing w:after="0" w:line="240" w:lineRule="auto"/>
    </w:pPr>
    <w:rPr>
      <w:rFonts w:ascii="Times New Roman" w:eastAsia="Times New Roman" w:hAnsi="Times New Roman" w:cs="Times New Roman"/>
      <w:sz w:val="24"/>
      <w:szCs w:val="24"/>
      <w:lang w:eastAsia="en-IN"/>
    </w:rPr>
  </w:style>
  <w:style w:type="paragraph" w:customStyle="1" w:styleId="inputapi-multisegmentpopupeditor-menuitem-disabled">
    <w:name w:val="inputapi-multisegmentpopupeditor-menuitem-disabled"/>
    <w:basedOn w:val="Normal"/>
    <w:rsid w:val="00FB66A1"/>
    <w:pPr>
      <w:spacing w:before="100" w:beforeAutospacing="1" w:after="100" w:afterAutospacing="1" w:line="240" w:lineRule="auto"/>
    </w:pPr>
    <w:rPr>
      <w:rFonts w:ascii="Times New Roman" w:eastAsia="Times New Roman" w:hAnsi="Times New Roman" w:cs="Times New Roman"/>
      <w:color w:val="888888"/>
      <w:sz w:val="24"/>
      <w:szCs w:val="24"/>
      <w:lang w:eastAsia="en-IN"/>
    </w:rPr>
  </w:style>
  <w:style w:type="paragraph" w:customStyle="1" w:styleId="inputapi-multisegmentpopupeditor-menuitem-highlight">
    <w:name w:val="inputapi-multisegmentpopupeditor-menuitem-highlight"/>
    <w:basedOn w:val="Normal"/>
    <w:rsid w:val="00FB66A1"/>
    <w:pPr>
      <w:pBdr>
        <w:top w:val="single" w:sz="6" w:space="0" w:color="7FACDD"/>
        <w:left w:val="single" w:sz="6" w:space="0" w:color="7FACDD"/>
        <w:bottom w:val="single" w:sz="6" w:space="0" w:color="7FACDD"/>
        <w:right w:val="single" w:sz="6" w:space="0" w:color="7FACDD"/>
      </w:pBdr>
      <w:shd w:val="clear" w:color="auto" w:fill="D1EAFF"/>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menuitem-content">
    <w:name w:val="inputapi-multisegmentpopupeditor-menuitem-cont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multisegmentpopupeditor-segment">
    <w:name w:val="inputapi-multisegmentpopupeditor-segment"/>
    <w:basedOn w:val="Normal"/>
    <w:rsid w:val="00FB66A1"/>
    <w:pPr>
      <w:pBdr>
        <w:bottom w:val="single" w:sz="12" w:space="0" w:color="888888"/>
      </w:pBdr>
      <w:spacing w:before="100" w:beforeAutospacing="1" w:after="100" w:afterAutospacing="1" w:line="240" w:lineRule="auto"/>
      <w:ind w:right="15"/>
    </w:pPr>
    <w:rPr>
      <w:rFonts w:ascii="Times New Roman" w:eastAsia="Times New Roman" w:hAnsi="Times New Roman" w:cs="Times New Roman"/>
      <w:sz w:val="24"/>
      <w:szCs w:val="24"/>
      <w:lang w:eastAsia="en-IN"/>
    </w:rPr>
  </w:style>
  <w:style w:type="paragraph" w:customStyle="1" w:styleId="inputapi-multisegmentpopupeditor-segment-highlighted">
    <w:name w:val="inputapi-multisegmentpopupeditor-segment-highlighted"/>
    <w:basedOn w:val="Normal"/>
    <w:rsid w:val="00FB66A1"/>
    <w:pPr>
      <w:pBdr>
        <w:bottom w:val="single" w:sz="12" w:space="0" w:color="000000"/>
      </w:pBdr>
      <w:spacing w:before="100" w:beforeAutospacing="1" w:after="100" w:afterAutospacing="1" w:line="240" w:lineRule="auto"/>
      <w:ind w:right="15"/>
    </w:pPr>
    <w:rPr>
      <w:rFonts w:ascii="Times New Roman" w:eastAsia="Times New Roman" w:hAnsi="Times New Roman" w:cs="Times New Roman"/>
      <w:sz w:val="24"/>
      <w:szCs w:val="24"/>
      <w:lang w:eastAsia="en-IN"/>
    </w:rPr>
  </w:style>
  <w:style w:type="paragraph" w:customStyle="1" w:styleId="inputapi-transliterate-indic-suggestion-menu">
    <w:name w:val="inputapi-transliterate-indic-suggestion-menu"/>
    <w:basedOn w:val="Normal"/>
    <w:rsid w:val="00FB66A1"/>
    <w:pPr>
      <w:pBdr>
        <w:top w:val="single" w:sz="6" w:space="3" w:color="E1E1E1"/>
        <w:left w:val="single" w:sz="6" w:space="3" w:color="C6C6C6"/>
        <w:bottom w:val="single" w:sz="6" w:space="3" w:color="AEAEAE"/>
        <w:right w:val="single" w:sz="6" w:space="3" w:color="C6C6C6"/>
      </w:pBdr>
      <w:shd w:val="clear" w:color="auto" w:fill="FFFFFF"/>
      <w:spacing w:after="0" w:line="240" w:lineRule="auto"/>
    </w:pPr>
    <w:rPr>
      <w:rFonts w:ascii="Arial" w:eastAsia="Times New Roman" w:hAnsi="Arial" w:cs="Arial"/>
      <w:sz w:val="24"/>
      <w:szCs w:val="24"/>
      <w:lang w:eastAsia="en-IN"/>
    </w:rPr>
  </w:style>
  <w:style w:type="paragraph" w:customStyle="1" w:styleId="inputapi-transliterate-indic-suggestion-menuitem">
    <w:name w:val="inputapi-transliterate-indic-suggestion-menuitem"/>
    <w:basedOn w:val="Normal"/>
    <w:rsid w:val="00FB66A1"/>
    <w:pPr>
      <w:spacing w:after="0" w:line="240" w:lineRule="auto"/>
    </w:pPr>
    <w:rPr>
      <w:rFonts w:ascii="Times New Roman" w:eastAsia="Times New Roman" w:hAnsi="Times New Roman" w:cs="Times New Roman"/>
      <w:sz w:val="24"/>
      <w:szCs w:val="24"/>
      <w:lang w:eastAsia="en-IN"/>
    </w:rPr>
  </w:style>
  <w:style w:type="paragraph" w:customStyle="1" w:styleId="inputapi-transliterate-indic-suggestion-menuitem-highlight">
    <w:name w:val="inputapi-transliterate-indic-suggestion-menuitem-highlight"/>
    <w:basedOn w:val="Normal"/>
    <w:rsid w:val="00FB66A1"/>
    <w:pPr>
      <w:shd w:val="clear" w:color="auto" w:fill="3875C9"/>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inputapi-transliterate-indic-suggestion-menuitem-disabled">
    <w:name w:val="inputapi-transliterate-indic-suggestion-menuitem-disabled"/>
    <w:basedOn w:val="Normal"/>
    <w:rsid w:val="00FB66A1"/>
    <w:pPr>
      <w:spacing w:before="100" w:beforeAutospacing="1" w:after="100" w:afterAutospacing="1" w:line="240" w:lineRule="auto"/>
    </w:pPr>
    <w:rPr>
      <w:rFonts w:ascii="Times New Roman" w:eastAsia="Times New Roman" w:hAnsi="Times New Roman" w:cs="Times New Roman"/>
      <w:color w:val="999999"/>
      <w:sz w:val="24"/>
      <w:szCs w:val="24"/>
      <w:lang w:eastAsia="en-IN"/>
    </w:rPr>
  </w:style>
  <w:style w:type="paragraph" w:customStyle="1" w:styleId="inputapi-transliterate-indic-overlay">
    <w:name w:val="inputapi-transliterate-indic-overlay"/>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ar">
    <w:name w:val="inputapi-transliterate-ie6-ar"/>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bn">
    <w:name w:val="inputapi-transliterate-ie6-bn"/>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gu">
    <w:name w:val="inputapi-transliterate-ie6-gu"/>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hi">
    <w:name w:val="inputapi-transliterate-ie6-hi"/>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kn">
    <w:name w:val="inputapi-transliterate-ie6-kn"/>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ml">
    <w:name w:val="inputapi-transliterate-ie6-ml"/>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mr">
    <w:name w:val="inputapi-transliterate-ie6-mr"/>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ne">
    <w:name w:val="inputapi-transliterate-ie6-ne"/>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pa">
    <w:name w:val="inputapi-transliterate-ie6-pa"/>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ta">
    <w:name w:val="inputapi-transliterate-ie6-ta"/>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te">
    <w:name w:val="inputapi-transliterate-ie6-te"/>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ur">
    <w:name w:val="inputapi-transliterate-ie6-ur"/>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fa">
    <w:name w:val="inputapi-transliterate-ie6-fa"/>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sa">
    <w:name w:val="inputapi-transliterate-ie6-sa"/>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el">
    <w:name w:val="inputapi-transliterate-ie6-el"/>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ru">
    <w:name w:val="inputapi-transliterate-ie6-ru"/>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sr">
    <w:name w:val="inputapi-transliterate-ie6-sr"/>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am">
    <w:name w:val="inputapi-transliterate-ie6-am"/>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ti">
    <w:name w:val="inputapi-transliterate-ie6-ti"/>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zh">
    <w:name w:val="inputapi-transliterate-ie6-zh"/>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si">
    <w:name w:val="inputapi-transliterate-ie6-si"/>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e6-or">
    <w:name w:val="inputapi-transliterate-ie6-or"/>
    <w:basedOn w:val="Normal"/>
    <w:rsid w:val="00FB66A1"/>
    <w:pPr>
      <w:spacing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language-menu">
    <w:name w:val="inputapi-transliterate-language-menu"/>
    <w:basedOn w:val="Normal"/>
    <w:rsid w:val="00FB66A1"/>
    <w:pPr>
      <w:pBdr>
        <w:top w:val="single" w:sz="6" w:space="0" w:color="B5B6B5"/>
        <w:left w:val="single" w:sz="6" w:space="0" w:color="B5B6B5"/>
        <w:bottom w:val="single" w:sz="6" w:space="0" w:color="B5B6B5"/>
        <w:right w:val="single" w:sz="6" w:space="0" w:color="B5B6B5"/>
      </w:pBdr>
      <w:shd w:val="clear" w:color="auto" w:fill="F3F3F7"/>
      <w:spacing w:after="0" w:line="240" w:lineRule="auto"/>
    </w:pPr>
    <w:rPr>
      <w:rFonts w:ascii="Times New Roman" w:eastAsia="Times New Roman" w:hAnsi="Times New Roman" w:cs="Times New Roman"/>
      <w:sz w:val="24"/>
      <w:szCs w:val="24"/>
      <w:lang w:eastAsia="en-IN"/>
    </w:rPr>
  </w:style>
  <w:style w:type="paragraph" w:customStyle="1" w:styleId="inputapi-transliterate-language-menuitem-highlight">
    <w:name w:val="inputapi-transliterate-language-menuitem-highlight"/>
    <w:basedOn w:val="Normal"/>
    <w:rsid w:val="00FB66A1"/>
    <w:pPr>
      <w:shd w:val="clear" w:color="auto" w:fill="8CA6CD"/>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language-menuitem">
    <w:name w:val="inputapi-transliterate-language-menuitem"/>
    <w:basedOn w:val="Normal"/>
    <w:rsid w:val="00FB66A1"/>
    <w:pPr>
      <w:spacing w:after="0" w:line="240" w:lineRule="auto"/>
    </w:pPr>
    <w:rPr>
      <w:rFonts w:ascii="Times New Roman" w:eastAsia="Times New Roman" w:hAnsi="Times New Roman" w:cs="Times New Roman"/>
      <w:sz w:val="24"/>
      <w:szCs w:val="24"/>
      <w:lang w:eastAsia="en-IN"/>
    </w:rPr>
  </w:style>
  <w:style w:type="paragraph" w:customStyle="1" w:styleId="inputapi-option-selected">
    <w:name w:val="inputapi-option-selected"/>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button">
    <w:name w:val="inputapi-transliterate-button"/>
    <w:basedOn w:val="Normal"/>
    <w:rsid w:val="00FB66A1"/>
    <w:pPr>
      <w:shd w:val="clear" w:color="auto" w:fill="DDDDDD"/>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en-IN"/>
    </w:rPr>
  </w:style>
  <w:style w:type="paragraph" w:customStyle="1" w:styleId="inputapi-transliterate-button-active">
    <w:name w:val="inputapi-transliterate-button-active"/>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button-checked">
    <w:name w:val="inputapi-transliterate-button-checked"/>
    <w:basedOn w:val="Normal"/>
    <w:rsid w:val="00FB66A1"/>
    <w:pPr>
      <w:shd w:val="clear" w:color="auto" w:fill="BBBBBB"/>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button-outer-box">
    <w:name w:val="inputapi-transliterate-button-outer-box"/>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transliterate-button-inner-box">
    <w:name w:val="inputapi-transliterate-button-inner-box"/>
    <w:basedOn w:val="Normal"/>
    <w:rsid w:val="00FB66A1"/>
    <w:pPr>
      <w:pBdr>
        <w:top w:val="single" w:sz="2" w:space="2" w:color="AAAAAA"/>
        <w:left w:val="single" w:sz="6" w:space="3" w:color="AAAAAA"/>
        <w:bottom w:val="single" w:sz="2" w:space="2" w:color="AAAAAA"/>
        <w:right w:val="single" w:sz="6" w:space="3" w:color="AAAAAA"/>
      </w:pBd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transliterate-button-collapse-right">
    <w:name w:val="inputapi-transliterate-button-collapse-righ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button-collapse-left">
    <w:name w:val="inputapi-transliterate-button-collapse-lef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button-caption">
    <w:name w:val="inputapi-transliterate-button-caption"/>
    <w:basedOn w:val="Normal"/>
    <w:rsid w:val="00FB66A1"/>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inputapi-transliterate-img-ie6">
    <w:name w:val="inputapi-transliterate-img-ie6"/>
    <w:basedOn w:val="Normal"/>
    <w:rsid w:val="00FB66A1"/>
    <w:pPr>
      <w:spacing w:before="100" w:beforeAutospacing="1" w:after="100" w:afterAutospacing="1" w:line="240" w:lineRule="auto"/>
    </w:pPr>
    <w:rPr>
      <w:rFonts w:ascii="Times New Roman" w:eastAsia="Times New Roman" w:hAnsi="Times New Roman" w:cs="Times New Roman"/>
      <w:sz w:val="2"/>
      <w:szCs w:val="2"/>
      <w:lang w:eastAsia="en-IN"/>
    </w:rPr>
  </w:style>
  <w:style w:type="paragraph" w:customStyle="1" w:styleId="inputapi-transliterate-img-ie6-button">
    <w:name w:val="inputapi-transliterate-img-ie6-button"/>
    <w:basedOn w:val="Normal"/>
    <w:rsid w:val="00FB66A1"/>
    <w:pPr>
      <w:spacing w:before="100" w:beforeAutospacing="1" w:after="100" w:afterAutospacing="1" w:line="240" w:lineRule="auto"/>
      <w:ind w:left="-30"/>
    </w:pPr>
    <w:rPr>
      <w:rFonts w:ascii="Times New Roman" w:eastAsia="Times New Roman" w:hAnsi="Times New Roman" w:cs="Times New Roman"/>
      <w:sz w:val="24"/>
      <w:szCs w:val="24"/>
      <w:lang w:eastAsia="en-IN"/>
    </w:rPr>
  </w:style>
  <w:style w:type="paragraph" w:customStyle="1" w:styleId="inputapi-transliterate-img-ie6-langmenu">
    <w:name w:val="inputapi-transliterate-img-ie6-langmenu"/>
    <w:basedOn w:val="Normal"/>
    <w:rsid w:val="00FB66A1"/>
    <w:pPr>
      <w:spacing w:before="100" w:beforeAutospacing="1" w:after="100" w:afterAutospacing="1" w:line="240" w:lineRule="auto"/>
      <w:ind w:left="-930"/>
    </w:pPr>
    <w:rPr>
      <w:rFonts w:ascii="Times New Roman" w:eastAsia="Times New Roman" w:hAnsi="Times New Roman" w:cs="Times New Roman"/>
      <w:sz w:val="24"/>
      <w:szCs w:val="24"/>
      <w:lang w:eastAsia="en-IN"/>
    </w:rPr>
  </w:style>
  <w:style w:type="paragraph" w:customStyle="1" w:styleId="inputapi-transliterate-img-ie6-dropdown">
    <w:name w:val="inputapi-transliterate-img-ie6-dropdown"/>
    <w:basedOn w:val="Normal"/>
    <w:rsid w:val="00FB66A1"/>
    <w:pPr>
      <w:spacing w:after="0" w:line="240" w:lineRule="auto"/>
      <w:ind w:left="-120"/>
    </w:pPr>
    <w:rPr>
      <w:rFonts w:ascii="Times New Roman" w:eastAsia="Times New Roman" w:hAnsi="Times New Roman" w:cs="Times New Roman"/>
      <w:sz w:val="24"/>
      <w:szCs w:val="24"/>
      <w:lang w:eastAsia="en-IN"/>
    </w:rPr>
  </w:style>
  <w:style w:type="paragraph" w:customStyle="1" w:styleId="inputapi-transliterate-img-ie6-button-parent">
    <w:name w:val="inputapi-transliterate-img-ie6-button-par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mg-ie6-langmenu-parent">
    <w:name w:val="inputapi-transliterate-img-ie6-langmenu-par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mg-ie6-dropdown-parent">
    <w:name w:val="inputapi-transliterate-img-ie6-dropdown-parent"/>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mg">
    <w:name w:val="inputapi-transliterate-img"/>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transliterate-img-dropdown">
    <w:name w:val="inputapi-transliterate-img-dropdown"/>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putapi-custom-button-outer-box1">
    <w:name w:val="inputapi-custom-button-outer-box1"/>
    <w:basedOn w:val="Normal"/>
    <w:rsid w:val="00FB66A1"/>
    <w:pPr>
      <w:spacing w:after="0" w:line="240" w:lineRule="auto"/>
      <w:textAlignment w:val="top"/>
    </w:pPr>
    <w:rPr>
      <w:rFonts w:ascii="Times New Roman" w:eastAsia="Times New Roman" w:hAnsi="Times New Roman" w:cs="Times New Roman"/>
      <w:sz w:val="24"/>
      <w:szCs w:val="24"/>
      <w:lang w:eastAsia="en-IN"/>
    </w:rPr>
  </w:style>
  <w:style w:type="paragraph" w:customStyle="1" w:styleId="inputapi-custom-button-inner-box1">
    <w:name w:val="inputapi-custom-button-inner-box1"/>
    <w:basedOn w:val="Normal"/>
    <w:rsid w:val="00FB66A1"/>
    <w:pP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custom-button-outer-box2">
    <w:name w:val="inputapi-custom-button-outer-box2"/>
    <w:basedOn w:val="Normal"/>
    <w:rsid w:val="00FB66A1"/>
    <w:pPr>
      <w:spacing w:after="0" w:line="240" w:lineRule="auto"/>
      <w:textAlignment w:val="top"/>
    </w:pPr>
    <w:rPr>
      <w:rFonts w:ascii="Times New Roman" w:eastAsia="Times New Roman" w:hAnsi="Times New Roman" w:cs="Times New Roman"/>
      <w:sz w:val="24"/>
      <w:szCs w:val="24"/>
      <w:lang w:eastAsia="en-IN"/>
    </w:rPr>
  </w:style>
  <w:style w:type="paragraph" w:customStyle="1" w:styleId="inputapi-custom-button-inner-box2">
    <w:name w:val="inputapi-custom-button-inner-box2"/>
    <w:basedOn w:val="Normal"/>
    <w:rsid w:val="00FB66A1"/>
    <w:pPr>
      <w:spacing w:after="0" w:line="240" w:lineRule="auto"/>
      <w:ind w:left="-15"/>
      <w:textAlignment w:val="top"/>
    </w:pPr>
    <w:rPr>
      <w:rFonts w:ascii="Times New Roman" w:eastAsia="Times New Roman" w:hAnsi="Times New Roman" w:cs="Times New Roman"/>
      <w:sz w:val="24"/>
      <w:szCs w:val="24"/>
      <w:lang w:eastAsia="en-IN"/>
    </w:rPr>
  </w:style>
  <w:style w:type="paragraph" w:customStyle="1" w:styleId="inputapi-custom-button-outer-box3">
    <w:name w:val="inputapi-custom-button-outer-box3"/>
    <w:basedOn w:val="Normal"/>
    <w:rsid w:val="00FB66A1"/>
    <w:pPr>
      <w:spacing w:after="0" w:line="240" w:lineRule="auto"/>
      <w:textAlignment w:val="top"/>
    </w:pPr>
    <w:rPr>
      <w:rFonts w:ascii="Times New Roman" w:eastAsia="Times New Roman" w:hAnsi="Times New Roman" w:cs="Times New Roman"/>
      <w:sz w:val="24"/>
      <w:szCs w:val="24"/>
      <w:lang w:eastAsia="en-IN"/>
    </w:rPr>
  </w:style>
  <w:style w:type="paragraph" w:customStyle="1" w:styleId="inputapi-custom-button-inner-box3">
    <w:name w:val="inputapi-custom-button-inner-box3"/>
    <w:basedOn w:val="Normal"/>
    <w:rsid w:val="00FB66A1"/>
    <w:pPr>
      <w:pBdr>
        <w:left w:val="single" w:sz="6" w:space="0" w:color="FFFFFF"/>
      </w:pBdr>
      <w:spacing w:after="0" w:line="240" w:lineRule="auto"/>
      <w:ind w:right="-15"/>
      <w:textAlignment w:val="top"/>
    </w:pPr>
    <w:rPr>
      <w:rFonts w:ascii="Times New Roman" w:eastAsia="Times New Roman" w:hAnsi="Times New Roman" w:cs="Times New Roman"/>
      <w:sz w:val="24"/>
      <w:szCs w:val="24"/>
      <w:lang w:eastAsia="en-IN"/>
    </w:rPr>
  </w:style>
  <w:style w:type="paragraph" w:customStyle="1" w:styleId="inputapi-menu-button-outer-box1">
    <w:name w:val="inputapi-menu-button-outer-box1"/>
    <w:basedOn w:val="Normal"/>
    <w:rsid w:val="00FB66A1"/>
    <w:pPr>
      <w:pBdr>
        <w:top w:val="single" w:sz="6" w:space="0" w:color="FFA500"/>
        <w:left w:val="single" w:sz="2" w:space="0" w:color="FFA500"/>
        <w:bottom w:val="single" w:sz="6" w:space="0" w:color="FFA500"/>
        <w:right w:val="single" w:sz="2" w:space="0" w:color="FFA500"/>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menu-button-inner-box1">
    <w:name w:val="inputapi-menu-button-inner-box1"/>
    <w:basedOn w:val="Normal"/>
    <w:rsid w:val="00FB66A1"/>
    <w:pPr>
      <w:pBdr>
        <w:top w:val="single" w:sz="2" w:space="2" w:color="FFA500"/>
        <w:left w:val="single" w:sz="6" w:space="3" w:color="FFA500"/>
        <w:bottom w:val="single" w:sz="2" w:space="2" w:color="FFA500"/>
        <w:right w:val="single" w:sz="6" w:space="3" w:color="FFA500"/>
      </w:pBd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menu-button-outer-box2">
    <w:name w:val="inputapi-menu-button-outer-box2"/>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menu-button-inner-box2">
    <w:name w:val="inputapi-menu-button-inner-box2"/>
    <w:basedOn w:val="Normal"/>
    <w:rsid w:val="00FB66A1"/>
    <w:pPr>
      <w:pBdr>
        <w:top w:val="single" w:sz="2" w:space="2" w:color="AAAAAA"/>
        <w:left w:val="single" w:sz="6" w:space="3" w:color="AAAAAA"/>
        <w:bottom w:val="single" w:sz="2" w:space="2" w:color="AAAAAA"/>
        <w:right w:val="single" w:sz="6" w:space="3" w:color="AAAAAA"/>
      </w:pBdr>
      <w:spacing w:after="0" w:line="240" w:lineRule="auto"/>
      <w:ind w:left="-15"/>
      <w:textAlignment w:val="top"/>
    </w:pPr>
    <w:rPr>
      <w:rFonts w:ascii="Times New Roman" w:eastAsia="Times New Roman" w:hAnsi="Times New Roman" w:cs="Times New Roman"/>
      <w:sz w:val="24"/>
      <w:szCs w:val="24"/>
      <w:lang w:eastAsia="en-IN"/>
    </w:rPr>
  </w:style>
  <w:style w:type="paragraph" w:customStyle="1" w:styleId="inputapi-menu-button-outer-box3">
    <w:name w:val="inputapi-menu-button-outer-box3"/>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menu-button-inner-box3">
    <w:name w:val="inputapi-menu-button-inner-box3"/>
    <w:basedOn w:val="Normal"/>
    <w:rsid w:val="00FB66A1"/>
    <w:pPr>
      <w:pBdr>
        <w:top w:val="single" w:sz="2" w:space="2" w:color="AAAAAA"/>
        <w:left w:val="single" w:sz="6" w:space="3" w:color="FFFFFF"/>
        <w:bottom w:val="single" w:sz="2" w:space="2" w:color="AAAAAA"/>
        <w:right w:val="single" w:sz="6" w:space="3" w:color="AAAAAA"/>
      </w:pBdr>
      <w:spacing w:after="0" w:line="240" w:lineRule="auto"/>
      <w:ind w:right="-15"/>
      <w:textAlignment w:val="top"/>
    </w:pPr>
    <w:rPr>
      <w:rFonts w:ascii="Times New Roman" w:eastAsia="Times New Roman" w:hAnsi="Times New Roman" w:cs="Times New Roman"/>
      <w:sz w:val="24"/>
      <w:szCs w:val="24"/>
      <w:lang w:eastAsia="en-IN"/>
    </w:rPr>
  </w:style>
  <w:style w:type="paragraph" w:customStyle="1" w:styleId="inputapi-menuitem1">
    <w:name w:val="inputapi-menuitem1"/>
    <w:basedOn w:val="Normal"/>
    <w:rsid w:val="00FB66A1"/>
    <w:pPr>
      <w:spacing w:after="0" w:line="240" w:lineRule="auto"/>
    </w:pPr>
    <w:rPr>
      <w:rFonts w:ascii="Arial" w:eastAsia="Times New Roman" w:hAnsi="Arial" w:cs="Arial"/>
      <w:color w:val="000000"/>
      <w:sz w:val="20"/>
      <w:szCs w:val="20"/>
      <w:lang w:eastAsia="en-IN"/>
    </w:rPr>
  </w:style>
  <w:style w:type="paragraph" w:customStyle="1" w:styleId="inputapi-menuitem2">
    <w:name w:val="inputapi-menuitem2"/>
    <w:basedOn w:val="Normal"/>
    <w:rsid w:val="00FB66A1"/>
    <w:pPr>
      <w:spacing w:after="0" w:line="240" w:lineRule="auto"/>
    </w:pPr>
    <w:rPr>
      <w:rFonts w:ascii="Arial" w:eastAsia="Times New Roman" w:hAnsi="Arial" w:cs="Arial"/>
      <w:color w:val="000000"/>
      <w:sz w:val="20"/>
      <w:szCs w:val="20"/>
      <w:lang w:eastAsia="en-IN"/>
    </w:rPr>
  </w:style>
  <w:style w:type="paragraph" w:customStyle="1" w:styleId="inputapi-menuitem3">
    <w:name w:val="inputapi-menuitem3"/>
    <w:basedOn w:val="Normal"/>
    <w:rsid w:val="00FB66A1"/>
    <w:pPr>
      <w:spacing w:after="0" w:line="240" w:lineRule="auto"/>
    </w:pPr>
    <w:rPr>
      <w:rFonts w:ascii="Arial" w:eastAsia="Times New Roman" w:hAnsi="Arial" w:cs="Arial"/>
      <w:color w:val="000000"/>
      <w:sz w:val="20"/>
      <w:szCs w:val="20"/>
      <w:lang w:eastAsia="en-IN"/>
    </w:rPr>
  </w:style>
  <w:style w:type="paragraph" w:customStyle="1" w:styleId="inputapi-menuitem-checkbox1">
    <w:name w:val="inputapi-menuitem-checkbox1"/>
    <w:basedOn w:val="Normal"/>
    <w:rsid w:val="00FB66A1"/>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inputapi-menuitem-icon1">
    <w:name w:val="inputapi-menuitem-icon1"/>
    <w:basedOn w:val="Normal"/>
    <w:rsid w:val="00FB66A1"/>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inputapi-custom-button1">
    <w:name w:val="inputapi-custom-button1"/>
    <w:basedOn w:val="Normal"/>
    <w:rsid w:val="00FB66A1"/>
    <w:pPr>
      <w:shd w:val="clear" w:color="auto" w:fill="DDDDDD"/>
      <w:spacing w:before="30" w:after="30" w:line="240" w:lineRule="auto"/>
      <w:ind w:left="30" w:right="30"/>
      <w:textAlignment w:val="center"/>
    </w:pPr>
    <w:rPr>
      <w:rFonts w:ascii="Arial" w:eastAsia="Times New Roman" w:hAnsi="Arial" w:cs="Arial"/>
      <w:color w:val="000000"/>
      <w:sz w:val="24"/>
      <w:szCs w:val="24"/>
      <w:lang w:eastAsia="en-IN"/>
    </w:rPr>
  </w:style>
  <w:style w:type="paragraph" w:customStyle="1" w:styleId="inputapi-transliterate-button-outer-box1">
    <w:name w:val="inputapi-transliterate-button-outer-box1"/>
    <w:basedOn w:val="Normal"/>
    <w:rsid w:val="00FB66A1"/>
    <w:pPr>
      <w:pBdr>
        <w:top w:val="single" w:sz="6" w:space="0" w:color="FFA500"/>
        <w:left w:val="single" w:sz="2" w:space="0" w:color="FFA500"/>
        <w:bottom w:val="single" w:sz="6" w:space="0" w:color="FFA500"/>
        <w:right w:val="single" w:sz="2" w:space="0" w:color="FFA500"/>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transliterate-button-inner-box1">
    <w:name w:val="inputapi-transliterate-button-inner-box1"/>
    <w:basedOn w:val="Normal"/>
    <w:rsid w:val="00FB66A1"/>
    <w:pPr>
      <w:pBdr>
        <w:top w:val="single" w:sz="2" w:space="2" w:color="FFA500"/>
        <w:left w:val="single" w:sz="6" w:space="3" w:color="FFA500"/>
        <w:bottom w:val="single" w:sz="2" w:space="2" w:color="FFA500"/>
        <w:right w:val="single" w:sz="6" w:space="3" w:color="FFA500"/>
      </w:pBdr>
      <w:spacing w:after="0" w:line="240" w:lineRule="auto"/>
      <w:ind w:left="-15" w:right="-15"/>
      <w:textAlignment w:val="top"/>
    </w:pPr>
    <w:rPr>
      <w:rFonts w:ascii="Times New Roman" w:eastAsia="Times New Roman" w:hAnsi="Times New Roman" w:cs="Times New Roman"/>
      <w:sz w:val="24"/>
      <w:szCs w:val="24"/>
      <w:lang w:eastAsia="en-IN"/>
    </w:rPr>
  </w:style>
  <w:style w:type="paragraph" w:customStyle="1" w:styleId="inputapi-transliterate-button-outer-box2">
    <w:name w:val="inputapi-transliterate-button-outer-box2"/>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transliterate-button-inner-box2">
    <w:name w:val="inputapi-transliterate-button-inner-box2"/>
    <w:basedOn w:val="Normal"/>
    <w:rsid w:val="00FB66A1"/>
    <w:pPr>
      <w:pBdr>
        <w:top w:val="single" w:sz="2" w:space="2" w:color="AAAAAA"/>
        <w:left w:val="single" w:sz="6" w:space="3" w:color="AAAAAA"/>
        <w:bottom w:val="single" w:sz="2" w:space="2" w:color="AAAAAA"/>
        <w:right w:val="single" w:sz="6" w:space="3" w:color="AAAAAA"/>
      </w:pBdr>
      <w:spacing w:after="0" w:line="240" w:lineRule="auto"/>
      <w:ind w:left="-15"/>
      <w:textAlignment w:val="top"/>
    </w:pPr>
    <w:rPr>
      <w:rFonts w:ascii="Times New Roman" w:eastAsia="Times New Roman" w:hAnsi="Times New Roman" w:cs="Times New Roman"/>
      <w:sz w:val="24"/>
      <w:szCs w:val="24"/>
      <w:lang w:eastAsia="en-IN"/>
    </w:rPr>
  </w:style>
  <w:style w:type="paragraph" w:customStyle="1" w:styleId="inputapi-transliterate-button-outer-box3">
    <w:name w:val="inputapi-transliterate-button-outer-box3"/>
    <w:basedOn w:val="Normal"/>
    <w:rsid w:val="00FB66A1"/>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lang w:eastAsia="en-IN"/>
    </w:rPr>
  </w:style>
  <w:style w:type="paragraph" w:customStyle="1" w:styleId="inputapi-transliterate-button-inner-box3">
    <w:name w:val="inputapi-transliterate-button-inner-box3"/>
    <w:basedOn w:val="Normal"/>
    <w:rsid w:val="00FB66A1"/>
    <w:pPr>
      <w:pBdr>
        <w:top w:val="single" w:sz="2" w:space="2" w:color="AAAAAA"/>
        <w:left w:val="single" w:sz="6" w:space="3" w:color="FFFFFF"/>
        <w:bottom w:val="single" w:sz="2" w:space="2" w:color="AAAAAA"/>
        <w:right w:val="single" w:sz="6" w:space="3" w:color="AAAAAA"/>
      </w:pBdr>
      <w:spacing w:after="0" w:line="240" w:lineRule="auto"/>
      <w:ind w:right="-15"/>
      <w:textAlignment w:val="top"/>
    </w:pPr>
    <w:rPr>
      <w:rFonts w:ascii="Times New Roman" w:eastAsia="Times New Roman" w:hAnsi="Times New Roman" w:cs="Times New Roman"/>
      <w:sz w:val="24"/>
      <w:szCs w:val="24"/>
      <w:lang w:eastAsia="en-IN"/>
    </w:rPr>
  </w:style>
  <w:style w:type="paragraph" w:customStyle="1" w:styleId="inputapi-transliterate-button-caption1">
    <w:name w:val="inputapi-transliterate-button-caption1"/>
    <w:basedOn w:val="Normal"/>
    <w:rsid w:val="00FB66A1"/>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widgettitle">
    <w:name w:val="widget_title"/>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6A1"/>
    <w:rPr>
      <w:b/>
      <w:bCs/>
    </w:rPr>
  </w:style>
  <w:style w:type="paragraph" w:customStyle="1" w:styleId="attribution">
    <w:name w:val="attribution"/>
    <w:basedOn w:val="Normal"/>
    <w:rsid w:val="00FB66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B6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6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039938">
      <w:bodyDiv w:val="1"/>
      <w:marLeft w:val="0"/>
      <w:marRight w:val="0"/>
      <w:marTop w:val="0"/>
      <w:marBottom w:val="0"/>
      <w:divBdr>
        <w:top w:val="none" w:sz="0" w:space="0" w:color="auto"/>
        <w:left w:val="none" w:sz="0" w:space="0" w:color="auto"/>
        <w:bottom w:val="none" w:sz="0" w:space="0" w:color="auto"/>
        <w:right w:val="none" w:sz="0" w:space="0" w:color="auto"/>
      </w:divBdr>
      <w:divsChild>
        <w:div w:id="1430353571">
          <w:marLeft w:val="0"/>
          <w:marRight w:val="0"/>
          <w:marTop w:val="0"/>
          <w:marBottom w:val="0"/>
          <w:divBdr>
            <w:top w:val="none" w:sz="0" w:space="0" w:color="auto"/>
            <w:left w:val="none" w:sz="0" w:space="0" w:color="auto"/>
            <w:bottom w:val="none" w:sz="0" w:space="0" w:color="auto"/>
            <w:right w:val="none" w:sz="0" w:space="0" w:color="auto"/>
          </w:divBdr>
          <w:divsChild>
            <w:div w:id="860121733">
              <w:marLeft w:val="0"/>
              <w:marRight w:val="0"/>
              <w:marTop w:val="0"/>
              <w:marBottom w:val="0"/>
              <w:divBdr>
                <w:top w:val="none" w:sz="0" w:space="0" w:color="auto"/>
                <w:left w:val="none" w:sz="0" w:space="0" w:color="auto"/>
                <w:bottom w:val="none" w:sz="0" w:space="0" w:color="auto"/>
                <w:right w:val="none" w:sz="0" w:space="0" w:color="auto"/>
              </w:divBdr>
              <w:divsChild>
                <w:div w:id="1588539613">
                  <w:marLeft w:val="0"/>
                  <w:marRight w:val="0"/>
                  <w:marTop w:val="0"/>
                  <w:marBottom w:val="0"/>
                  <w:divBdr>
                    <w:top w:val="none" w:sz="0" w:space="0" w:color="auto"/>
                    <w:left w:val="none" w:sz="0" w:space="0" w:color="auto"/>
                    <w:bottom w:val="none" w:sz="0" w:space="0" w:color="auto"/>
                    <w:right w:val="none" w:sz="0" w:space="0" w:color="auto"/>
                  </w:divBdr>
                  <w:divsChild>
                    <w:div w:id="661394165">
                      <w:marLeft w:val="0"/>
                      <w:marRight w:val="0"/>
                      <w:marTop w:val="0"/>
                      <w:marBottom w:val="0"/>
                      <w:divBdr>
                        <w:top w:val="none" w:sz="0" w:space="0" w:color="auto"/>
                        <w:left w:val="none" w:sz="0" w:space="0" w:color="auto"/>
                        <w:bottom w:val="none" w:sz="0" w:space="0" w:color="auto"/>
                        <w:right w:val="none" w:sz="0" w:space="0" w:color="auto"/>
                      </w:divBdr>
                      <w:divsChild>
                        <w:div w:id="874850893">
                          <w:marLeft w:val="0"/>
                          <w:marRight w:val="0"/>
                          <w:marTop w:val="0"/>
                          <w:marBottom w:val="0"/>
                          <w:divBdr>
                            <w:top w:val="none" w:sz="0" w:space="0" w:color="auto"/>
                            <w:left w:val="none" w:sz="0" w:space="0" w:color="auto"/>
                            <w:bottom w:val="none" w:sz="0" w:space="0" w:color="auto"/>
                            <w:right w:val="none" w:sz="0" w:space="0" w:color="auto"/>
                          </w:divBdr>
                          <w:divsChild>
                            <w:div w:id="765004902">
                              <w:marLeft w:val="0"/>
                              <w:marRight w:val="0"/>
                              <w:marTop w:val="0"/>
                              <w:marBottom w:val="0"/>
                              <w:divBdr>
                                <w:top w:val="none" w:sz="0" w:space="0" w:color="auto"/>
                                <w:left w:val="none" w:sz="0" w:space="0" w:color="auto"/>
                                <w:bottom w:val="none" w:sz="0" w:space="0" w:color="auto"/>
                                <w:right w:val="none" w:sz="0" w:space="0" w:color="auto"/>
                              </w:divBdr>
                            </w:div>
                          </w:divsChild>
                        </w:div>
                        <w:div w:id="687104758">
                          <w:marLeft w:val="0"/>
                          <w:marRight w:val="0"/>
                          <w:marTop w:val="0"/>
                          <w:marBottom w:val="0"/>
                          <w:divBdr>
                            <w:top w:val="none" w:sz="0" w:space="0" w:color="auto"/>
                            <w:left w:val="none" w:sz="0" w:space="0" w:color="auto"/>
                            <w:bottom w:val="none" w:sz="0" w:space="0" w:color="auto"/>
                            <w:right w:val="none" w:sz="0" w:space="0" w:color="auto"/>
                          </w:divBdr>
                          <w:divsChild>
                            <w:div w:id="256596301">
                              <w:marLeft w:val="0"/>
                              <w:marRight w:val="0"/>
                              <w:marTop w:val="105"/>
                              <w:marBottom w:val="45"/>
                              <w:divBdr>
                                <w:top w:val="none" w:sz="0" w:space="0" w:color="auto"/>
                                <w:left w:val="none" w:sz="0" w:space="0" w:color="auto"/>
                                <w:bottom w:val="none" w:sz="0" w:space="0" w:color="auto"/>
                                <w:right w:val="none" w:sz="0" w:space="0" w:color="auto"/>
                              </w:divBdr>
                              <w:divsChild>
                                <w:div w:id="5678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71069">
                      <w:marLeft w:val="0"/>
                      <w:marRight w:val="0"/>
                      <w:marTop w:val="0"/>
                      <w:marBottom w:val="0"/>
                      <w:divBdr>
                        <w:top w:val="none" w:sz="0" w:space="0" w:color="auto"/>
                        <w:left w:val="none" w:sz="0" w:space="0" w:color="auto"/>
                        <w:bottom w:val="none" w:sz="0" w:space="0" w:color="auto"/>
                        <w:right w:val="none" w:sz="0" w:space="0" w:color="auto"/>
                      </w:divBdr>
                      <w:divsChild>
                        <w:div w:id="1162310356">
                          <w:marLeft w:val="0"/>
                          <w:marRight w:val="0"/>
                          <w:marTop w:val="0"/>
                          <w:marBottom w:val="0"/>
                          <w:divBdr>
                            <w:top w:val="none" w:sz="0" w:space="0" w:color="auto"/>
                            <w:left w:val="none" w:sz="0" w:space="0" w:color="auto"/>
                            <w:bottom w:val="none" w:sz="0" w:space="0" w:color="auto"/>
                            <w:right w:val="none" w:sz="0" w:space="0" w:color="auto"/>
                          </w:divBdr>
                        </w:div>
                        <w:div w:id="1603108321">
                          <w:marLeft w:val="0"/>
                          <w:marRight w:val="0"/>
                          <w:marTop w:val="0"/>
                          <w:marBottom w:val="0"/>
                          <w:divBdr>
                            <w:top w:val="none" w:sz="0" w:space="0" w:color="auto"/>
                            <w:left w:val="none" w:sz="0" w:space="0" w:color="auto"/>
                            <w:bottom w:val="none" w:sz="0" w:space="0" w:color="auto"/>
                            <w:right w:val="none" w:sz="0" w:space="0" w:color="auto"/>
                          </w:divBdr>
                        </w:div>
                        <w:div w:id="1291085543">
                          <w:marLeft w:val="0"/>
                          <w:marRight w:val="0"/>
                          <w:marTop w:val="0"/>
                          <w:marBottom w:val="0"/>
                          <w:divBdr>
                            <w:top w:val="none" w:sz="0" w:space="0" w:color="auto"/>
                            <w:left w:val="none" w:sz="0" w:space="0" w:color="auto"/>
                            <w:bottom w:val="none" w:sz="0" w:space="0" w:color="auto"/>
                            <w:right w:val="none" w:sz="0" w:space="0" w:color="auto"/>
                          </w:divBdr>
                        </w:div>
                        <w:div w:id="1390616121">
                          <w:marLeft w:val="0"/>
                          <w:marRight w:val="0"/>
                          <w:marTop w:val="0"/>
                          <w:marBottom w:val="0"/>
                          <w:divBdr>
                            <w:top w:val="none" w:sz="0" w:space="0" w:color="auto"/>
                            <w:left w:val="none" w:sz="0" w:space="0" w:color="auto"/>
                            <w:bottom w:val="none" w:sz="0" w:space="0" w:color="auto"/>
                            <w:right w:val="none" w:sz="0" w:space="0" w:color="auto"/>
                          </w:divBdr>
                        </w:div>
                        <w:div w:id="103815063">
                          <w:marLeft w:val="0"/>
                          <w:marRight w:val="0"/>
                          <w:marTop w:val="0"/>
                          <w:marBottom w:val="0"/>
                          <w:divBdr>
                            <w:top w:val="none" w:sz="0" w:space="0" w:color="auto"/>
                            <w:left w:val="none" w:sz="0" w:space="0" w:color="auto"/>
                            <w:bottom w:val="none" w:sz="0" w:space="0" w:color="auto"/>
                            <w:right w:val="none" w:sz="0" w:space="0" w:color="auto"/>
                          </w:divBdr>
                        </w:div>
                        <w:div w:id="350762998">
                          <w:marLeft w:val="0"/>
                          <w:marRight w:val="0"/>
                          <w:marTop w:val="0"/>
                          <w:marBottom w:val="0"/>
                          <w:divBdr>
                            <w:top w:val="none" w:sz="0" w:space="0" w:color="auto"/>
                            <w:left w:val="none" w:sz="0" w:space="0" w:color="auto"/>
                            <w:bottom w:val="none" w:sz="0" w:space="0" w:color="auto"/>
                            <w:right w:val="none" w:sz="0" w:space="0" w:color="auto"/>
                          </w:divBdr>
                        </w:div>
                        <w:div w:id="1627009923">
                          <w:marLeft w:val="0"/>
                          <w:marRight w:val="0"/>
                          <w:marTop w:val="0"/>
                          <w:marBottom w:val="0"/>
                          <w:divBdr>
                            <w:top w:val="none" w:sz="0" w:space="0" w:color="auto"/>
                            <w:left w:val="none" w:sz="0" w:space="0" w:color="auto"/>
                            <w:bottom w:val="none" w:sz="0" w:space="0" w:color="auto"/>
                            <w:right w:val="none" w:sz="0" w:space="0" w:color="auto"/>
                          </w:divBdr>
                        </w:div>
                        <w:div w:id="1108085259">
                          <w:marLeft w:val="0"/>
                          <w:marRight w:val="0"/>
                          <w:marTop w:val="0"/>
                          <w:marBottom w:val="0"/>
                          <w:divBdr>
                            <w:top w:val="none" w:sz="0" w:space="0" w:color="auto"/>
                            <w:left w:val="none" w:sz="0" w:space="0" w:color="auto"/>
                            <w:bottom w:val="none" w:sz="0" w:space="0" w:color="auto"/>
                            <w:right w:val="none" w:sz="0" w:space="0" w:color="auto"/>
                          </w:divBdr>
                        </w:div>
                        <w:div w:id="1414472870">
                          <w:marLeft w:val="0"/>
                          <w:marRight w:val="0"/>
                          <w:marTop w:val="0"/>
                          <w:marBottom w:val="0"/>
                          <w:divBdr>
                            <w:top w:val="none" w:sz="0" w:space="0" w:color="auto"/>
                            <w:left w:val="none" w:sz="0" w:space="0" w:color="auto"/>
                            <w:bottom w:val="none" w:sz="0" w:space="0" w:color="auto"/>
                            <w:right w:val="none" w:sz="0" w:space="0" w:color="auto"/>
                          </w:divBdr>
                        </w:div>
                        <w:div w:id="295067106">
                          <w:marLeft w:val="0"/>
                          <w:marRight w:val="0"/>
                          <w:marTop w:val="0"/>
                          <w:marBottom w:val="0"/>
                          <w:divBdr>
                            <w:top w:val="none" w:sz="0" w:space="0" w:color="auto"/>
                            <w:left w:val="none" w:sz="0" w:space="0" w:color="auto"/>
                            <w:bottom w:val="none" w:sz="0" w:space="0" w:color="auto"/>
                            <w:right w:val="none" w:sz="0" w:space="0" w:color="auto"/>
                          </w:divBdr>
                        </w:div>
                        <w:div w:id="1086995106">
                          <w:marLeft w:val="0"/>
                          <w:marRight w:val="0"/>
                          <w:marTop w:val="0"/>
                          <w:marBottom w:val="0"/>
                          <w:divBdr>
                            <w:top w:val="none" w:sz="0" w:space="0" w:color="auto"/>
                            <w:left w:val="none" w:sz="0" w:space="0" w:color="auto"/>
                            <w:bottom w:val="none" w:sz="0" w:space="0" w:color="auto"/>
                            <w:right w:val="none" w:sz="0" w:space="0" w:color="auto"/>
                          </w:divBdr>
                        </w:div>
                        <w:div w:id="1739547291">
                          <w:marLeft w:val="0"/>
                          <w:marRight w:val="0"/>
                          <w:marTop w:val="0"/>
                          <w:marBottom w:val="0"/>
                          <w:divBdr>
                            <w:top w:val="none" w:sz="0" w:space="0" w:color="auto"/>
                            <w:left w:val="none" w:sz="0" w:space="0" w:color="auto"/>
                            <w:bottom w:val="none" w:sz="0" w:space="0" w:color="auto"/>
                            <w:right w:val="none" w:sz="0" w:space="0" w:color="auto"/>
                          </w:divBdr>
                        </w:div>
                        <w:div w:id="92432968">
                          <w:marLeft w:val="0"/>
                          <w:marRight w:val="0"/>
                          <w:marTop w:val="0"/>
                          <w:marBottom w:val="0"/>
                          <w:divBdr>
                            <w:top w:val="none" w:sz="0" w:space="0" w:color="auto"/>
                            <w:left w:val="none" w:sz="0" w:space="0" w:color="auto"/>
                            <w:bottom w:val="none" w:sz="0" w:space="0" w:color="auto"/>
                            <w:right w:val="none" w:sz="0" w:space="0" w:color="auto"/>
                          </w:divBdr>
                        </w:div>
                        <w:div w:id="2027049689">
                          <w:marLeft w:val="0"/>
                          <w:marRight w:val="0"/>
                          <w:marTop w:val="0"/>
                          <w:marBottom w:val="0"/>
                          <w:divBdr>
                            <w:top w:val="none" w:sz="0" w:space="0" w:color="auto"/>
                            <w:left w:val="none" w:sz="0" w:space="0" w:color="auto"/>
                            <w:bottom w:val="none" w:sz="0" w:space="0" w:color="auto"/>
                            <w:right w:val="none" w:sz="0" w:space="0" w:color="auto"/>
                          </w:divBdr>
                        </w:div>
                        <w:div w:id="2064327877">
                          <w:marLeft w:val="0"/>
                          <w:marRight w:val="0"/>
                          <w:marTop w:val="0"/>
                          <w:marBottom w:val="0"/>
                          <w:divBdr>
                            <w:top w:val="none" w:sz="0" w:space="0" w:color="auto"/>
                            <w:left w:val="none" w:sz="0" w:space="0" w:color="auto"/>
                            <w:bottom w:val="none" w:sz="0" w:space="0" w:color="auto"/>
                            <w:right w:val="none" w:sz="0" w:space="0" w:color="auto"/>
                          </w:divBdr>
                        </w:div>
                        <w:div w:id="685445554">
                          <w:marLeft w:val="0"/>
                          <w:marRight w:val="0"/>
                          <w:marTop w:val="0"/>
                          <w:marBottom w:val="0"/>
                          <w:divBdr>
                            <w:top w:val="none" w:sz="0" w:space="0" w:color="auto"/>
                            <w:left w:val="none" w:sz="0" w:space="0" w:color="auto"/>
                            <w:bottom w:val="none" w:sz="0" w:space="0" w:color="auto"/>
                            <w:right w:val="none" w:sz="0" w:space="0" w:color="auto"/>
                          </w:divBdr>
                        </w:div>
                        <w:div w:id="1814058743">
                          <w:marLeft w:val="0"/>
                          <w:marRight w:val="0"/>
                          <w:marTop w:val="0"/>
                          <w:marBottom w:val="0"/>
                          <w:divBdr>
                            <w:top w:val="none" w:sz="0" w:space="0" w:color="auto"/>
                            <w:left w:val="none" w:sz="0" w:space="0" w:color="auto"/>
                            <w:bottom w:val="none" w:sz="0" w:space="0" w:color="auto"/>
                            <w:right w:val="none" w:sz="0" w:space="0" w:color="auto"/>
                          </w:divBdr>
                        </w:div>
                        <w:div w:id="1539856091">
                          <w:marLeft w:val="0"/>
                          <w:marRight w:val="0"/>
                          <w:marTop w:val="0"/>
                          <w:marBottom w:val="0"/>
                          <w:divBdr>
                            <w:top w:val="none" w:sz="0" w:space="0" w:color="auto"/>
                            <w:left w:val="none" w:sz="0" w:space="0" w:color="auto"/>
                            <w:bottom w:val="none" w:sz="0" w:space="0" w:color="auto"/>
                            <w:right w:val="none" w:sz="0" w:space="0" w:color="auto"/>
                          </w:divBdr>
                        </w:div>
                        <w:div w:id="792986820">
                          <w:marLeft w:val="0"/>
                          <w:marRight w:val="0"/>
                          <w:marTop w:val="0"/>
                          <w:marBottom w:val="0"/>
                          <w:divBdr>
                            <w:top w:val="none" w:sz="0" w:space="0" w:color="auto"/>
                            <w:left w:val="none" w:sz="0" w:space="0" w:color="auto"/>
                            <w:bottom w:val="none" w:sz="0" w:space="0" w:color="auto"/>
                            <w:right w:val="none" w:sz="0" w:space="0" w:color="auto"/>
                          </w:divBdr>
                        </w:div>
                        <w:div w:id="1377512959">
                          <w:marLeft w:val="0"/>
                          <w:marRight w:val="0"/>
                          <w:marTop w:val="0"/>
                          <w:marBottom w:val="0"/>
                          <w:divBdr>
                            <w:top w:val="none" w:sz="0" w:space="0" w:color="auto"/>
                            <w:left w:val="none" w:sz="0" w:space="0" w:color="auto"/>
                            <w:bottom w:val="none" w:sz="0" w:space="0" w:color="auto"/>
                            <w:right w:val="none" w:sz="0" w:space="0" w:color="auto"/>
                          </w:divBdr>
                        </w:div>
                        <w:div w:id="641883078">
                          <w:marLeft w:val="0"/>
                          <w:marRight w:val="0"/>
                          <w:marTop w:val="0"/>
                          <w:marBottom w:val="0"/>
                          <w:divBdr>
                            <w:top w:val="none" w:sz="0" w:space="0" w:color="auto"/>
                            <w:left w:val="none" w:sz="0" w:space="0" w:color="auto"/>
                            <w:bottom w:val="none" w:sz="0" w:space="0" w:color="auto"/>
                            <w:right w:val="none" w:sz="0" w:space="0" w:color="auto"/>
                          </w:divBdr>
                        </w:div>
                        <w:div w:id="1750150658">
                          <w:marLeft w:val="0"/>
                          <w:marRight w:val="0"/>
                          <w:marTop w:val="0"/>
                          <w:marBottom w:val="0"/>
                          <w:divBdr>
                            <w:top w:val="none" w:sz="0" w:space="0" w:color="auto"/>
                            <w:left w:val="none" w:sz="0" w:space="0" w:color="auto"/>
                            <w:bottom w:val="none" w:sz="0" w:space="0" w:color="auto"/>
                            <w:right w:val="none" w:sz="0" w:space="0" w:color="auto"/>
                          </w:divBdr>
                        </w:div>
                        <w:div w:id="507452884">
                          <w:marLeft w:val="0"/>
                          <w:marRight w:val="0"/>
                          <w:marTop w:val="0"/>
                          <w:marBottom w:val="0"/>
                          <w:divBdr>
                            <w:top w:val="none" w:sz="0" w:space="0" w:color="auto"/>
                            <w:left w:val="none" w:sz="0" w:space="0" w:color="auto"/>
                            <w:bottom w:val="none" w:sz="0" w:space="0" w:color="auto"/>
                            <w:right w:val="none" w:sz="0" w:space="0" w:color="auto"/>
                          </w:divBdr>
                        </w:div>
                        <w:div w:id="1292128916">
                          <w:marLeft w:val="0"/>
                          <w:marRight w:val="0"/>
                          <w:marTop w:val="0"/>
                          <w:marBottom w:val="0"/>
                          <w:divBdr>
                            <w:top w:val="none" w:sz="0" w:space="0" w:color="auto"/>
                            <w:left w:val="none" w:sz="0" w:space="0" w:color="auto"/>
                            <w:bottom w:val="none" w:sz="0" w:space="0" w:color="auto"/>
                            <w:right w:val="none" w:sz="0" w:space="0" w:color="auto"/>
                          </w:divBdr>
                        </w:div>
                        <w:div w:id="198054175">
                          <w:marLeft w:val="0"/>
                          <w:marRight w:val="0"/>
                          <w:marTop w:val="0"/>
                          <w:marBottom w:val="0"/>
                          <w:divBdr>
                            <w:top w:val="none" w:sz="0" w:space="0" w:color="auto"/>
                            <w:left w:val="none" w:sz="0" w:space="0" w:color="auto"/>
                            <w:bottom w:val="none" w:sz="0" w:space="0" w:color="auto"/>
                            <w:right w:val="none" w:sz="0" w:space="0" w:color="auto"/>
                          </w:divBdr>
                        </w:div>
                        <w:div w:id="1791512645">
                          <w:marLeft w:val="0"/>
                          <w:marRight w:val="0"/>
                          <w:marTop w:val="0"/>
                          <w:marBottom w:val="0"/>
                          <w:divBdr>
                            <w:top w:val="none" w:sz="0" w:space="0" w:color="auto"/>
                            <w:left w:val="none" w:sz="0" w:space="0" w:color="auto"/>
                            <w:bottom w:val="none" w:sz="0" w:space="0" w:color="auto"/>
                            <w:right w:val="none" w:sz="0" w:space="0" w:color="auto"/>
                          </w:divBdr>
                        </w:div>
                        <w:div w:id="307782617">
                          <w:marLeft w:val="0"/>
                          <w:marRight w:val="0"/>
                          <w:marTop w:val="0"/>
                          <w:marBottom w:val="0"/>
                          <w:divBdr>
                            <w:top w:val="none" w:sz="0" w:space="0" w:color="auto"/>
                            <w:left w:val="none" w:sz="0" w:space="0" w:color="auto"/>
                            <w:bottom w:val="none" w:sz="0" w:space="0" w:color="auto"/>
                            <w:right w:val="none" w:sz="0" w:space="0" w:color="auto"/>
                          </w:divBdr>
                        </w:div>
                        <w:div w:id="809398564">
                          <w:marLeft w:val="0"/>
                          <w:marRight w:val="0"/>
                          <w:marTop w:val="0"/>
                          <w:marBottom w:val="0"/>
                          <w:divBdr>
                            <w:top w:val="none" w:sz="0" w:space="0" w:color="auto"/>
                            <w:left w:val="none" w:sz="0" w:space="0" w:color="auto"/>
                            <w:bottom w:val="none" w:sz="0" w:space="0" w:color="auto"/>
                            <w:right w:val="none" w:sz="0" w:space="0" w:color="auto"/>
                          </w:divBdr>
                        </w:div>
                        <w:div w:id="516962760">
                          <w:marLeft w:val="0"/>
                          <w:marRight w:val="0"/>
                          <w:marTop w:val="0"/>
                          <w:marBottom w:val="0"/>
                          <w:divBdr>
                            <w:top w:val="none" w:sz="0" w:space="0" w:color="auto"/>
                            <w:left w:val="none" w:sz="0" w:space="0" w:color="auto"/>
                            <w:bottom w:val="none" w:sz="0" w:space="0" w:color="auto"/>
                            <w:right w:val="none" w:sz="0" w:space="0" w:color="auto"/>
                          </w:divBdr>
                        </w:div>
                        <w:div w:id="1502889236">
                          <w:marLeft w:val="0"/>
                          <w:marRight w:val="0"/>
                          <w:marTop w:val="0"/>
                          <w:marBottom w:val="0"/>
                          <w:divBdr>
                            <w:top w:val="none" w:sz="0" w:space="0" w:color="auto"/>
                            <w:left w:val="none" w:sz="0" w:space="0" w:color="auto"/>
                            <w:bottom w:val="none" w:sz="0" w:space="0" w:color="auto"/>
                            <w:right w:val="none" w:sz="0" w:space="0" w:color="auto"/>
                          </w:divBdr>
                        </w:div>
                        <w:div w:id="982586796">
                          <w:marLeft w:val="0"/>
                          <w:marRight w:val="0"/>
                          <w:marTop w:val="0"/>
                          <w:marBottom w:val="0"/>
                          <w:divBdr>
                            <w:top w:val="none" w:sz="0" w:space="0" w:color="auto"/>
                            <w:left w:val="none" w:sz="0" w:space="0" w:color="auto"/>
                            <w:bottom w:val="none" w:sz="0" w:space="0" w:color="auto"/>
                            <w:right w:val="none" w:sz="0" w:space="0" w:color="auto"/>
                          </w:divBdr>
                        </w:div>
                        <w:div w:id="129440533">
                          <w:marLeft w:val="0"/>
                          <w:marRight w:val="0"/>
                          <w:marTop w:val="0"/>
                          <w:marBottom w:val="0"/>
                          <w:divBdr>
                            <w:top w:val="none" w:sz="0" w:space="0" w:color="auto"/>
                            <w:left w:val="none" w:sz="0" w:space="0" w:color="auto"/>
                            <w:bottom w:val="none" w:sz="0" w:space="0" w:color="auto"/>
                            <w:right w:val="none" w:sz="0" w:space="0" w:color="auto"/>
                          </w:divBdr>
                        </w:div>
                        <w:div w:id="381058942">
                          <w:marLeft w:val="0"/>
                          <w:marRight w:val="0"/>
                          <w:marTop w:val="0"/>
                          <w:marBottom w:val="0"/>
                          <w:divBdr>
                            <w:top w:val="none" w:sz="0" w:space="0" w:color="auto"/>
                            <w:left w:val="none" w:sz="0" w:space="0" w:color="auto"/>
                            <w:bottom w:val="none" w:sz="0" w:space="0" w:color="auto"/>
                            <w:right w:val="none" w:sz="0" w:space="0" w:color="auto"/>
                          </w:divBdr>
                        </w:div>
                        <w:div w:id="1011376142">
                          <w:marLeft w:val="0"/>
                          <w:marRight w:val="0"/>
                          <w:marTop w:val="0"/>
                          <w:marBottom w:val="0"/>
                          <w:divBdr>
                            <w:top w:val="none" w:sz="0" w:space="0" w:color="auto"/>
                            <w:left w:val="none" w:sz="0" w:space="0" w:color="auto"/>
                            <w:bottom w:val="none" w:sz="0" w:space="0" w:color="auto"/>
                            <w:right w:val="none" w:sz="0" w:space="0" w:color="auto"/>
                          </w:divBdr>
                        </w:div>
                        <w:div w:id="180121606">
                          <w:marLeft w:val="0"/>
                          <w:marRight w:val="0"/>
                          <w:marTop w:val="0"/>
                          <w:marBottom w:val="0"/>
                          <w:divBdr>
                            <w:top w:val="none" w:sz="0" w:space="0" w:color="auto"/>
                            <w:left w:val="none" w:sz="0" w:space="0" w:color="auto"/>
                            <w:bottom w:val="none" w:sz="0" w:space="0" w:color="auto"/>
                            <w:right w:val="none" w:sz="0" w:space="0" w:color="auto"/>
                          </w:divBdr>
                        </w:div>
                        <w:div w:id="1088619337">
                          <w:marLeft w:val="0"/>
                          <w:marRight w:val="0"/>
                          <w:marTop w:val="0"/>
                          <w:marBottom w:val="0"/>
                          <w:divBdr>
                            <w:top w:val="none" w:sz="0" w:space="0" w:color="auto"/>
                            <w:left w:val="none" w:sz="0" w:space="0" w:color="auto"/>
                            <w:bottom w:val="none" w:sz="0" w:space="0" w:color="auto"/>
                            <w:right w:val="none" w:sz="0" w:space="0" w:color="auto"/>
                          </w:divBdr>
                        </w:div>
                        <w:div w:id="315693268">
                          <w:marLeft w:val="0"/>
                          <w:marRight w:val="0"/>
                          <w:marTop w:val="0"/>
                          <w:marBottom w:val="0"/>
                          <w:divBdr>
                            <w:top w:val="none" w:sz="0" w:space="0" w:color="auto"/>
                            <w:left w:val="none" w:sz="0" w:space="0" w:color="auto"/>
                            <w:bottom w:val="none" w:sz="0" w:space="0" w:color="auto"/>
                            <w:right w:val="none" w:sz="0" w:space="0" w:color="auto"/>
                          </w:divBdr>
                        </w:div>
                        <w:div w:id="502824096">
                          <w:marLeft w:val="0"/>
                          <w:marRight w:val="0"/>
                          <w:marTop w:val="0"/>
                          <w:marBottom w:val="0"/>
                          <w:divBdr>
                            <w:top w:val="none" w:sz="0" w:space="0" w:color="auto"/>
                            <w:left w:val="none" w:sz="0" w:space="0" w:color="auto"/>
                            <w:bottom w:val="none" w:sz="0" w:space="0" w:color="auto"/>
                            <w:right w:val="none" w:sz="0" w:space="0" w:color="auto"/>
                          </w:divBdr>
                        </w:div>
                        <w:div w:id="584075452">
                          <w:marLeft w:val="0"/>
                          <w:marRight w:val="0"/>
                          <w:marTop w:val="0"/>
                          <w:marBottom w:val="0"/>
                          <w:divBdr>
                            <w:top w:val="none" w:sz="0" w:space="0" w:color="auto"/>
                            <w:left w:val="none" w:sz="0" w:space="0" w:color="auto"/>
                            <w:bottom w:val="none" w:sz="0" w:space="0" w:color="auto"/>
                            <w:right w:val="none" w:sz="0" w:space="0" w:color="auto"/>
                          </w:divBdr>
                        </w:div>
                        <w:div w:id="1781870767">
                          <w:marLeft w:val="0"/>
                          <w:marRight w:val="0"/>
                          <w:marTop w:val="0"/>
                          <w:marBottom w:val="0"/>
                          <w:divBdr>
                            <w:top w:val="none" w:sz="0" w:space="0" w:color="auto"/>
                            <w:left w:val="none" w:sz="0" w:space="0" w:color="auto"/>
                            <w:bottom w:val="none" w:sz="0" w:space="0" w:color="auto"/>
                            <w:right w:val="none" w:sz="0" w:space="0" w:color="auto"/>
                          </w:divBdr>
                        </w:div>
                        <w:div w:id="1055393612">
                          <w:marLeft w:val="0"/>
                          <w:marRight w:val="0"/>
                          <w:marTop w:val="0"/>
                          <w:marBottom w:val="0"/>
                          <w:divBdr>
                            <w:top w:val="none" w:sz="0" w:space="0" w:color="auto"/>
                            <w:left w:val="none" w:sz="0" w:space="0" w:color="auto"/>
                            <w:bottom w:val="none" w:sz="0" w:space="0" w:color="auto"/>
                            <w:right w:val="none" w:sz="0" w:space="0" w:color="auto"/>
                          </w:divBdr>
                        </w:div>
                        <w:div w:id="1709061352">
                          <w:marLeft w:val="0"/>
                          <w:marRight w:val="0"/>
                          <w:marTop w:val="0"/>
                          <w:marBottom w:val="0"/>
                          <w:divBdr>
                            <w:top w:val="none" w:sz="0" w:space="0" w:color="auto"/>
                            <w:left w:val="none" w:sz="0" w:space="0" w:color="auto"/>
                            <w:bottom w:val="none" w:sz="0" w:space="0" w:color="auto"/>
                            <w:right w:val="none" w:sz="0" w:space="0" w:color="auto"/>
                          </w:divBdr>
                        </w:div>
                        <w:div w:id="1228687338">
                          <w:marLeft w:val="0"/>
                          <w:marRight w:val="0"/>
                          <w:marTop w:val="0"/>
                          <w:marBottom w:val="0"/>
                          <w:divBdr>
                            <w:top w:val="none" w:sz="0" w:space="0" w:color="auto"/>
                            <w:left w:val="none" w:sz="0" w:space="0" w:color="auto"/>
                            <w:bottom w:val="none" w:sz="0" w:space="0" w:color="auto"/>
                            <w:right w:val="none" w:sz="0" w:space="0" w:color="auto"/>
                          </w:divBdr>
                        </w:div>
                        <w:div w:id="85733609">
                          <w:marLeft w:val="0"/>
                          <w:marRight w:val="0"/>
                          <w:marTop w:val="0"/>
                          <w:marBottom w:val="0"/>
                          <w:divBdr>
                            <w:top w:val="none" w:sz="0" w:space="0" w:color="auto"/>
                            <w:left w:val="none" w:sz="0" w:space="0" w:color="auto"/>
                            <w:bottom w:val="none" w:sz="0" w:space="0" w:color="auto"/>
                            <w:right w:val="none" w:sz="0" w:space="0" w:color="auto"/>
                          </w:divBdr>
                        </w:div>
                        <w:div w:id="1808472928">
                          <w:marLeft w:val="0"/>
                          <w:marRight w:val="0"/>
                          <w:marTop w:val="0"/>
                          <w:marBottom w:val="0"/>
                          <w:divBdr>
                            <w:top w:val="none" w:sz="0" w:space="0" w:color="auto"/>
                            <w:left w:val="none" w:sz="0" w:space="0" w:color="auto"/>
                            <w:bottom w:val="none" w:sz="0" w:space="0" w:color="auto"/>
                            <w:right w:val="none" w:sz="0" w:space="0" w:color="auto"/>
                          </w:divBdr>
                        </w:div>
                        <w:div w:id="1113935409">
                          <w:marLeft w:val="0"/>
                          <w:marRight w:val="0"/>
                          <w:marTop w:val="0"/>
                          <w:marBottom w:val="0"/>
                          <w:divBdr>
                            <w:top w:val="none" w:sz="0" w:space="0" w:color="auto"/>
                            <w:left w:val="none" w:sz="0" w:space="0" w:color="auto"/>
                            <w:bottom w:val="none" w:sz="0" w:space="0" w:color="auto"/>
                            <w:right w:val="none" w:sz="0" w:space="0" w:color="auto"/>
                          </w:divBdr>
                        </w:div>
                        <w:div w:id="988098791">
                          <w:marLeft w:val="0"/>
                          <w:marRight w:val="0"/>
                          <w:marTop w:val="0"/>
                          <w:marBottom w:val="0"/>
                          <w:divBdr>
                            <w:top w:val="none" w:sz="0" w:space="0" w:color="auto"/>
                            <w:left w:val="none" w:sz="0" w:space="0" w:color="auto"/>
                            <w:bottom w:val="none" w:sz="0" w:space="0" w:color="auto"/>
                            <w:right w:val="none" w:sz="0" w:space="0" w:color="auto"/>
                          </w:divBdr>
                        </w:div>
                        <w:div w:id="568226979">
                          <w:marLeft w:val="0"/>
                          <w:marRight w:val="0"/>
                          <w:marTop w:val="0"/>
                          <w:marBottom w:val="0"/>
                          <w:divBdr>
                            <w:top w:val="none" w:sz="0" w:space="0" w:color="auto"/>
                            <w:left w:val="none" w:sz="0" w:space="0" w:color="auto"/>
                            <w:bottom w:val="none" w:sz="0" w:space="0" w:color="auto"/>
                            <w:right w:val="none" w:sz="0" w:space="0" w:color="auto"/>
                          </w:divBdr>
                        </w:div>
                        <w:div w:id="1157922325">
                          <w:marLeft w:val="0"/>
                          <w:marRight w:val="0"/>
                          <w:marTop w:val="0"/>
                          <w:marBottom w:val="0"/>
                          <w:divBdr>
                            <w:top w:val="none" w:sz="0" w:space="0" w:color="auto"/>
                            <w:left w:val="none" w:sz="0" w:space="0" w:color="auto"/>
                            <w:bottom w:val="none" w:sz="0" w:space="0" w:color="auto"/>
                            <w:right w:val="none" w:sz="0" w:space="0" w:color="auto"/>
                          </w:divBdr>
                        </w:div>
                        <w:div w:id="215895957">
                          <w:marLeft w:val="0"/>
                          <w:marRight w:val="0"/>
                          <w:marTop w:val="0"/>
                          <w:marBottom w:val="0"/>
                          <w:divBdr>
                            <w:top w:val="none" w:sz="0" w:space="0" w:color="auto"/>
                            <w:left w:val="none" w:sz="0" w:space="0" w:color="auto"/>
                            <w:bottom w:val="none" w:sz="0" w:space="0" w:color="auto"/>
                            <w:right w:val="none" w:sz="0" w:space="0" w:color="auto"/>
                          </w:divBdr>
                        </w:div>
                        <w:div w:id="488057490">
                          <w:marLeft w:val="0"/>
                          <w:marRight w:val="0"/>
                          <w:marTop w:val="0"/>
                          <w:marBottom w:val="0"/>
                          <w:divBdr>
                            <w:top w:val="none" w:sz="0" w:space="0" w:color="auto"/>
                            <w:left w:val="none" w:sz="0" w:space="0" w:color="auto"/>
                            <w:bottom w:val="none" w:sz="0" w:space="0" w:color="auto"/>
                            <w:right w:val="none" w:sz="0" w:space="0" w:color="auto"/>
                          </w:divBdr>
                        </w:div>
                        <w:div w:id="1236358762">
                          <w:marLeft w:val="0"/>
                          <w:marRight w:val="0"/>
                          <w:marTop w:val="0"/>
                          <w:marBottom w:val="0"/>
                          <w:divBdr>
                            <w:top w:val="none" w:sz="0" w:space="0" w:color="auto"/>
                            <w:left w:val="none" w:sz="0" w:space="0" w:color="auto"/>
                            <w:bottom w:val="none" w:sz="0" w:space="0" w:color="auto"/>
                            <w:right w:val="none" w:sz="0" w:space="0" w:color="auto"/>
                          </w:divBdr>
                        </w:div>
                        <w:div w:id="1397781690">
                          <w:marLeft w:val="0"/>
                          <w:marRight w:val="0"/>
                          <w:marTop w:val="0"/>
                          <w:marBottom w:val="0"/>
                          <w:divBdr>
                            <w:top w:val="none" w:sz="0" w:space="0" w:color="auto"/>
                            <w:left w:val="none" w:sz="0" w:space="0" w:color="auto"/>
                            <w:bottom w:val="none" w:sz="0" w:space="0" w:color="auto"/>
                            <w:right w:val="none" w:sz="0" w:space="0" w:color="auto"/>
                          </w:divBdr>
                        </w:div>
                        <w:div w:id="866523793">
                          <w:marLeft w:val="0"/>
                          <w:marRight w:val="0"/>
                          <w:marTop w:val="0"/>
                          <w:marBottom w:val="0"/>
                          <w:divBdr>
                            <w:top w:val="none" w:sz="0" w:space="0" w:color="auto"/>
                            <w:left w:val="none" w:sz="0" w:space="0" w:color="auto"/>
                            <w:bottom w:val="none" w:sz="0" w:space="0" w:color="auto"/>
                            <w:right w:val="none" w:sz="0" w:space="0" w:color="auto"/>
                          </w:divBdr>
                        </w:div>
                        <w:div w:id="795221253">
                          <w:marLeft w:val="0"/>
                          <w:marRight w:val="0"/>
                          <w:marTop w:val="0"/>
                          <w:marBottom w:val="0"/>
                          <w:divBdr>
                            <w:top w:val="none" w:sz="0" w:space="0" w:color="auto"/>
                            <w:left w:val="none" w:sz="0" w:space="0" w:color="auto"/>
                            <w:bottom w:val="none" w:sz="0" w:space="0" w:color="auto"/>
                            <w:right w:val="none" w:sz="0" w:space="0" w:color="auto"/>
                          </w:divBdr>
                        </w:div>
                        <w:div w:id="1695374700">
                          <w:marLeft w:val="0"/>
                          <w:marRight w:val="0"/>
                          <w:marTop w:val="0"/>
                          <w:marBottom w:val="0"/>
                          <w:divBdr>
                            <w:top w:val="none" w:sz="0" w:space="0" w:color="auto"/>
                            <w:left w:val="none" w:sz="0" w:space="0" w:color="auto"/>
                            <w:bottom w:val="none" w:sz="0" w:space="0" w:color="auto"/>
                            <w:right w:val="none" w:sz="0" w:space="0" w:color="auto"/>
                          </w:divBdr>
                        </w:div>
                        <w:div w:id="730466628">
                          <w:marLeft w:val="0"/>
                          <w:marRight w:val="0"/>
                          <w:marTop w:val="0"/>
                          <w:marBottom w:val="0"/>
                          <w:divBdr>
                            <w:top w:val="none" w:sz="0" w:space="0" w:color="auto"/>
                            <w:left w:val="none" w:sz="0" w:space="0" w:color="auto"/>
                            <w:bottom w:val="none" w:sz="0" w:space="0" w:color="auto"/>
                            <w:right w:val="none" w:sz="0" w:space="0" w:color="auto"/>
                          </w:divBdr>
                        </w:div>
                        <w:div w:id="2135438856">
                          <w:marLeft w:val="0"/>
                          <w:marRight w:val="0"/>
                          <w:marTop w:val="0"/>
                          <w:marBottom w:val="0"/>
                          <w:divBdr>
                            <w:top w:val="none" w:sz="0" w:space="0" w:color="auto"/>
                            <w:left w:val="none" w:sz="0" w:space="0" w:color="auto"/>
                            <w:bottom w:val="none" w:sz="0" w:space="0" w:color="auto"/>
                            <w:right w:val="none" w:sz="0" w:space="0" w:color="auto"/>
                          </w:divBdr>
                        </w:div>
                        <w:div w:id="1684551364">
                          <w:marLeft w:val="0"/>
                          <w:marRight w:val="0"/>
                          <w:marTop w:val="0"/>
                          <w:marBottom w:val="0"/>
                          <w:divBdr>
                            <w:top w:val="none" w:sz="0" w:space="0" w:color="auto"/>
                            <w:left w:val="none" w:sz="0" w:space="0" w:color="auto"/>
                            <w:bottom w:val="none" w:sz="0" w:space="0" w:color="auto"/>
                            <w:right w:val="none" w:sz="0" w:space="0" w:color="auto"/>
                          </w:divBdr>
                        </w:div>
                        <w:div w:id="545413996">
                          <w:marLeft w:val="0"/>
                          <w:marRight w:val="0"/>
                          <w:marTop w:val="0"/>
                          <w:marBottom w:val="0"/>
                          <w:divBdr>
                            <w:top w:val="none" w:sz="0" w:space="0" w:color="auto"/>
                            <w:left w:val="none" w:sz="0" w:space="0" w:color="auto"/>
                            <w:bottom w:val="none" w:sz="0" w:space="0" w:color="auto"/>
                            <w:right w:val="none" w:sz="0" w:space="0" w:color="auto"/>
                          </w:divBdr>
                        </w:div>
                        <w:div w:id="1603151737">
                          <w:marLeft w:val="0"/>
                          <w:marRight w:val="0"/>
                          <w:marTop w:val="0"/>
                          <w:marBottom w:val="0"/>
                          <w:divBdr>
                            <w:top w:val="none" w:sz="0" w:space="0" w:color="auto"/>
                            <w:left w:val="none" w:sz="0" w:space="0" w:color="auto"/>
                            <w:bottom w:val="none" w:sz="0" w:space="0" w:color="auto"/>
                            <w:right w:val="none" w:sz="0" w:space="0" w:color="auto"/>
                          </w:divBdr>
                        </w:div>
                        <w:div w:id="1377048105">
                          <w:marLeft w:val="0"/>
                          <w:marRight w:val="0"/>
                          <w:marTop w:val="0"/>
                          <w:marBottom w:val="0"/>
                          <w:divBdr>
                            <w:top w:val="none" w:sz="0" w:space="0" w:color="auto"/>
                            <w:left w:val="none" w:sz="0" w:space="0" w:color="auto"/>
                            <w:bottom w:val="none" w:sz="0" w:space="0" w:color="auto"/>
                            <w:right w:val="none" w:sz="0" w:space="0" w:color="auto"/>
                          </w:divBdr>
                        </w:div>
                        <w:div w:id="947926523">
                          <w:marLeft w:val="0"/>
                          <w:marRight w:val="0"/>
                          <w:marTop w:val="0"/>
                          <w:marBottom w:val="0"/>
                          <w:divBdr>
                            <w:top w:val="none" w:sz="0" w:space="0" w:color="auto"/>
                            <w:left w:val="none" w:sz="0" w:space="0" w:color="auto"/>
                            <w:bottom w:val="none" w:sz="0" w:space="0" w:color="auto"/>
                            <w:right w:val="none" w:sz="0" w:space="0" w:color="auto"/>
                          </w:divBdr>
                        </w:div>
                        <w:div w:id="35277108">
                          <w:marLeft w:val="0"/>
                          <w:marRight w:val="0"/>
                          <w:marTop w:val="0"/>
                          <w:marBottom w:val="0"/>
                          <w:divBdr>
                            <w:top w:val="none" w:sz="0" w:space="0" w:color="auto"/>
                            <w:left w:val="none" w:sz="0" w:space="0" w:color="auto"/>
                            <w:bottom w:val="none" w:sz="0" w:space="0" w:color="auto"/>
                            <w:right w:val="none" w:sz="0" w:space="0" w:color="auto"/>
                          </w:divBdr>
                        </w:div>
                        <w:div w:id="1917519554">
                          <w:marLeft w:val="0"/>
                          <w:marRight w:val="0"/>
                          <w:marTop w:val="0"/>
                          <w:marBottom w:val="0"/>
                          <w:divBdr>
                            <w:top w:val="none" w:sz="0" w:space="0" w:color="auto"/>
                            <w:left w:val="none" w:sz="0" w:space="0" w:color="auto"/>
                            <w:bottom w:val="none" w:sz="0" w:space="0" w:color="auto"/>
                            <w:right w:val="none" w:sz="0" w:space="0" w:color="auto"/>
                          </w:divBdr>
                        </w:div>
                        <w:div w:id="1084691137">
                          <w:marLeft w:val="0"/>
                          <w:marRight w:val="0"/>
                          <w:marTop w:val="0"/>
                          <w:marBottom w:val="0"/>
                          <w:divBdr>
                            <w:top w:val="none" w:sz="0" w:space="0" w:color="auto"/>
                            <w:left w:val="none" w:sz="0" w:space="0" w:color="auto"/>
                            <w:bottom w:val="none" w:sz="0" w:space="0" w:color="auto"/>
                            <w:right w:val="none" w:sz="0" w:space="0" w:color="auto"/>
                          </w:divBdr>
                        </w:div>
                        <w:div w:id="290865359">
                          <w:marLeft w:val="0"/>
                          <w:marRight w:val="0"/>
                          <w:marTop w:val="0"/>
                          <w:marBottom w:val="0"/>
                          <w:divBdr>
                            <w:top w:val="none" w:sz="0" w:space="0" w:color="auto"/>
                            <w:left w:val="none" w:sz="0" w:space="0" w:color="auto"/>
                            <w:bottom w:val="none" w:sz="0" w:space="0" w:color="auto"/>
                            <w:right w:val="none" w:sz="0" w:space="0" w:color="auto"/>
                          </w:divBdr>
                        </w:div>
                        <w:div w:id="1744140996">
                          <w:marLeft w:val="0"/>
                          <w:marRight w:val="0"/>
                          <w:marTop w:val="0"/>
                          <w:marBottom w:val="0"/>
                          <w:divBdr>
                            <w:top w:val="none" w:sz="0" w:space="0" w:color="auto"/>
                            <w:left w:val="none" w:sz="0" w:space="0" w:color="auto"/>
                            <w:bottom w:val="none" w:sz="0" w:space="0" w:color="auto"/>
                            <w:right w:val="none" w:sz="0" w:space="0" w:color="auto"/>
                          </w:divBdr>
                        </w:div>
                        <w:div w:id="1728258018">
                          <w:marLeft w:val="0"/>
                          <w:marRight w:val="0"/>
                          <w:marTop w:val="0"/>
                          <w:marBottom w:val="0"/>
                          <w:divBdr>
                            <w:top w:val="none" w:sz="0" w:space="0" w:color="auto"/>
                            <w:left w:val="none" w:sz="0" w:space="0" w:color="auto"/>
                            <w:bottom w:val="none" w:sz="0" w:space="0" w:color="auto"/>
                            <w:right w:val="none" w:sz="0" w:space="0" w:color="auto"/>
                          </w:divBdr>
                        </w:div>
                        <w:div w:id="881867515">
                          <w:marLeft w:val="0"/>
                          <w:marRight w:val="0"/>
                          <w:marTop w:val="0"/>
                          <w:marBottom w:val="0"/>
                          <w:divBdr>
                            <w:top w:val="none" w:sz="0" w:space="0" w:color="auto"/>
                            <w:left w:val="none" w:sz="0" w:space="0" w:color="auto"/>
                            <w:bottom w:val="none" w:sz="0" w:space="0" w:color="auto"/>
                            <w:right w:val="none" w:sz="0" w:space="0" w:color="auto"/>
                          </w:divBdr>
                        </w:div>
                        <w:div w:id="965114522">
                          <w:marLeft w:val="0"/>
                          <w:marRight w:val="0"/>
                          <w:marTop w:val="0"/>
                          <w:marBottom w:val="0"/>
                          <w:divBdr>
                            <w:top w:val="none" w:sz="0" w:space="0" w:color="auto"/>
                            <w:left w:val="none" w:sz="0" w:space="0" w:color="auto"/>
                            <w:bottom w:val="none" w:sz="0" w:space="0" w:color="auto"/>
                            <w:right w:val="none" w:sz="0" w:space="0" w:color="auto"/>
                          </w:divBdr>
                        </w:div>
                        <w:div w:id="217396931">
                          <w:marLeft w:val="0"/>
                          <w:marRight w:val="0"/>
                          <w:marTop w:val="0"/>
                          <w:marBottom w:val="0"/>
                          <w:divBdr>
                            <w:top w:val="none" w:sz="0" w:space="0" w:color="auto"/>
                            <w:left w:val="none" w:sz="0" w:space="0" w:color="auto"/>
                            <w:bottom w:val="none" w:sz="0" w:space="0" w:color="auto"/>
                            <w:right w:val="none" w:sz="0" w:space="0" w:color="auto"/>
                          </w:divBdr>
                        </w:div>
                        <w:div w:id="1813594489">
                          <w:marLeft w:val="0"/>
                          <w:marRight w:val="0"/>
                          <w:marTop w:val="0"/>
                          <w:marBottom w:val="0"/>
                          <w:divBdr>
                            <w:top w:val="none" w:sz="0" w:space="0" w:color="auto"/>
                            <w:left w:val="none" w:sz="0" w:space="0" w:color="auto"/>
                            <w:bottom w:val="none" w:sz="0" w:space="0" w:color="auto"/>
                            <w:right w:val="none" w:sz="0" w:space="0" w:color="auto"/>
                          </w:divBdr>
                        </w:div>
                        <w:div w:id="1792551187">
                          <w:marLeft w:val="0"/>
                          <w:marRight w:val="0"/>
                          <w:marTop w:val="0"/>
                          <w:marBottom w:val="0"/>
                          <w:divBdr>
                            <w:top w:val="none" w:sz="0" w:space="0" w:color="auto"/>
                            <w:left w:val="none" w:sz="0" w:space="0" w:color="auto"/>
                            <w:bottom w:val="none" w:sz="0" w:space="0" w:color="auto"/>
                            <w:right w:val="none" w:sz="0" w:space="0" w:color="auto"/>
                          </w:divBdr>
                        </w:div>
                        <w:div w:id="1668359647">
                          <w:marLeft w:val="0"/>
                          <w:marRight w:val="0"/>
                          <w:marTop w:val="0"/>
                          <w:marBottom w:val="0"/>
                          <w:divBdr>
                            <w:top w:val="none" w:sz="0" w:space="0" w:color="auto"/>
                            <w:left w:val="none" w:sz="0" w:space="0" w:color="auto"/>
                            <w:bottom w:val="none" w:sz="0" w:space="0" w:color="auto"/>
                            <w:right w:val="none" w:sz="0" w:space="0" w:color="auto"/>
                          </w:divBdr>
                        </w:div>
                        <w:div w:id="2101176350">
                          <w:marLeft w:val="0"/>
                          <w:marRight w:val="0"/>
                          <w:marTop w:val="0"/>
                          <w:marBottom w:val="0"/>
                          <w:divBdr>
                            <w:top w:val="none" w:sz="0" w:space="0" w:color="auto"/>
                            <w:left w:val="none" w:sz="0" w:space="0" w:color="auto"/>
                            <w:bottom w:val="none" w:sz="0" w:space="0" w:color="auto"/>
                            <w:right w:val="none" w:sz="0" w:space="0" w:color="auto"/>
                          </w:divBdr>
                        </w:div>
                        <w:div w:id="1764951621">
                          <w:marLeft w:val="0"/>
                          <w:marRight w:val="0"/>
                          <w:marTop w:val="0"/>
                          <w:marBottom w:val="0"/>
                          <w:divBdr>
                            <w:top w:val="none" w:sz="0" w:space="0" w:color="auto"/>
                            <w:left w:val="none" w:sz="0" w:space="0" w:color="auto"/>
                            <w:bottom w:val="none" w:sz="0" w:space="0" w:color="auto"/>
                            <w:right w:val="none" w:sz="0" w:space="0" w:color="auto"/>
                          </w:divBdr>
                        </w:div>
                        <w:div w:id="313418679">
                          <w:marLeft w:val="0"/>
                          <w:marRight w:val="0"/>
                          <w:marTop w:val="0"/>
                          <w:marBottom w:val="0"/>
                          <w:divBdr>
                            <w:top w:val="none" w:sz="0" w:space="0" w:color="auto"/>
                            <w:left w:val="none" w:sz="0" w:space="0" w:color="auto"/>
                            <w:bottom w:val="none" w:sz="0" w:space="0" w:color="auto"/>
                            <w:right w:val="none" w:sz="0" w:space="0" w:color="auto"/>
                          </w:divBdr>
                        </w:div>
                        <w:div w:id="2014526993">
                          <w:marLeft w:val="0"/>
                          <w:marRight w:val="0"/>
                          <w:marTop w:val="0"/>
                          <w:marBottom w:val="0"/>
                          <w:divBdr>
                            <w:top w:val="none" w:sz="0" w:space="0" w:color="auto"/>
                            <w:left w:val="none" w:sz="0" w:space="0" w:color="auto"/>
                            <w:bottom w:val="none" w:sz="0" w:space="0" w:color="auto"/>
                            <w:right w:val="none" w:sz="0" w:space="0" w:color="auto"/>
                          </w:divBdr>
                        </w:div>
                        <w:div w:id="712733876">
                          <w:marLeft w:val="0"/>
                          <w:marRight w:val="0"/>
                          <w:marTop w:val="0"/>
                          <w:marBottom w:val="0"/>
                          <w:divBdr>
                            <w:top w:val="none" w:sz="0" w:space="0" w:color="auto"/>
                            <w:left w:val="none" w:sz="0" w:space="0" w:color="auto"/>
                            <w:bottom w:val="none" w:sz="0" w:space="0" w:color="auto"/>
                            <w:right w:val="none" w:sz="0" w:space="0" w:color="auto"/>
                          </w:divBdr>
                        </w:div>
                        <w:div w:id="1039816611">
                          <w:marLeft w:val="0"/>
                          <w:marRight w:val="0"/>
                          <w:marTop w:val="0"/>
                          <w:marBottom w:val="0"/>
                          <w:divBdr>
                            <w:top w:val="none" w:sz="0" w:space="0" w:color="auto"/>
                            <w:left w:val="none" w:sz="0" w:space="0" w:color="auto"/>
                            <w:bottom w:val="none" w:sz="0" w:space="0" w:color="auto"/>
                            <w:right w:val="none" w:sz="0" w:space="0" w:color="auto"/>
                          </w:divBdr>
                        </w:div>
                        <w:div w:id="806318867">
                          <w:marLeft w:val="0"/>
                          <w:marRight w:val="0"/>
                          <w:marTop w:val="0"/>
                          <w:marBottom w:val="0"/>
                          <w:divBdr>
                            <w:top w:val="none" w:sz="0" w:space="0" w:color="auto"/>
                            <w:left w:val="none" w:sz="0" w:space="0" w:color="auto"/>
                            <w:bottom w:val="none" w:sz="0" w:space="0" w:color="auto"/>
                            <w:right w:val="none" w:sz="0" w:space="0" w:color="auto"/>
                          </w:divBdr>
                        </w:div>
                        <w:div w:id="1006901633">
                          <w:marLeft w:val="0"/>
                          <w:marRight w:val="0"/>
                          <w:marTop w:val="0"/>
                          <w:marBottom w:val="0"/>
                          <w:divBdr>
                            <w:top w:val="none" w:sz="0" w:space="0" w:color="auto"/>
                            <w:left w:val="none" w:sz="0" w:space="0" w:color="auto"/>
                            <w:bottom w:val="none" w:sz="0" w:space="0" w:color="auto"/>
                            <w:right w:val="none" w:sz="0" w:space="0" w:color="auto"/>
                          </w:divBdr>
                        </w:div>
                        <w:div w:id="2000111658">
                          <w:marLeft w:val="0"/>
                          <w:marRight w:val="0"/>
                          <w:marTop w:val="0"/>
                          <w:marBottom w:val="0"/>
                          <w:divBdr>
                            <w:top w:val="none" w:sz="0" w:space="0" w:color="auto"/>
                            <w:left w:val="none" w:sz="0" w:space="0" w:color="auto"/>
                            <w:bottom w:val="none" w:sz="0" w:space="0" w:color="auto"/>
                            <w:right w:val="none" w:sz="0" w:space="0" w:color="auto"/>
                          </w:divBdr>
                        </w:div>
                        <w:div w:id="534736153">
                          <w:marLeft w:val="0"/>
                          <w:marRight w:val="0"/>
                          <w:marTop w:val="0"/>
                          <w:marBottom w:val="0"/>
                          <w:divBdr>
                            <w:top w:val="none" w:sz="0" w:space="0" w:color="auto"/>
                            <w:left w:val="none" w:sz="0" w:space="0" w:color="auto"/>
                            <w:bottom w:val="none" w:sz="0" w:space="0" w:color="auto"/>
                            <w:right w:val="none" w:sz="0" w:space="0" w:color="auto"/>
                          </w:divBdr>
                        </w:div>
                        <w:div w:id="213124300">
                          <w:marLeft w:val="0"/>
                          <w:marRight w:val="0"/>
                          <w:marTop w:val="0"/>
                          <w:marBottom w:val="0"/>
                          <w:divBdr>
                            <w:top w:val="none" w:sz="0" w:space="0" w:color="auto"/>
                            <w:left w:val="none" w:sz="0" w:space="0" w:color="auto"/>
                            <w:bottom w:val="none" w:sz="0" w:space="0" w:color="auto"/>
                            <w:right w:val="none" w:sz="0" w:space="0" w:color="auto"/>
                          </w:divBdr>
                        </w:div>
                        <w:div w:id="448206327">
                          <w:marLeft w:val="0"/>
                          <w:marRight w:val="0"/>
                          <w:marTop w:val="0"/>
                          <w:marBottom w:val="0"/>
                          <w:divBdr>
                            <w:top w:val="none" w:sz="0" w:space="0" w:color="auto"/>
                            <w:left w:val="none" w:sz="0" w:space="0" w:color="auto"/>
                            <w:bottom w:val="none" w:sz="0" w:space="0" w:color="auto"/>
                            <w:right w:val="none" w:sz="0" w:space="0" w:color="auto"/>
                          </w:divBdr>
                        </w:div>
                        <w:div w:id="974067382">
                          <w:marLeft w:val="0"/>
                          <w:marRight w:val="0"/>
                          <w:marTop w:val="0"/>
                          <w:marBottom w:val="0"/>
                          <w:divBdr>
                            <w:top w:val="none" w:sz="0" w:space="0" w:color="auto"/>
                            <w:left w:val="none" w:sz="0" w:space="0" w:color="auto"/>
                            <w:bottom w:val="none" w:sz="0" w:space="0" w:color="auto"/>
                            <w:right w:val="none" w:sz="0" w:space="0" w:color="auto"/>
                          </w:divBdr>
                        </w:div>
                        <w:div w:id="1385451312">
                          <w:marLeft w:val="0"/>
                          <w:marRight w:val="0"/>
                          <w:marTop w:val="0"/>
                          <w:marBottom w:val="0"/>
                          <w:divBdr>
                            <w:top w:val="none" w:sz="0" w:space="0" w:color="auto"/>
                            <w:left w:val="none" w:sz="0" w:space="0" w:color="auto"/>
                            <w:bottom w:val="none" w:sz="0" w:space="0" w:color="auto"/>
                            <w:right w:val="none" w:sz="0" w:space="0" w:color="auto"/>
                          </w:divBdr>
                        </w:div>
                        <w:div w:id="2077437082">
                          <w:marLeft w:val="0"/>
                          <w:marRight w:val="0"/>
                          <w:marTop w:val="0"/>
                          <w:marBottom w:val="0"/>
                          <w:divBdr>
                            <w:top w:val="none" w:sz="0" w:space="0" w:color="auto"/>
                            <w:left w:val="none" w:sz="0" w:space="0" w:color="auto"/>
                            <w:bottom w:val="none" w:sz="0" w:space="0" w:color="auto"/>
                            <w:right w:val="none" w:sz="0" w:space="0" w:color="auto"/>
                          </w:divBdr>
                        </w:div>
                        <w:div w:id="345981178">
                          <w:marLeft w:val="0"/>
                          <w:marRight w:val="0"/>
                          <w:marTop w:val="0"/>
                          <w:marBottom w:val="0"/>
                          <w:divBdr>
                            <w:top w:val="none" w:sz="0" w:space="0" w:color="auto"/>
                            <w:left w:val="none" w:sz="0" w:space="0" w:color="auto"/>
                            <w:bottom w:val="none" w:sz="0" w:space="0" w:color="auto"/>
                            <w:right w:val="none" w:sz="0" w:space="0" w:color="auto"/>
                          </w:divBdr>
                        </w:div>
                        <w:div w:id="1358582904">
                          <w:marLeft w:val="0"/>
                          <w:marRight w:val="0"/>
                          <w:marTop w:val="0"/>
                          <w:marBottom w:val="0"/>
                          <w:divBdr>
                            <w:top w:val="none" w:sz="0" w:space="0" w:color="auto"/>
                            <w:left w:val="none" w:sz="0" w:space="0" w:color="auto"/>
                            <w:bottom w:val="none" w:sz="0" w:space="0" w:color="auto"/>
                            <w:right w:val="none" w:sz="0" w:space="0" w:color="auto"/>
                          </w:divBdr>
                        </w:div>
                        <w:div w:id="343634455">
                          <w:marLeft w:val="0"/>
                          <w:marRight w:val="0"/>
                          <w:marTop w:val="0"/>
                          <w:marBottom w:val="0"/>
                          <w:divBdr>
                            <w:top w:val="none" w:sz="0" w:space="0" w:color="auto"/>
                            <w:left w:val="none" w:sz="0" w:space="0" w:color="auto"/>
                            <w:bottom w:val="none" w:sz="0" w:space="0" w:color="auto"/>
                            <w:right w:val="none" w:sz="0" w:space="0" w:color="auto"/>
                          </w:divBdr>
                        </w:div>
                        <w:div w:id="240525927">
                          <w:marLeft w:val="0"/>
                          <w:marRight w:val="0"/>
                          <w:marTop w:val="0"/>
                          <w:marBottom w:val="0"/>
                          <w:divBdr>
                            <w:top w:val="none" w:sz="0" w:space="0" w:color="auto"/>
                            <w:left w:val="none" w:sz="0" w:space="0" w:color="auto"/>
                            <w:bottom w:val="none" w:sz="0" w:space="0" w:color="auto"/>
                            <w:right w:val="none" w:sz="0" w:space="0" w:color="auto"/>
                          </w:divBdr>
                        </w:div>
                        <w:div w:id="1772969996">
                          <w:marLeft w:val="0"/>
                          <w:marRight w:val="0"/>
                          <w:marTop w:val="0"/>
                          <w:marBottom w:val="0"/>
                          <w:divBdr>
                            <w:top w:val="none" w:sz="0" w:space="0" w:color="auto"/>
                            <w:left w:val="none" w:sz="0" w:space="0" w:color="auto"/>
                            <w:bottom w:val="none" w:sz="0" w:space="0" w:color="auto"/>
                            <w:right w:val="none" w:sz="0" w:space="0" w:color="auto"/>
                          </w:divBdr>
                        </w:div>
                        <w:div w:id="1477844859">
                          <w:marLeft w:val="0"/>
                          <w:marRight w:val="0"/>
                          <w:marTop w:val="0"/>
                          <w:marBottom w:val="0"/>
                          <w:divBdr>
                            <w:top w:val="none" w:sz="0" w:space="0" w:color="auto"/>
                            <w:left w:val="none" w:sz="0" w:space="0" w:color="auto"/>
                            <w:bottom w:val="none" w:sz="0" w:space="0" w:color="auto"/>
                            <w:right w:val="none" w:sz="0" w:space="0" w:color="auto"/>
                          </w:divBdr>
                        </w:div>
                        <w:div w:id="1329019727">
                          <w:marLeft w:val="0"/>
                          <w:marRight w:val="0"/>
                          <w:marTop w:val="0"/>
                          <w:marBottom w:val="0"/>
                          <w:divBdr>
                            <w:top w:val="none" w:sz="0" w:space="0" w:color="auto"/>
                            <w:left w:val="none" w:sz="0" w:space="0" w:color="auto"/>
                            <w:bottom w:val="none" w:sz="0" w:space="0" w:color="auto"/>
                            <w:right w:val="none" w:sz="0" w:space="0" w:color="auto"/>
                          </w:divBdr>
                        </w:div>
                        <w:div w:id="1529030612">
                          <w:marLeft w:val="0"/>
                          <w:marRight w:val="0"/>
                          <w:marTop w:val="0"/>
                          <w:marBottom w:val="0"/>
                          <w:divBdr>
                            <w:top w:val="none" w:sz="0" w:space="0" w:color="auto"/>
                            <w:left w:val="none" w:sz="0" w:space="0" w:color="auto"/>
                            <w:bottom w:val="none" w:sz="0" w:space="0" w:color="auto"/>
                            <w:right w:val="none" w:sz="0" w:space="0" w:color="auto"/>
                          </w:divBdr>
                        </w:div>
                        <w:div w:id="285940025">
                          <w:marLeft w:val="0"/>
                          <w:marRight w:val="0"/>
                          <w:marTop w:val="0"/>
                          <w:marBottom w:val="0"/>
                          <w:divBdr>
                            <w:top w:val="none" w:sz="0" w:space="0" w:color="auto"/>
                            <w:left w:val="none" w:sz="0" w:space="0" w:color="auto"/>
                            <w:bottom w:val="none" w:sz="0" w:space="0" w:color="auto"/>
                            <w:right w:val="none" w:sz="0" w:space="0" w:color="auto"/>
                          </w:divBdr>
                        </w:div>
                        <w:div w:id="839388718">
                          <w:marLeft w:val="0"/>
                          <w:marRight w:val="0"/>
                          <w:marTop w:val="0"/>
                          <w:marBottom w:val="0"/>
                          <w:divBdr>
                            <w:top w:val="none" w:sz="0" w:space="0" w:color="auto"/>
                            <w:left w:val="none" w:sz="0" w:space="0" w:color="auto"/>
                            <w:bottom w:val="none" w:sz="0" w:space="0" w:color="auto"/>
                            <w:right w:val="none" w:sz="0" w:space="0" w:color="auto"/>
                          </w:divBdr>
                        </w:div>
                        <w:div w:id="1940797135">
                          <w:marLeft w:val="0"/>
                          <w:marRight w:val="0"/>
                          <w:marTop w:val="0"/>
                          <w:marBottom w:val="0"/>
                          <w:divBdr>
                            <w:top w:val="none" w:sz="0" w:space="0" w:color="auto"/>
                            <w:left w:val="none" w:sz="0" w:space="0" w:color="auto"/>
                            <w:bottom w:val="none" w:sz="0" w:space="0" w:color="auto"/>
                            <w:right w:val="none" w:sz="0" w:space="0" w:color="auto"/>
                          </w:divBdr>
                        </w:div>
                        <w:div w:id="1268274066">
                          <w:marLeft w:val="0"/>
                          <w:marRight w:val="0"/>
                          <w:marTop w:val="0"/>
                          <w:marBottom w:val="0"/>
                          <w:divBdr>
                            <w:top w:val="none" w:sz="0" w:space="0" w:color="auto"/>
                            <w:left w:val="none" w:sz="0" w:space="0" w:color="auto"/>
                            <w:bottom w:val="none" w:sz="0" w:space="0" w:color="auto"/>
                            <w:right w:val="none" w:sz="0" w:space="0" w:color="auto"/>
                          </w:divBdr>
                        </w:div>
                        <w:div w:id="813762046">
                          <w:marLeft w:val="0"/>
                          <w:marRight w:val="0"/>
                          <w:marTop w:val="0"/>
                          <w:marBottom w:val="0"/>
                          <w:divBdr>
                            <w:top w:val="none" w:sz="0" w:space="0" w:color="auto"/>
                            <w:left w:val="none" w:sz="0" w:space="0" w:color="auto"/>
                            <w:bottom w:val="none" w:sz="0" w:space="0" w:color="auto"/>
                            <w:right w:val="none" w:sz="0" w:space="0" w:color="auto"/>
                          </w:divBdr>
                        </w:div>
                        <w:div w:id="1816607831">
                          <w:marLeft w:val="0"/>
                          <w:marRight w:val="0"/>
                          <w:marTop w:val="0"/>
                          <w:marBottom w:val="0"/>
                          <w:divBdr>
                            <w:top w:val="none" w:sz="0" w:space="0" w:color="auto"/>
                            <w:left w:val="none" w:sz="0" w:space="0" w:color="auto"/>
                            <w:bottom w:val="none" w:sz="0" w:space="0" w:color="auto"/>
                            <w:right w:val="none" w:sz="0" w:space="0" w:color="auto"/>
                          </w:divBdr>
                        </w:div>
                        <w:div w:id="1603538608">
                          <w:marLeft w:val="0"/>
                          <w:marRight w:val="0"/>
                          <w:marTop w:val="0"/>
                          <w:marBottom w:val="0"/>
                          <w:divBdr>
                            <w:top w:val="none" w:sz="0" w:space="0" w:color="auto"/>
                            <w:left w:val="none" w:sz="0" w:space="0" w:color="auto"/>
                            <w:bottom w:val="none" w:sz="0" w:space="0" w:color="auto"/>
                            <w:right w:val="none" w:sz="0" w:space="0" w:color="auto"/>
                          </w:divBdr>
                        </w:div>
                        <w:div w:id="63530225">
                          <w:marLeft w:val="0"/>
                          <w:marRight w:val="0"/>
                          <w:marTop w:val="0"/>
                          <w:marBottom w:val="0"/>
                          <w:divBdr>
                            <w:top w:val="none" w:sz="0" w:space="0" w:color="auto"/>
                            <w:left w:val="none" w:sz="0" w:space="0" w:color="auto"/>
                            <w:bottom w:val="none" w:sz="0" w:space="0" w:color="auto"/>
                            <w:right w:val="none" w:sz="0" w:space="0" w:color="auto"/>
                          </w:divBdr>
                        </w:div>
                        <w:div w:id="425729402">
                          <w:marLeft w:val="0"/>
                          <w:marRight w:val="0"/>
                          <w:marTop w:val="0"/>
                          <w:marBottom w:val="0"/>
                          <w:divBdr>
                            <w:top w:val="none" w:sz="0" w:space="0" w:color="auto"/>
                            <w:left w:val="none" w:sz="0" w:space="0" w:color="auto"/>
                            <w:bottom w:val="none" w:sz="0" w:space="0" w:color="auto"/>
                            <w:right w:val="none" w:sz="0" w:space="0" w:color="auto"/>
                          </w:divBdr>
                        </w:div>
                        <w:div w:id="1582256037">
                          <w:marLeft w:val="0"/>
                          <w:marRight w:val="0"/>
                          <w:marTop w:val="0"/>
                          <w:marBottom w:val="0"/>
                          <w:divBdr>
                            <w:top w:val="none" w:sz="0" w:space="0" w:color="auto"/>
                            <w:left w:val="none" w:sz="0" w:space="0" w:color="auto"/>
                            <w:bottom w:val="none" w:sz="0" w:space="0" w:color="auto"/>
                            <w:right w:val="none" w:sz="0" w:space="0" w:color="auto"/>
                          </w:divBdr>
                        </w:div>
                        <w:div w:id="89857058">
                          <w:marLeft w:val="0"/>
                          <w:marRight w:val="0"/>
                          <w:marTop w:val="0"/>
                          <w:marBottom w:val="0"/>
                          <w:divBdr>
                            <w:top w:val="none" w:sz="0" w:space="0" w:color="auto"/>
                            <w:left w:val="none" w:sz="0" w:space="0" w:color="auto"/>
                            <w:bottom w:val="none" w:sz="0" w:space="0" w:color="auto"/>
                            <w:right w:val="none" w:sz="0" w:space="0" w:color="auto"/>
                          </w:divBdr>
                        </w:div>
                        <w:div w:id="1647977759">
                          <w:marLeft w:val="0"/>
                          <w:marRight w:val="0"/>
                          <w:marTop w:val="0"/>
                          <w:marBottom w:val="0"/>
                          <w:divBdr>
                            <w:top w:val="none" w:sz="0" w:space="0" w:color="auto"/>
                            <w:left w:val="none" w:sz="0" w:space="0" w:color="auto"/>
                            <w:bottom w:val="none" w:sz="0" w:space="0" w:color="auto"/>
                            <w:right w:val="none" w:sz="0" w:space="0" w:color="auto"/>
                          </w:divBdr>
                        </w:div>
                        <w:div w:id="591667249">
                          <w:marLeft w:val="0"/>
                          <w:marRight w:val="0"/>
                          <w:marTop w:val="0"/>
                          <w:marBottom w:val="0"/>
                          <w:divBdr>
                            <w:top w:val="none" w:sz="0" w:space="0" w:color="auto"/>
                            <w:left w:val="none" w:sz="0" w:space="0" w:color="auto"/>
                            <w:bottom w:val="none" w:sz="0" w:space="0" w:color="auto"/>
                            <w:right w:val="none" w:sz="0" w:space="0" w:color="auto"/>
                          </w:divBdr>
                        </w:div>
                        <w:div w:id="2121101910">
                          <w:marLeft w:val="0"/>
                          <w:marRight w:val="0"/>
                          <w:marTop w:val="0"/>
                          <w:marBottom w:val="0"/>
                          <w:divBdr>
                            <w:top w:val="none" w:sz="0" w:space="0" w:color="auto"/>
                            <w:left w:val="none" w:sz="0" w:space="0" w:color="auto"/>
                            <w:bottom w:val="none" w:sz="0" w:space="0" w:color="auto"/>
                            <w:right w:val="none" w:sz="0" w:space="0" w:color="auto"/>
                          </w:divBdr>
                        </w:div>
                        <w:div w:id="2011564572">
                          <w:marLeft w:val="0"/>
                          <w:marRight w:val="0"/>
                          <w:marTop w:val="0"/>
                          <w:marBottom w:val="0"/>
                          <w:divBdr>
                            <w:top w:val="none" w:sz="0" w:space="0" w:color="auto"/>
                            <w:left w:val="none" w:sz="0" w:space="0" w:color="auto"/>
                            <w:bottom w:val="none" w:sz="0" w:space="0" w:color="auto"/>
                            <w:right w:val="none" w:sz="0" w:space="0" w:color="auto"/>
                          </w:divBdr>
                        </w:div>
                        <w:div w:id="1569801160">
                          <w:marLeft w:val="0"/>
                          <w:marRight w:val="0"/>
                          <w:marTop w:val="0"/>
                          <w:marBottom w:val="0"/>
                          <w:divBdr>
                            <w:top w:val="none" w:sz="0" w:space="0" w:color="auto"/>
                            <w:left w:val="none" w:sz="0" w:space="0" w:color="auto"/>
                            <w:bottom w:val="none" w:sz="0" w:space="0" w:color="auto"/>
                            <w:right w:val="none" w:sz="0" w:space="0" w:color="auto"/>
                          </w:divBdr>
                        </w:div>
                        <w:div w:id="2076276372">
                          <w:marLeft w:val="0"/>
                          <w:marRight w:val="0"/>
                          <w:marTop w:val="0"/>
                          <w:marBottom w:val="0"/>
                          <w:divBdr>
                            <w:top w:val="none" w:sz="0" w:space="0" w:color="auto"/>
                            <w:left w:val="none" w:sz="0" w:space="0" w:color="auto"/>
                            <w:bottom w:val="none" w:sz="0" w:space="0" w:color="auto"/>
                            <w:right w:val="none" w:sz="0" w:space="0" w:color="auto"/>
                          </w:divBdr>
                        </w:div>
                        <w:div w:id="793599029">
                          <w:marLeft w:val="0"/>
                          <w:marRight w:val="0"/>
                          <w:marTop w:val="0"/>
                          <w:marBottom w:val="0"/>
                          <w:divBdr>
                            <w:top w:val="none" w:sz="0" w:space="0" w:color="auto"/>
                            <w:left w:val="none" w:sz="0" w:space="0" w:color="auto"/>
                            <w:bottom w:val="none" w:sz="0" w:space="0" w:color="auto"/>
                            <w:right w:val="none" w:sz="0" w:space="0" w:color="auto"/>
                          </w:divBdr>
                        </w:div>
                        <w:div w:id="272056749">
                          <w:marLeft w:val="0"/>
                          <w:marRight w:val="0"/>
                          <w:marTop w:val="0"/>
                          <w:marBottom w:val="0"/>
                          <w:divBdr>
                            <w:top w:val="none" w:sz="0" w:space="0" w:color="auto"/>
                            <w:left w:val="none" w:sz="0" w:space="0" w:color="auto"/>
                            <w:bottom w:val="none" w:sz="0" w:space="0" w:color="auto"/>
                            <w:right w:val="none" w:sz="0" w:space="0" w:color="auto"/>
                          </w:divBdr>
                        </w:div>
                        <w:div w:id="819687570">
                          <w:marLeft w:val="0"/>
                          <w:marRight w:val="0"/>
                          <w:marTop w:val="0"/>
                          <w:marBottom w:val="0"/>
                          <w:divBdr>
                            <w:top w:val="none" w:sz="0" w:space="0" w:color="auto"/>
                            <w:left w:val="none" w:sz="0" w:space="0" w:color="auto"/>
                            <w:bottom w:val="none" w:sz="0" w:space="0" w:color="auto"/>
                            <w:right w:val="none" w:sz="0" w:space="0" w:color="auto"/>
                          </w:divBdr>
                        </w:div>
                        <w:div w:id="1266185939">
                          <w:marLeft w:val="0"/>
                          <w:marRight w:val="0"/>
                          <w:marTop w:val="0"/>
                          <w:marBottom w:val="0"/>
                          <w:divBdr>
                            <w:top w:val="none" w:sz="0" w:space="0" w:color="auto"/>
                            <w:left w:val="none" w:sz="0" w:space="0" w:color="auto"/>
                            <w:bottom w:val="none" w:sz="0" w:space="0" w:color="auto"/>
                            <w:right w:val="none" w:sz="0" w:space="0" w:color="auto"/>
                          </w:divBdr>
                        </w:div>
                        <w:div w:id="607003884">
                          <w:marLeft w:val="0"/>
                          <w:marRight w:val="0"/>
                          <w:marTop w:val="0"/>
                          <w:marBottom w:val="0"/>
                          <w:divBdr>
                            <w:top w:val="none" w:sz="0" w:space="0" w:color="auto"/>
                            <w:left w:val="none" w:sz="0" w:space="0" w:color="auto"/>
                            <w:bottom w:val="none" w:sz="0" w:space="0" w:color="auto"/>
                            <w:right w:val="none" w:sz="0" w:space="0" w:color="auto"/>
                          </w:divBdr>
                        </w:div>
                        <w:div w:id="2128544603">
                          <w:marLeft w:val="0"/>
                          <w:marRight w:val="0"/>
                          <w:marTop w:val="0"/>
                          <w:marBottom w:val="0"/>
                          <w:divBdr>
                            <w:top w:val="none" w:sz="0" w:space="0" w:color="auto"/>
                            <w:left w:val="none" w:sz="0" w:space="0" w:color="auto"/>
                            <w:bottom w:val="none" w:sz="0" w:space="0" w:color="auto"/>
                            <w:right w:val="none" w:sz="0" w:space="0" w:color="auto"/>
                          </w:divBdr>
                        </w:div>
                        <w:div w:id="942374805">
                          <w:marLeft w:val="0"/>
                          <w:marRight w:val="0"/>
                          <w:marTop w:val="0"/>
                          <w:marBottom w:val="0"/>
                          <w:divBdr>
                            <w:top w:val="none" w:sz="0" w:space="0" w:color="auto"/>
                            <w:left w:val="none" w:sz="0" w:space="0" w:color="auto"/>
                            <w:bottom w:val="none" w:sz="0" w:space="0" w:color="auto"/>
                            <w:right w:val="none" w:sz="0" w:space="0" w:color="auto"/>
                          </w:divBdr>
                        </w:div>
                        <w:div w:id="338119441">
                          <w:marLeft w:val="0"/>
                          <w:marRight w:val="0"/>
                          <w:marTop w:val="0"/>
                          <w:marBottom w:val="0"/>
                          <w:divBdr>
                            <w:top w:val="none" w:sz="0" w:space="0" w:color="auto"/>
                            <w:left w:val="none" w:sz="0" w:space="0" w:color="auto"/>
                            <w:bottom w:val="none" w:sz="0" w:space="0" w:color="auto"/>
                            <w:right w:val="none" w:sz="0" w:space="0" w:color="auto"/>
                          </w:divBdr>
                        </w:div>
                        <w:div w:id="1452825372">
                          <w:marLeft w:val="0"/>
                          <w:marRight w:val="0"/>
                          <w:marTop w:val="0"/>
                          <w:marBottom w:val="0"/>
                          <w:divBdr>
                            <w:top w:val="none" w:sz="0" w:space="0" w:color="auto"/>
                            <w:left w:val="none" w:sz="0" w:space="0" w:color="auto"/>
                            <w:bottom w:val="none" w:sz="0" w:space="0" w:color="auto"/>
                            <w:right w:val="none" w:sz="0" w:space="0" w:color="auto"/>
                          </w:divBdr>
                        </w:div>
                        <w:div w:id="1562524637">
                          <w:marLeft w:val="0"/>
                          <w:marRight w:val="0"/>
                          <w:marTop w:val="0"/>
                          <w:marBottom w:val="0"/>
                          <w:divBdr>
                            <w:top w:val="none" w:sz="0" w:space="0" w:color="auto"/>
                            <w:left w:val="none" w:sz="0" w:space="0" w:color="auto"/>
                            <w:bottom w:val="none" w:sz="0" w:space="0" w:color="auto"/>
                            <w:right w:val="none" w:sz="0" w:space="0" w:color="auto"/>
                          </w:divBdr>
                        </w:div>
                        <w:div w:id="661156910">
                          <w:marLeft w:val="0"/>
                          <w:marRight w:val="0"/>
                          <w:marTop w:val="0"/>
                          <w:marBottom w:val="0"/>
                          <w:divBdr>
                            <w:top w:val="none" w:sz="0" w:space="0" w:color="auto"/>
                            <w:left w:val="none" w:sz="0" w:space="0" w:color="auto"/>
                            <w:bottom w:val="none" w:sz="0" w:space="0" w:color="auto"/>
                            <w:right w:val="none" w:sz="0" w:space="0" w:color="auto"/>
                          </w:divBdr>
                        </w:div>
                        <w:div w:id="876238393">
                          <w:marLeft w:val="0"/>
                          <w:marRight w:val="0"/>
                          <w:marTop w:val="0"/>
                          <w:marBottom w:val="0"/>
                          <w:divBdr>
                            <w:top w:val="none" w:sz="0" w:space="0" w:color="auto"/>
                            <w:left w:val="none" w:sz="0" w:space="0" w:color="auto"/>
                            <w:bottom w:val="none" w:sz="0" w:space="0" w:color="auto"/>
                            <w:right w:val="none" w:sz="0" w:space="0" w:color="auto"/>
                          </w:divBdr>
                        </w:div>
                        <w:div w:id="1482766769">
                          <w:marLeft w:val="0"/>
                          <w:marRight w:val="0"/>
                          <w:marTop w:val="0"/>
                          <w:marBottom w:val="0"/>
                          <w:divBdr>
                            <w:top w:val="none" w:sz="0" w:space="0" w:color="auto"/>
                            <w:left w:val="none" w:sz="0" w:space="0" w:color="auto"/>
                            <w:bottom w:val="none" w:sz="0" w:space="0" w:color="auto"/>
                            <w:right w:val="none" w:sz="0" w:space="0" w:color="auto"/>
                          </w:divBdr>
                        </w:div>
                        <w:div w:id="1280992138">
                          <w:marLeft w:val="0"/>
                          <w:marRight w:val="0"/>
                          <w:marTop w:val="0"/>
                          <w:marBottom w:val="0"/>
                          <w:divBdr>
                            <w:top w:val="none" w:sz="0" w:space="0" w:color="auto"/>
                            <w:left w:val="none" w:sz="0" w:space="0" w:color="auto"/>
                            <w:bottom w:val="none" w:sz="0" w:space="0" w:color="auto"/>
                            <w:right w:val="none" w:sz="0" w:space="0" w:color="auto"/>
                          </w:divBdr>
                        </w:div>
                        <w:div w:id="1324966868">
                          <w:marLeft w:val="0"/>
                          <w:marRight w:val="0"/>
                          <w:marTop w:val="0"/>
                          <w:marBottom w:val="0"/>
                          <w:divBdr>
                            <w:top w:val="none" w:sz="0" w:space="0" w:color="auto"/>
                            <w:left w:val="none" w:sz="0" w:space="0" w:color="auto"/>
                            <w:bottom w:val="none" w:sz="0" w:space="0" w:color="auto"/>
                            <w:right w:val="none" w:sz="0" w:space="0" w:color="auto"/>
                          </w:divBdr>
                        </w:div>
                        <w:div w:id="1831019437">
                          <w:marLeft w:val="0"/>
                          <w:marRight w:val="0"/>
                          <w:marTop w:val="0"/>
                          <w:marBottom w:val="0"/>
                          <w:divBdr>
                            <w:top w:val="none" w:sz="0" w:space="0" w:color="auto"/>
                            <w:left w:val="none" w:sz="0" w:space="0" w:color="auto"/>
                            <w:bottom w:val="none" w:sz="0" w:space="0" w:color="auto"/>
                            <w:right w:val="none" w:sz="0" w:space="0" w:color="auto"/>
                          </w:divBdr>
                        </w:div>
                        <w:div w:id="678041175">
                          <w:marLeft w:val="0"/>
                          <w:marRight w:val="0"/>
                          <w:marTop w:val="0"/>
                          <w:marBottom w:val="0"/>
                          <w:divBdr>
                            <w:top w:val="none" w:sz="0" w:space="0" w:color="auto"/>
                            <w:left w:val="none" w:sz="0" w:space="0" w:color="auto"/>
                            <w:bottom w:val="none" w:sz="0" w:space="0" w:color="auto"/>
                            <w:right w:val="none" w:sz="0" w:space="0" w:color="auto"/>
                          </w:divBdr>
                        </w:div>
                        <w:div w:id="58210257">
                          <w:marLeft w:val="0"/>
                          <w:marRight w:val="0"/>
                          <w:marTop w:val="0"/>
                          <w:marBottom w:val="0"/>
                          <w:divBdr>
                            <w:top w:val="none" w:sz="0" w:space="0" w:color="auto"/>
                            <w:left w:val="none" w:sz="0" w:space="0" w:color="auto"/>
                            <w:bottom w:val="none" w:sz="0" w:space="0" w:color="auto"/>
                            <w:right w:val="none" w:sz="0" w:space="0" w:color="auto"/>
                          </w:divBdr>
                        </w:div>
                        <w:div w:id="1584683477">
                          <w:marLeft w:val="0"/>
                          <w:marRight w:val="0"/>
                          <w:marTop w:val="0"/>
                          <w:marBottom w:val="0"/>
                          <w:divBdr>
                            <w:top w:val="none" w:sz="0" w:space="0" w:color="auto"/>
                            <w:left w:val="none" w:sz="0" w:space="0" w:color="auto"/>
                            <w:bottom w:val="none" w:sz="0" w:space="0" w:color="auto"/>
                            <w:right w:val="none" w:sz="0" w:space="0" w:color="auto"/>
                          </w:divBdr>
                        </w:div>
                        <w:div w:id="1618289108">
                          <w:marLeft w:val="0"/>
                          <w:marRight w:val="0"/>
                          <w:marTop w:val="0"/>
                          <w:marBottom w:val="0"/>
                          <w:divBdr>
                            <w:top w:val="none" w:sz="0" w:space="0" w:color="auto"/>
                            <w:left w:val="none" w:sz="0" w:space="0" w:color="auto"/>
                            <w:bottom w:val="none" w:sz="0" w:space="0" w:color="auto"/>
                            <w:right w:val="none" w:sz="0" w:space="0" w:color="auto"/>
                          </w:divBdr>
                        </w:div>
                        <w:div w:id="1332832440">
                          <w:marLeft w:val="0"/>
                          <w:marRight w:val="0"/>
                          <w:marTop w:val="0"/>
                          <w:marBottom w:val="0"/>
                          <w:divBdr>
                            <w:top w:val="none" w:sz="0" w:space="0" w:color="auto"/>
                            <w:left w:val="none" w:sz="0" w:space="0" w:color="auto"/>
                            <w:bottom w:val="none" w:sz="0" w:space="0" w:color="auto"/>
                            <w:right w:val="none" w:sz="0" w:space="0" w:color="auto"/>
                          </w:divBdr>
                        </w:div>
                        <w:div w:id="102115834">
                          <w:marLeft w:val="0"/>
                          <w:marRight w:val="0"/>
                          <w:marTop w:val="0"/>
                          <w:marBottom w:val="0"/>
                          <w:divBdr>
                            <w:top w:val="none" w:sz="0" w:space="0" w:color="auto"/>
                            <w:left w:val="none" w:sz="0" w:space="0" w:color="auto"/>
                            <w:bottom w:val="none" w:sz="0" w:space="0" w:color="auto"/>
                            <w:right w:val="none" w:sz="0" w:space="0" w:color="auto"/>
                          </w:divBdr>
                        </w:div>
                        <w:div w:id="1782187433">
                          <w:marLeft w:val="0"/>
                          <w:marRight w:val="0"/>
                          <w:marTop w:val="0"/>
                          <w:marBottom w:val="0"/>
                          <w:divBdr>
                            <w:top w:val="none" w:sz="0" w:space="0" w:color="auto"/>
                            <w:left w:val="none" w:sz="0" w:space="0" w:color="auto"/>
                            <w:bottom w:val="none" w:sz="0" w:space="0" w:color="auto"/>
                            <w:right w:val="none" w:sz="0" w:space="0" w:color="auto"/>
                          </w:divBdr>
                        </w:div>
                        <w:div w:id="524516089">
                          <w:marLeft w:val="0"/>
                          <w:marRight w:val="0"/>
                          <w:marTop w:val="0"/>
                          <w:marBottom w:val="0"/>
                          <w:divBdr>
                            <w:top w:val="none" w:sz="0" w:space="0" w:color="auto"/>
                            <w:left w:val="none" w:sz="0" w:space="0" w:color="auto"/>
                            <w:bottom w:val="none" w:sz="0" w:space="0" w:color="auto"/>
                            <w:right w:val="none" w:sz="0" w:space="0" w:color="auto"/>
                          </w:divBdr>
                        </w:div>
                        <w:div w:id="1033313164">
                          <w:marLeft w:val="0"/>
                          <w:marRight w:val="0"/>
                          <w:marTop w:val="0"/>
                          <w:marBottom w:val="0"/>
                          <w:divBdr>
                            <w:top w:val="none" w:sz="0" w:space="0" w:color="auto"/>
                            <w:left w:val="none" w:sz="0" w:space="0" w:color="auto"/>
                            <w:bottom w:val="none" w:sz="0" w:space="0" w:color="auto"/>
                            <w:right w:val="none" w:sz="0" w:space="0" w:color="auto"/>
                          </w:divBdr>
                        </w:div>
                        <w:div w:id="1312564468">
                          <w:marLeft w:val="0"/>
                          <w:marRight w:val="0"/>
                          <w:marTop w:val="0"/>
                          <w:marBottom w:val="0"/>
                          <w:divBdr>
                            <w:top w:val="none" w:sz="0" w:space="0" w:color="auto"/>
                            <w:left w:val="none" w:sz="0" w:space="0" w:color="auto"/>
                            <w:bottom w:val="none" w:sz="0" w:space="0" w:color="auto"/>
                            <w:right w:val="none" w:sz="0" w:space="0" w:color="auto"/>
                          </w:divBdr>
                        </w:div>
                        <w:div w:id="1201360932">
                          <w:marLeft w:val="0"/>
                          <w:marRight w:val="0"/>
                          <w:marTop w:val="0"/>
                          <w:marBottom w:val="0"/>
                          <w:divBdr>
                            <w:top w:val="none" w:sz="0" w:space="0" w:color="auto"/>
                            <w:left w:val="none" w:sz="0" w:space="0" w:color="auto"/>
                            <w:bottom w:val="none" w:sz="0" w:space="0" w:color="auto"/>
                            <w:right w:val="none" w:sz="0" w:space="0" w:color="auto"/>
                          </w:divBdr>
                        </w:div>
                        <w:div w:id="252324833">
                          <w:marLeft w:val="0"/>
                          <w:marRight w:val="0"/>
                          <w:marTop w:val="0"/>
                          <w:marBottom w:val="0"/>
                          <w:divBdr>
                            <w:top w:val="none" w:sz="0" w:space="0" w:color="auto"/>
                            <w:left w:val="none" w:sz="0" w:space="0" w:color="auto"/>
                            <w:bottom w:val="none" w:sz="0" w:space="0" w:color="auto"/>
                            <w:right w:val="none" w:sz="0" w:space="0" w:color="auto"/>
                          </w:divBdr>
                        </w:div>
                        <w:div w:id="1865316996">
                          <w:marLeft w:val="0"/>
                          <w:marRight w:val="0"/>
                          <w:marTop w:val="0"/>
                          <w:marBottom w:val="0"/>
                          <w:divBdr>
                            <w:top w:val="none" w:sz="0" w:space="0" w:color="auto"/>
                            <w:left w:val="none" w:sz="0" w:space="0" w:color="auto"/>
                            <w:bottom w:val="none" w:sz="0" w:space="0" w:color="auto"/>
                            <w:right w:val="none" w:sz="0" w:space="0" w:color="auto"/>
                          </w:divBdr>
                        </w:div>
                        <w:div w:id="1316642872">
                          <w:marLeft w:val="0"/>
                          <w:marRight w:val="0"/>
                          <w:marTop w:val="0"/>
                          <w:marBottom w:val="0"/>
                          <w:divBdr>
                            <w:top w:val="none" w:sz="0" w:space="0" w:color="auto"/>
                            <w:left w:val="none" w:sz="0" w:space="0" w:color="auto"/>
                            <w:bottom w:val="none" w:sz="0" w:space="0" w:color="auto"/>
                            <w:right w:val="none" w:sz="0" w:space="0" w:color="auto"/>
                          </w:divBdr>
                        </w:div>
                        <w:div w:id="1696883758">
                          <w:marLeft w:val="0"/>
                          <w:marRight w:val="0"/>
                          <w:marTop w:val="0"/>
                          <w:marBottom w:val="0"/>
                          <w:divBdr>
                            <w:top w:val="none" w:sz="0" w:space="0" w:color="auto"/>
                            <w:left w:val="none" w:sz="0" w:space="0" w:color="auto"/>
                            <w:bottom w:val="none" w:sz="0" w:space="0" w:color="auto"/>
                            <w:right w:val="none" w:sz="0" w:space="0" w:color="auto"/>
                          </w:divBdr>
                        </w:div>
                        <w:div w:id="1406492755">
                          <w:marLeft w:val="0"/>
                          <w:marRight w:val="0"/>
                          <w:marTop w:val="0"/>
                          <w:marBottom w:val="0"/>
                          <w:divBdr>
                            <w:top w:val="none" w:sz="0" w:space="0" w:color="auto"/>
                            <w:left w:val="none" w:sz="0" w:space="0" w:color="auto"/>
                            <w:bottom w:val="none" w:sz="0" w:space="0" w:color="auto"/>
                            <w:right w:val="none" w:sz="0" w:space="0" w:color="auto"/>
                          </w:divBdr>
                        </w:div>
                        <w:div w:id="56628780">
                          <w:marLeft w:val="0"/>
                          <w:marRight w:val="0"/>
                          <w:marTop w:val="0"/>
                          <w:marBottom w:val="0"/>
                          <w:divBdr>
                            <w:top w:val="none" w:sz="0" w:space="0" w:color="auto"/>
                            <w:left w:val="none" w:sz="0" w:space="0" w:color="auto"/>
                            <w:bottom w:val="none" w:sz="0" w:space="0" w:color="auto"/>
                            <w:right w:val="none" w:sz="0" w:space="0" w:color="auto"/>
                          </w:divBdr>
                        </w:div>
                        <w:div w:id="322511928">
                          <w:marLeft w:val="0"/>
                          <w:marRight w:val="0"/>
                          <w:marTop w:val="0"/>
                          <w:marBottom w:val="0"/>
                          <w:divBdr>
                            <w:top w:val="none" w:sz="0" w:space="0" w:color="auto"/>
                            <w:left w:val="none" w:sz="0" w:space="0" w:color="auto"/>
                            <w:bottom w:val="none" w:sz="0" w:space="0" w:color="auto"/>
                            <w:right w:val="none" w:sz="0" w:space="0" w:color="auto"/>
                          </w:divBdr>
                        </w:div>
                        <w:div w:id="472452636">
                          <w:marLeft w:val="0"/>
                          <w:marRight w:val="0"/>
                          <w:marTop w:val="0"/>
                          <w:marBottom w:val="0"/>
                          <w:divBdr>
                            <w:top w:val="none" w:sz="0" w:space="0" w:color="auto"/>
                            <w:left w:val="none" w:sz="0" w:space="0" w:color="auto"/>
                            <w:bottom w:val="none" w:sz="0" w:space="0" w:color="auto"/>
                            <w:right w:val="none" w:sz="0" w:space="0" w:color="auto"/>
                          </w:divBdr>
                        </w:div>
                        <w:div w:id="1386181746">
                          <w:marLeft w:val="0"/>
                          <w:marRight w:val="0"/>
                          <w:marTop w:val="0"/>
                          <w:marBottom w:val="0"/>
                          <w:divBdr>
                            <w:top w:val="none" w:sz="0" w:space="0" w:color="auto"/>
                            <w:left w:val="none" w:sz="0" w:space="0" w:color="auto"/>
                            <w:bottom w:val="none" w:sz="0" w:space="0" w:color="auto"/>
                            <w:right w:val="none" w:sz="0" w:space="0" w:color="auto"/>
                          </w:divBdr>
                        </w:div>
                        <w:div w:id="1922181077">
                          <w:marLeft w:val="0"/>
                          <w:marRight w:val="0"/>
                          <w:marTop w:val="0"/>
                          <w:marBottom w:val="0"/>
                          <w:divBdr>
                            <w:top w:val="none" w:sz="0" w:space="0" w:color="auto"/>
                            <w:left w:val="none" w:sz="0" w:space="0" w:color="auto"/>
                            <w:bottom w:val="none" w:sz="0" w:space="0" w:color="auto"/>
                            <w:right w:val="none" w:sz="0" w:space="0" w:color="auto"/>
                          </w:divBdr>
                        </w:div>
                        <w:div w:id="529880390">
                          <w:marLeft w:val="0"/>
                          <w:marRight w:val="0"/>
                          <w:marTop w:val="0"/>
                          <w:marBottom w:val="0"/>
                          <w:divBdr>
                            <w:top w:val="none" w:sz="0" w:space="0" w:color="auto"/>
                            <w:left w:val="none" w:sz="0" w:space="0" w:color="auto"/>
                            <w:bottom w:val="none" w:sz="0" w:space="0" w:color="auto"/>
                            <w:right w:val="none" w:sz="0" w:space="0" w:color="auto"/>
                          </w:divBdr>
                        </w:div>
                        <w:div w:id="280958934">
                          <w:marLeft w:val="0"/>
                          <w:marRight w:val="0"/>
                          <w:marTop w:val="0"/>
                          <w:marBottom w:val="0"/>
                          <w:divBdr>
                            <w:top w:val="none" w:sz="0" w:space="0" w:color="auto"/>
                            <w:left w:val="none" w:sz="0" w:space="0" w:color="auto"/>
                            <w:bottom w:val="none" w:sz="0" w:space="0" w:color="auto"/>
                            <w:right w:val="none" w:sz="0" w:space="0" w:color="auto"/>
                          </w:divBdr>
                        </w:div>
                        <w:div w:id="1783919319">
                          <w:marLeft w:val="0"/>
                          <w:marRight w:val="0"/>
                          <w:marTop w:val="0"/>
                          <w:marBottom w:val="0"/>
                          <w:divBdr>
                            <w:top w:val="none" w:sz="0" w:space="0" w:color="auto"/>
                            <w:left w:val="none" w:sz="0" w:space="0" w:color="auto"/>
                            <w:bottom w:val="none" w:sz="0" w:space="0" w:color="auto"/>
                            <w:right w:val="none" w:sz="0" w:space="0" w:color="auto"/>
                          </w:divBdr>
                        </w:div>
                        <w:div w:id="993098481">
                          <w:marLeft w:val="0"/>
                          <w:marRight w:val="0"/>
                          <w:marTop w:val="0"/>
                          <w:marBottom w:val="0"/>
                          <w:divBdr>
                            <w:top w:val="none" w:sz="0" w:space="0" w:color="auto"/>
                            <w:left w:val="none" w:sz="0" w:space="0" w:color="auto"/>
                            <w:bottom w:val="none" w:sz="0" w:space="0" w:color="auto"/>
                            <w:right w:val="none" w:sz="0" w:space="0" w:color="auto"/>
                          </w:divBdr>
                        </w:div>
                        <w:div w:id="441657068">
                          <w:marLeft w:val="0"/>
                          <w:marRight w:val="0"/>
                          <w:marTop w:val="0"/>
                          <w:marBottom w:val="0"/>
                          <w:divBdr>
                            <w:top w:val="none" w:sz="0" w:space="0" w:color="auto"/>
                            <w:left w:val="none" w:sz="0" w:space="0" w:color="auto"/>
                            <w:bottom w:val="none" w:sz="0" w:space="0" w:color="auto"/>
                            <w:right w:val="none" w:sz="0" w:space="0" w:color="auto"/>
                          </w:divBdr>
                        </w:div>
                        <w:div w:id="852765658">
                          <w:marLeft w:val="0"/>
                          <w:marRight w:val="0"/>
                          <w:marTop w:val="0"/>
                          <w:marBottom w:val="0"/>
                          <w:divBdr>
                            <w:top w:val="none" w:sz="0" w:space="0" w:color="auto"/>
                            <w:left w:val="none" w:sz="0" w:space="0" w:color="auto"/>
                            <w:bottom w:val="none" w:sz="0" w:space="0" w:color="auto"/>
                            <w:right w:val="none" w:sz="0" w:space="0" w:color="auto"/>
                          </w:divBdr>
                        </w:div>
                        <w:div w:id="1587810095">
                          <w:marLeft w:val="0"/>
                          <w:marRight w:val="0"/>
                          <w:marTop w:val="0"/>
                          <w:marBottom w:val="0"/>
                          <w:divBdr>
                            <w:top w:val="none" w:sz="0" w:space="0" w:color="auto"/>
                            <w:left w:val="none" w:sz="0" w:space="0" w:color="auto"/>
                            <w:bottom w:val="none" w:sz="0" w:space="0" w:color="auto"/>
                            <w:right w:val="none" w:sz="0" w:space="0" w:color="auto"/>
                          </w:divBdr>
                        </w:div>
                        <w:div w:id="428964598">
                          <w:marLeft w:val="0"/>
                          <w:marRight w:val="0"/>
                          <w:marTop w:val="0"/>
                          <w:marBottom w:val="0"/>
                          <w:divBdr>
                            <w:top w:val="none" w:sz="0" w:space="0" w:color="auto"/>
                            <w:left w:val="none" w:sz="0" w:space="0" w:color="auto"/>
                            <w:bottom w:val="none" w:sz="0" w:space="0" w:color="auto"/>
                            <w:right w:val="none" w:sz="0" w:space="0" w:color="auto"/>
                          </w:divBdr>
                        </w:div>
                        <w:div w:id="1229220548">
                          <w:marLeft w:val="0"/>
                          <w:marRight w:val="0"/>
                          <w:marTop w:val="0"/>
                          <w:marBottom w:val="0"/>
                          <w:divBdr>
                            <w:top w:val="none" w:sz="0" w:space="0" w:color="auto"/>
                            <w:left w:val="none" w:sz="0" w:space="0" w:color="auto"/>
                            <w:bottom w:val="none" w:sz="0" w:space="0" w:color="auto"/>
                            <w:right w:val="none" w:sz="0" w:space="0" w:color="auto"/>
                          </w:divBdr>
                        </w:div>
                        <w:div w:id="250043699">
                          <w:marLeft w:val="0"/>
                          <w:marRight w:val="0"/>
                          <w:marTop w:val="0"/>
                          <w:marBottom w:val="0"/>
                          <w:divBdr>
                            <w:top w:val="none" w:sz="0" w:space="0" w:color="auto"/>
                            <w:left w:val="none" w:sz="0" w:space="0" w:color="auto"/>
                            <w:bottom w:val="none" w:sz="0" w:space="0" w:color="auto"/>
                            <w:right w:val="none" w:sz="0" w:space="0" w:color="auto"/>
                          </w:divBdr>
                        </w:div>
                        <w:div w:id="591813971">
                          <w:marLeft w:val="0"/>
                          <w:marRight w:val="0"/>
                          <w:marTop w:val="0"/>
                          <w:marBottom w:val="0"/>
                          <w:divBdr>
                            <w:top w:val="none" w:sz="0" w:space="0" w:color="auto"/>
                            <w:left w:val="none" w:sz="0" w:space="0" w:color="auto"/>
                            <w:bottom w:val="none" w:sz="0" w:space="0" w:color="auto"/>
                            <w:right w:val="none" w:sz="0" w:space="0" w:color="auto"/>
                          </w:divBdr>
                        </w:div>
                        <w:div w:id="1356692626">
                          <w:marLeft w:val="0"/>
                          <w:marRight w:val="0"/>
                          <w:marTop w:val="0"/>
                          <w:marBottom w:val="0"/>
                          <w:divBdr>
                            <w:top w:val="none" w:sz="0" w:space="0" w:color="auto"/>
                            <w:left w:val="none" w:sz="0" w:space="0" w:color="auto"/>
                            <w:bottom w:val="none" w:sz="0" w:space="0" w:color="auto"/>
                            <w:right w:val="none" w:sz="0" w:space="0" w:color="auto"/>
                          </w:divBdr>
                        </w:div>
                        <w:div w:id="237905516">
                          <w:marLeft w:val="0"/>
                          <w:marRight w:val="0"/>
                          <w:marTop w:val="0"/>
                          <w:marBottom w:val="0"/>
                          <w:divBdr>
                            <w:top w:val="none" w:sz="0" w:space="0" w:color="auto"/>
                            <w:left w:val="none" w:sz="0" w:space="0" w:color="auto"/>
                            <w:bottom w:val="none" w:sz="0" w:space="0" w:color="auto"/>
                            <w:right w:val="none" w:sz="0" w:space="0" w:color="auto"/>
                          </w:divBdr>
                        </w:div>
                        <w:div w:id="350568297">
                          <w:marLeft w:val="0"/>
                          <w:marRight w:val="0"/>
                          <w:marTop w:val="0"/>
                          <w:marBottom w:val="0"/>
                          <w:divBdr>
                            <w:top w:val="none" w:sz="0" w:space="0" w:color="auto"/>
                            <w:left w:val="none" w:sz="0" w:space="0" w:color="auto"/>
                            <w:bottom w:val="none" w:sz="0" w:space="0" w:color="auto"/>
                            <w:right w:val="none" w:sz="0" w:space="0" w:color="auto"/>
                          </w:divBdr>
                        </w:div>
                        <w:div w:id="795756795">
                          <w:marLeft w:val="0"/>
                          <w:marRight w:val="0"/>
                          <w:marTop w:val="0"/>
                          <w:marBottom w:val="0"/>
                          <w:divBdr>
                            <w:top w:val="none" w:sz="0" w:space="0" w:color="auto"/>
                            <w:left w:val="none" w:sz="0" w:space="0" w:color="auto"/>
                            <w:bottom w:val="none" w:sz="0" w:space="0" w:color="auto"/>
                            <w:right w:val="none" w:sz="0" w:space="0" w:color="auto"/>
                          </w:divBdr>
                        </w:div>
                        <w:div w:id="1896087922">
                          <w:marLeft w:val="0"/>
                          <w:marRight w:val="0"/>
                          <w:marTop w:val="0"/>
                          <w:marBottom w:val="0"/>
                          <w:divBdr>
                            <w:top w:val="none" w:sz="0" w:space="0" w:color="auto"/>
                            <w:left w:val="none" w:sz="0" w:space="0" w:color="auto"/>
                            <w:bottom w:val="none" w:sz="0" w:space="0" w:color="auto"/>
                            <w:right w:val="none" w:sz="0" w:space="0" w:color="auto"/>
                          </w:divBdr>
                        </w:div>
                        <w:div w:id="216363351">
                          <w:marLeft w:val="0"/>
                          <w:marRight w:val="0"/>
                          <w:marTop w:val="0"/>
                          <w:marBottom w:val="0"/>
                          <w:divBdr>
                            <w:top w:val="none" w:sz="0" w:space="0" w:color="auto"/>
                            <w:left w:val="none" w:sz="0" w:space="0" w:color="auto"/>
                            <w:bottom w:val="none" w:sz="0" w:space="0" w:color="auto"/>
                            <w:right w:val="none" w:sz="0" w:space="0" w:color="auto"/>
                          </w:divBdr>
                        </w:div>
                        <w:div w:id="1160731610">
                          <w:marLeft w:val="0"/>
                          <w:marRight w:val="0"/>
                          <w:marTop w:val="0"/>
                          <w:marBottom w:val="0"/>
                          <w:divBdr>
                            <w:top w:val="none" w:sz="0" w:space="0" w:color="auto"/>
                            <w:left w:val="none" w:sz="0" w:space="0" w:color="auto"/>
                            <w:bottom w:val="none" w:sz="0" w:space="0" w:color="auto"/>
                            <w:right w:val="none" w:sz="0" w:space="0" w:color="auto"/>
                          </w:divBdr>
                        </w:div>
                        <w:div w:id="1766611320">
                          <w:marLeft w:val="0"/>
                          <w:marRight w:val="0"/>
                          <w:marTop w:val="0"/>
                          <w:marBottom w:val="0"/>
                          <w:divBdr>
                            <w:top w:val="none" w:sz="0" w:space="0" w:color="auto"/>
                            <w:left w:val="none" w:sz="0" w:space="0" w:color="auto"/>
                            <w:bottom w:val="none" w:sz="0" w:space="0" w:color="auto"/>
                            <w:right w:val="none" w:sz="0" w:space="0" w:color="auto"/>
                          </w:divBdr>
                        </w:div>
                        <w:div w:id="1666282712">
                          <w:marLeft w:val="0"/>
                          <w:marRight w:val="0"/>
                          <w:marTop w:val="0"/>
                          <w:marBottom w:val="0"/>
                          <w:divBdr>
                            <w:top w:val="none" w:sz="0" w:space="0" w:color="auto"/>
                            <w:left w:val="none" w:sz="0" w:space="0" w:color="auto"/>
                            <w:bottom w:val="none" w:sz="0" w:space="0" w:color="auto"/>
                            <w:right w:val="none" w:sz="0" w:space="0" w:color="auto"/>
                          </w:divBdr>
                        </w:div>
                        <w:div w:id="790589214">
                          <w:marLeft w:val="0"/>
                          <w:marRight w:val="0"/>
                          <w:marTop w:val="0"/>
                          <w:marBottom w:val="0"/>
                          <w:divBdr>
                            <w:top w:val="none" w:sz="0" w:space="0" w:color="auto"/>
                            <w:left w:val="none" w:sz="0" w:space="0" w:color="auto"/>
                            <w:bottom w:val="none" w:sz="0" w:space="0" w:color="auto"/>
                            <w:right w:val="none" w:sz="0" w:space="0" w:color="auto"/>
                          </w:divBdr>
                        </w:div>
                        <w:div w:id="100341437">
                          <w:marLeft w:val="0"/>
                          <w:marRight w:val="0"/>
                          <w:marTop w:val="0"/>
                          <w:marBottom w:val="0"/>
                          <w:divBdr>
                            <w:top w:val="none" w:sz="0" w:space="0" w:color="auto"/>
                            <w:left w:val="none" w:sz="0" w:space="0" w:color="auto"/>
                            <w:bottom w:val="none" w:sz="0" w:space="0" w:color="auto"/>
                            <w:right w:val="none" w:sz="0" w:space="0" w:color="auto"/>
                          </w:divBdr>
                        </w:div>
                        <w:div w:id="1776746901">
                          <w:marLeft w:val="0"/>
                          <w:marRight w:val="0"/>
                          <w:marTop w:val="0"/>
                          <w:marBottom w:val="0"/>
                          <w:divBdr>
                            <w:top w:val="none" w:sz="0" w:space="0" w:color="auto"/>
                            <w:left w:val="none" w:sz="0" w:space="0" w:color="auto"/>
                            <w:bottom w:val="none" w:sz="0" w:space="0" w:color="auto"/>
                            <w:right w:val="none" w:sz="0" w:space="0" w:color="auto"/>
                          </w:divBdr>
                        </w:div>
                        <w:div w:id="1130975004">
                          <w:marLeft w:val="0"/>
                          <w:marRight w:val="0"/>
                          <w:marTop w:val="0"/>
                          <w:marBottom w:val="0"/>
                          <w:divBdr>
                            <w:top w:val="none" w:sz="0" w:space="0" w:color="auto"/>
                            <w:left w:val="none" w:sz="0" w:space="0" w:color="auto"/>
                            <w:bottom w:val="none" w:sz="0" w:space="0" w:color="auto"/>
                            <w:right w:val="none" w:sz="0" w:space="0" w:color="auto"/>
                          </w:divBdr>
                        </w:div>
                        <w:div w:id="239601224">
                          <w:marLeft w:val="0"/>
                          <w:marRight w:val="0"/>
                          <w:marTop w:val="0"/>
                          <w:marBottom w:val="0"/>
                          <w:divBdr>
                            <w:top w:val="none" w:sz="0" w:space="0" w:color="auto"/>
                            <w:left w:val="none" w:sz="0" w:space="0" w:color="auto"/>
                            <w:bottom w:val="none" w:sz="0" w:space="0" w:color="auto"/>
                            <w:right w:val="none" w:sz="0" w:space="0" w:color="auto"/>
                          </w:divBdr>
                        </w:div>
                        <w:div w:id="1991861502">
                          <w:marLeft w:val="0"/>
                          <w:marRight w:val="0"/>
                          <w:marTop w:val="0"/>
                          <w:marBottom w:val="0"/>
                          <w:divBdr>
                            <w:top w:val="none" w:sz="0" w:space="0" w:color="auto"/>
                            <w:left w:val="none" w:sz="0" w:space="0" w:color="auto"/>
                            <w:bottom w:val="none" w:sz="0" w:space="0" w:color="auto"/>
                            <w:right w:val="none" w:sz="0" w:space="0" w:color="auto"/>
                          </w:divBdr>
                        </w:div>
                        <w:div w:id="13194426">
                          <w:marLeft w:val="0"/>
                          <w:marRight w:val="0"/>
                          <w:marTop w:val="0"/>
                          <w:marBottom w:val="0"/>
                          <w:divBdr>
                            <w:top w:val="none" w:sz="0" w:space="0" w:color="auto"/>
                            <w:left w:val="none" w:sz="0" w:space="0" w:color="auto"/>
                            <w:bottom w:val="none" w:sz="0" w:space="0" w:color="auto"/>
                            <w:right w:val="none" w:sz="0" w:space="0" w:color="auto"/>
                          </w:divBdr>
                        </w:div>
                        <w:div w:id="228660719">
                          <w:marLeft w:val="0"/>
                          <w:marRight w:val="0"/>
                          <w:marTop w:val="0"/>
                          <w:marBottom w:val="0"/>
                          <w:divBdr>
                            <w:top w:val="none" w:sz="0" w:space="0" w:color="auto"/>
                            <w:left w:val="none" w:sz="0" w:space="0" w:color="auto"/>
                            <w:bottom w:val="none" w:sz="0" w:space="0" w:color="auto"/>
                            <w:right w:val="none" w:sz="0" w:space="0" w:color="auto"/>
                          </w:divBdr>
                        </w:div>
                        <w:div w:id="300426098">
                          <w:marLeft w:val="0"/>
                          <w:marRight w:val="0"/>
                          <w:marTop w:val="0"/>
                          <w:marBottom w:val="0"/>
                          <w:divBdr>
                            <w:top w:val="none" w:sz="0" w:space="0" w:color="auto"/>
                            <w:left w:val="none" w:sz="0" w:space="0" w:color="auto"/>
                            <w:bottom w:val="none" w:sz="0" w:space="0" w:color="auto"/>
                            <w:right w:val="none" w:sz="0" w:space="0" w:color="auto"/>
                          </w:divBdr>
                        </w:div>
                        <w:div w:id="1649556829">
                          <w:marLeft w:val="0"/>
                          <w:marRight w:val="0"/>
                          <w:marTop w:val="0"/>
                          <w:marBottom w:val="0"/>
                          <w:divBdr>
                            <w:top w:val="none" w:sz="0" w:space="0" w:color="auto"/>
                            <w:left w:val="none" w:sz="0" w:space="0" w:color="auto"/>
                            <w:bottom w:val="none" w:sz="0" w:space="0" w:color="auto"/>
                            <w:right w:val="none" w:sz="0" w:space="0" w:color="auto"/>
                          </w:divBdr>
                        </w:div>
                        <w:div w:id="908727964">
                          <w:marLeft w:val="0"/>
                          <w:marRight w:val="0"/>
                          <w:marTop w:val="0"/>
                          <w:marBottom w:val="0"/>
                          <w:divBdr>
                            <w:top w:val="none" w:sz="0" w:space="0" w:color="auto"/>
                            <w:left w:val="none" w:sz="0" w:space="0" w:color="auto"/>
                            <w:bottom w:val="none" w:sz="0" w:space="0" w:color="auto"/>
                            <w:right w:val="none" w:sz="0" w:space="0" w:color="auto"/>
                          </w:divBdr>
                        </w:div>
                        <w:div w:id="2023626029">
                          <w:marLeft w:val="0"/>
                          <w:marRight w:val="0"/>
                          <w:marTop w:val="0"/>
                          <w:marBottom w:val="0"/>
                          <w:divBdr>
                            <w:top w:val="none" w:sz="0" w:space="0" w:color="auto"/>
                            <w:left w:val="none" w:sz="0" w:space="0" w:color="auto"/>
                            <w:bottom w:val="none" w:sz="0" w:space="0" w:color="auto"/>
                            <w:right w:val="none" w:sz="0" w:space="0" w:color="auto"/>
                          </w:divBdr>
                        </w:div>
                        <w:div w:id="1617367723">
                          <w:marLeft w:val="0"/>
                          <w:marRight w:val="0"/>
                          <w:marTop w:val="0"/>
                          <w:marBottom w:val="0"/>
                          <w:divBdr>
                            <w:top w:val="none" w:sz="0" w:space="0" w:color="auto"/>
                            <w:left w:val="none" w:sz="0" w:space="0" w:color="auto"/>
                            <w:bottom w:val="none" w:sz="0" w:space="0" w:color="auto"/>
                            <w:right w:val="none" w:sz="0" w:space="0" w:color="auto"/>
                          </w:divBdr>
                        </w:div>
                        <w:div w:id="872887178">
                          <w:marLeft w:val="0"/>
                          <w:marRight w:val="0"/>
                          <w:marTop w:val="0"/>
                          <w:marBottom w:val="0"/>
                          <w:divBdr>
                            <w:top w:val="none" w:sz="0" w:space="0" w:color="auto"/>
                            <w:left w:val="none" w:sz="0" w:space="0" w:color="auto"/>
                            <w:bottom w:val="none" w:sz="0" w:space="0" w:color="auto"/>
                            <w:right w:val="none" w:sz="0" w:space="0" w:color="auto"/>
                          </w:divBdr>
                        </w:div>
                        <w:div w:id="1479835265">
                          <w:marLeft w:val="0"/>
                          <w:marRight w:val="0"/>
                          <w:marTop w:val="0"/>
                          <w:marBottom w:val="0"/>
                          <w:divBdr>
                            <w:top w:val="none" w:sz="0" w:space="0" w:color="auto"/>
                            <w:left w:val="none" w:sz="0" w:space="0" w:color="auto"/>
                            <w:bottom w:val="none" w:sz="0" w:space="0" w:color="auto"/>
                            <w:right w:val="none" w:sz="0" w:space="0" w:color="auto"/>
                          </w:divBdr>
                        </w:div>
                        <w:div w:id="1180855407">
                          <w:marLeft w:val="0"/>
                          <w:marRight w:val="0"/>
                          <w:marTop w:val="0"/>
                          <w:marBottom w:val="0"/>
                          <w:divBdr>
                            <w:top w:val="none" w:sz="0" w:space="0" w:color="auto"/>
                            <w:left w:val="none" w:sz="0" w:space="0" w:color="auto"/>
                            <w:bottom w:val="none" w:sz="0" w:space="0" w:color="auto"/>
                            <w:right w:val="none" w:sz="0" w:space="0" w:color="auto"/>
                          </w:divBdr>
                        </w:div>
                        <w:div w:id="2028024170">
                          <w:marLeft w:val="0"/>
                          <w:marRight w:val="0"/>
                          <w:marTop w:val="0"/>
                          <w:marBottom w:val="0"/>
                          <w:divBdr>
                            <w:top w:val="none" w:sz="0" w:space="0" w:color="auto"/>
                            <w:left w:val="none" w:sz="0" w:space="0" w:color="auto"/>
                            <w:bottom w:val="none" w:sz="0" w:space="0" w:color="auto"/>
                            <w:right w:val="none" w:sz="0" w:space="0" w:color="auto"/>
                          </w:divBdr>
                        </w:div>
                        <w:div w:id="1419709524">
                          <w:marLeft w:val="0"/>
                          <w:marRight w:val="0"/>
                          <w:marTop w:val="0"/>
                          <w:marBottom w:val="0"/>
                          <w:divBdr>
                            <w:top w:val="none" w:sz="0" w:space="0" w:color="auto"/>
                            <w:left w:val="none" w:sz="0" w:space="0" w:color="auto"/>
                            <w:bottom w:val="none" w:sz="0" w:space="0" w:color="auto"/>
                            <w:right w:val="none" w:sz="0" w:space="0" w:color="auto"/>
                          </w:divBdr>
                        </w:div>
                        <w:div w:id="1925216890">
                          <w:marLeft w:val="0"/>
                          <w:marRight w:val="0"/>
                          <w:marTop w:val="0"/>
                          <w:marBottom w:val="0"/>
                          <w:divBdr>
                            <w:top w:val="none" w:sz="0" w:space="0" w:color="auto"/>
                            <w:left w:val="none" w:sz="0" w:space="0" w:color="auto"/>
                            <w:bottom w:val="none" w:sz="0" w:space="0" w:color="auto"/>
                            <w:right w:val="none" w:sz="0" w:space="0" w:color="auto"/>
                          </w:divBdr>
                        </w:div>
                        <w:div w:id="1008483379">
                          <w:marLeft w:val="0"/>
                          <w:marRight w:val="0"/>
                          <w:marTop w:val="0"/>
                          <w:marBottom w:val="0"/>
                          <w:divBdr>
                            <w:top w:val="none" w:sz="0" w:space="0" w:color="auto"/>
                            <w:left w:val="none" w:sz="0" w:space="0" w:color="auto"/>
                            <w:bottom w:val="none" w:sz="0" w:space="0" w:color="auto"/>
                            <w:right w:val="none" w:sz="0" w:space="0" w:color="auto"/>
                          </w:divBdr>
                        </w:div>
                        <w:div w:id="321395664">
                          <w:marLeft w:val="0"/>
                          <w:marRight w:val="0"/>
                          <w:marTop w:val="0"/>
                          <w:marBottom w:val="0"/>
                          <w:divBdr>
                            <w:top w:val="none" w:sz="0" w:space="0" w:color="auto"/>
                            <w:left w:val="none" w:sz="0" w:space="0" w:color="auto"/>
                            <w:bottom w:val="none" w:sz="0" w:space="0" w:color="auto"/>
                            <w:right w:val="none" w:sz="0" w:space="0" w:color="auto"/>
                          </w:divBdr>
                        </w:div>
                        <w:div w:id="93551108">
                          <w:marLeft w:val="0"/>
                          <w:marRight w:val="0"/>
                          <w:marTop w:val="0"/>
                          <w:marBottom w:val="0"/>
                          <w:divBdr>
                            <w:top w:val="none" w:sz="0" w:space="0" w:color="auto"/>
                            <w:left w:val="none" w:sz="0" w:space="0" w:color="auto"/>
                            <w:bottom w:val="none" w:sz="0" w:space="0" w:color="auto"/>
                            <w:right w:val="none" w:sz="0" w:space="0" w:color="auto"/>
                          </w:divBdr>
                        </w:div>
                        <w:div w:id="514148504">
                          <w:marLeft w:val="0"/>
                          <w:marRight w:val="0"/>
                          <w:marTop w:val="0"/>
                          <w:marBottom w:val="0"/>
                          <w:divBdr>
                            <w:top w:val="none" w:sz="0" w:space="0" w:color="auto"/>
                            <w:left w:val="none" w:sz="0" w:space="0" w:color="auto"/>
                            <w:bottom w:val="none" w:sz="0" w:space="0" w:color="auto"/>
                            <w:right w:val="none" w:sz="0" w:space="0" w:color="auto"/>
                          </w:divBdr>
                        </w:div>
                        <w:div w:id="478231948">
                          <w:marLeft w:val="0"/>
                          <w:marRight w:val="0"/>
                          <w:marTop w:val="0"/>
                          <w:marBottom w:val="0"/>
                          <w:divBdr>
                            <w:top w:val="none" w:sz="0" w:space="0" w:color="auto"/>
                            <w:left w:val="none" w:sz="0" w:space="0" w:color="auto"/>
                            <w:bottom w:val="none" w:sz="0" w:space="0" w:color="auto"/>
                            <w:right w:val="none" w:sz="0" w:space="0" w:color="auto"/>
                          </w:divBdr>
                        </w:div>
                        <w:div w:id="912932622">
                          <w:marLeft w:val="0"/>
                          <w:marRight w:val="0"/>
                          <w:marTop w:val="0"/>
                          <w:marBottom w:val="0"/>
                          <w:divBdr>
                            <w:top w:val="none" w:sz="0" w:space="0" w:color="auto"/>
                            <w:left w:val="none" w:sz="0" w:space="0" w:color="auto"/>
                            <w:bottom w:val="none" w:sz="0" w:space="0" w:color="auto"/>
                            <w:right w:val="none" w:sz="0" w:space="0" w:color="auto"/>
                          </w:divBdr>
                        </w:div>
                        <w:div w:id="665287854">
                          <w:marLeft w:val="0"/>
                          <w:marRight w:val="0"/>
                          <w:marTop w:val="0"/>
                          <w:marBottom w:val="0"/>
                          <w:divBdr>
                            <w:top w:val="none" w:sz="0" w:space="0" w:color="auto"/>
                            <w:left w:val="none" w:sz="0" w:space="0" w:color="auto"/>
                            <w:bottom w:val="none" w:sz="0" w:space="0" w:color="auto"/>
                            <w:right w:val="none" w:sz="0" w:space="0" w:color="auto"/>
                          </w:divBdr>
                        </w:div>
                        <w:div w:id="1023672999">
                          <w:marLeft w:val="0"/>
                          <w:marRight w:val="0"/>
                          <w:marTop w:val="0"/>
                          <w:marBottom w:val="0"/>
                          <w:divBdr>
                            <w:top w:val="none" w:sz="0" w:space="0" w:color="auto"/>
                            <w:left w:val="none" w:sz="0" w:space="0" w:color="auto"/>
                            <w:bottom w:val="none" w:sz="0" w:space="0" w:color="auto"/>
                            <w:right w:val="none" w:sz="0" w:space="0" w:color="auto"/>
                          </w:divBdr>
                        </w:div>
                        <w:div w:id="1532186748">
                          <w:marLeft w:val="0"/>
                          <w:marRight w:val="0"/>
                          <w:marTop w:val="0"/>
                          <w:marBottom w:val="0"/>
                          <w:divBdr>
                            <w:top w:val="none" w:sz="0" w:space="0" w:color="auto"/>
                            <w:left w:val="none" w:sz="0" w:space="0" w:color="auto"/>
                            <w:bottom w:val="none" w:sz="0" w:space="0" w:color="auto"/>
                            <w:right w:val="none" w:sz="0" w:space="0" w:color="auto"/>
                          </w:divBdr>
                        </w:div>
                        <w:div w:id="1153371549">
                          <w:marLeft w:val="0"/>
                          <w:marRight w:val="0"/>
                          <w:marTop w:val="0"/>
                          <w:marBottom w:val="0"/>
                          <w:divBdr>
                            <w:top w:val="none" w:sz="0" w:space="0" w:color="auto"/>
                            <w:left w:val="none" w:sz="0" w:space="0" w:color="auto"/>
                            <w:bottom w:val="none" w:sz="0" w:space="0" w:color="auto"/>
                            <w:right w:val="none" w:sz="0" w:space="0" w:color="auto"/>
                          </w:divBdr>
                        </w:div>
                        <w:div w:id="1062101244">
                          <w:marLeft w:val="0"/>
                          <w:marRight w:val="0"/>
                          <w:marTop w:val="0"/>
                          <w:marBottom w:val="0"/>
                          <w:divBdr>
                            <w:top w:val="none" w:sz="0" w:space="0" w:color="auto"/>
                            <w:left w:val="none" w:sz="0" w:space="0" w:color="auto"/>
                            <w:bottom w:val="none" w:sz="0" w:space="0" w:color="auto"/>
                            <w:right w:val="none" w:sz="0" w:space="0" w:color="auto"/>
                          </w:divBdr>
                        </w:div>
                        <w:div w:id="1285119930">
                          <w:marLeft w:val="0"/>
                          <w:marRight w:val="0"/>
                          <w:marTop w:val="0"/>
                          <w:marBottom w:val="0"/>
                          <w:divBdr>
                            <w:top w:val="none" w:sz="0" w:space="0" w:color="auto"/>
                            <w:left w:val="none" w:sz="0" w:space="0" w:color="auto"/>
                            <w:bottom w:val="none" w:sz="0" w:space="0" w:color="auto"/>
                            <w:right w:val="none" w:sz="0" w:space="0" w:color="auto"/>
                          </w:divBdr>
                        </w:div>
                        <w:div w:id="273446546">
                          <w:marLeft w:val="0"/>
                          <w:marRight w:val="0"/>
                          <w:marTop w:val="0"/>
                          <w:marBottom w:val="0"/>
                          <w:divBdr>
                            <w:top w:val="none" w:sz="0" w:space="0" w:color="auto"/>
                            <w:left w:val="none" w:sz="0" w:space="0" w:color="auto"/>
                            <w:bottom w:val="none" w:sz="0" w:space="0" w:color="auto"/>
                            <w:right w:val="none" w:sz="0" w:space="0" w:color="auto"/>
                          </w:divBdr>
                        </w:div>
                        <w:div w:id="1565288510">
                          <w:marLeft w:val="0"/>
                          <w:marRight w:val="0"/>
                          <w:marTop w:val="0"/>
                          <w:marBottom w:val="0"/>
                          <w:divBdr>
                            <w:top w:val="none" w:sz="0" w:space="0" w:color="auto"/>
                            <w:left w:val="none" w:sz="0" w:space="0" w:color="auto"/>
                            <w:bottom w:val="none" w:sz="0" w:space="0" w:color="auto"/>
                            <w:right w:val="none" w:sz="0" w:space="0" w:color="auto"/>
                          </w:divBdr>
                        </w:div>
                        <w:div w:id="832254433">
                          <w:marLeft w:val="0"/>
                          <w:marRight w:val="0"/>
                          <w:marTop w:val="0"/>
                          <w:marBottom w:val="0"/>
                          <w:divBdr>
                            <w:top w:val="none" w:sz="0" w:space="0" w:color="auto"/>
                            <w:left w:val="none" w:sz="0" w:space="0" w:color="auto"/>
                            <w:bottom w:val="none" w:sz="0" w:space="0" w:color="auto"/>
                            <w:right w:val="none" w:sz="0" w:space="0" w:color="auto"/>
                          </w:divBdr>
                        </w:div>
                        <w:div w:id="412629307">
                          <w:marLeft w:val="0"/>
                          <w:marRight w:val="0"/>
                          <w:marTop w:val="0"/>
                          <w:marBottom w:val="0"/>
                          <w:divBdr>
                            <w:top w:val="none" w:sz="0" w:space="0" w:color="auto"/>
                            <w:left w:val="none" w:sz="0" w:space="0" w:color="auto"/>
                            <w:bottom w:val="none" w:sz="0" w:space="0" w:color="auto"/>
                            <w:right w:val="none" w:sz="0" w:space="0" w:color="auto"/>
                          </w:divBdr>
                        </w:div>
                        <w:div w:id="905840638">
                          <w:marLeft w:val="0"/>
                          <w:marRight w:val="0"/>
                          <w:marTop w:val="0"/>
                          <w:marBottom w:val="0"/>
                          <w:divBdr>
                            <w:top w:val="none" w:sz="0" w:space="0" w:color="auto"/>
                            <w:left w:val="none" w:sz="0" w:space="0" w:color="auto"/>
                            <w:bottom w:val="none" w:sz="0" w:space="0" w:color="auto"/>
                            <w:right w:val="none" w:sz="0" w:space="0" w:color="auto"/>
                          </w:divBdr>
                        </w:div>
                        <w:div w:id="683899031">
                          <w:marLeft w:val="0"/>
                          <w:marRight w:val="0"/>
                          <w:marTop w:val="0"/>
                          <w:marBottom w:val="0"/>
                          <w:divBdr>
                            <w:top w:val="none" w:sz="0" w:space="0" w:color="auto"/>
                            <w:left w:val="none" w:sz="0" w:space="0" w:color="auto"/>
                            <w:bottom w:val="none" w:sz="0" w:space="0" w:color="auto"/>
                            <w:right w:val="none" w:sz="0" w:space="0" w:color="auto"/>
                          </w:divBdr>
                        </w:div>
                        <w:div w:id="1634410230">
                          <w:marLeft w:val="0"/>
                          <w:marRight w:val="0"/>
                          <w:marTop w:val="0"/>
                          <w:marBottom w:val="0"/>
                          <w:divBdr>
                            <w:top w:val="none" w:sz="0" w:space="0" w:color="auto"/>
                            <w:left w:val="none" w:sz="0" w:space="0" w:color="auto"/>
                            <w:bottom w:val="none" w:sz="0" w:space="0" w:color="auto"/>
                            <w:right w:val="none" w:sz="0" w:space="0" w:color="auto"/>
                          </w:divBdr>
                        </w:div>
                        <w:div w:id="1409957433">
                          <w:marLeft w:val="0"/>
                          <w:marRight w:val="0"/>
                          <w:marTop w:val="0"/>
                          <w:marBottom w:val="0"/>
                          <w:divBdr>
                            <w:top w:val="none" w:sz="0" w:space="0" w:color="auto"/>
                            <w:left w:val="none" w:sz="0" w:space="0" w:color="auto"/>
                            <w:bottom w:val="none" w:sz="0" w:space="0" w:color="auto"/>
                            <w:right w:val="none" w:sz="0" w:space="0" w:color="auto"/>
                          </w:divBdr>
                        </w:div>
                        <w:div w:id="597953944">
                          <w:marLeft w:val="0"/>
                          <w:marRight w:val="0"/>
                          <w:marTop w:val="0"/>
                          <w:marBottom w:val="0"/>
                          <w:divBdr>
                            <w:top w:val="none" w:sz="0" w:space="0" w:color="auto"/>
                            <w:left w:val="none" w:sz="0" w:space="0" w:color="auto"/>
                            <w:bottom w:val="none" w:sz="0" w:space="0" w:color="auto"/>
                            <w:right w:val="none" w:sz="0" w:space="0" w:color="auto"/>
                          </w:divBdr>
                        </w:div>
                        <w:div w:id="333997180">
                          <w:marLeft w:val="0"/>
                          <w:marRight w:val="0"/>
                          <w:marTop w:val="0"/>
                          <w:marBottom w:val="0"/>
                          <w:divBdr>
                            <w:top w:val="none" w:sz="0" w:space="0" w:color="auto"/>
                            <w:left w:val="none" w:sz="0" w:space="0" w:color="auto"/>
                            <w:bottom w:val="none" w:sz="0" w:space="0" w:color="auto"/>
                            <w:right w:val="none" w:sz="0" w:space="0" w:color="auto"/>
                          </w:divBdr>
                        </w:div>
                        <w:div w:id="2140562187">
                          <w:marLeft w:val="0"/>
                          <w:marRight w:val="0"/>
                          <w:marTop w:val="0"/>
                          <w:marBottom w:val="0"/>
                          <w:divBdr>
                            <w:top w:val="none" w:sz="0" w:space="0" w:color="auto"/>
                            <w:left w:val="none" w:sz="0" w:space="0" w:color="auto"/>
                            <w:bottom w:val="none" w:sz="0" w:space="0" w:color="auto"/>
                            <w:right w:val="none" w:sz="0" w:space="0" w:color="auto"/>
                          </w:divBdr>
                        </w:div>
                        <w:div w:id="1004892846">
                          <w:marLeft w:val="0"/>
                          <w:marRight w:val="0"/>
                          <w:marTop w:val="0"/>
                          <w:marBottom w:val="0"/>
                          <w:divBdr>
                            <w:top w:val="none" w:sz="0" w:space="0" w:color="auto"/>
                            <w:left w:val="none" w:sz="0" w:space="0" w:color="auto"/>
                            <w:bottom w:val="none" w:sz="0" w:space="0" w:color="auto"/>
                            <w:right w:val="none" w:sz="0" w:space="0" w:color="auto"/>
                          </w:divBdr>
                        </w:div>
                        <w:div w:id="376783373">
                          <w:marLeft w:val="0"/>
                          <w:marRight w:val="0"/>
                          <w:marTop w:val="0"/>
                          <w:marBottom w:val="0"/>
                          <w:divBdr>
                            <w:top w:val="none" w:sz="0" w:space="0" w:color="auto"/>
                            <w:left w:val="none" w:sz="0" w:space="0" w:color="auto"/>
                            <w:bottom w:val="none" w:sz="0" w:space="0" w:color="auto"/>
                            <w:right w:val="none" w:sz="0" w:space="0" w:color="auto"/>
                          </w:divBdr>
                        </w:div>
                        <w:div w:id="8795359">
                          <w:marLeft w:val="0"/>
                          <w:marRight w:val="0"/>
                          <w:marTop w:val="0"/>
                          <w:marBottom w:val="0"/>
                          <w:divBdr>
                            <w:top w:val="none" w:sz="0" w:space="0" w:color="auto"/>
                            <w:left w:val="none" w:sz="0" w:space="0" w:color="auto"/>
                            <w:bottom w:val="none" w:sz="0" w:space="0" w:color="auto"/>
                            <w:right w:val="none" w:sz="0" w:space="0" w:color="auto"/>
                          </w:divBdr>
                        </w:div>
                        <w:div w:id="1910576032">
                          <w:marLeft w:val="0"/>
                          <w:marRight w:val="0"/>
                          <w:marTop w:val="0"/>
                          <w:marBottom w:val="0"/>
                          <w:divBdr>
                            <w:top w:val="none" w:sz="0" w:space="0" w:color="auto"/>
                            <w:left w:val="none" w:sz="0" w:space="0" w:color="auto"/>
                            <w:bottom w:val="none" w:sz="0" w:space="0" w:color="auto"/>
                            <w:right w:val="none" w:sz="0" w:space="0" w:color="auto"/>
                          </w:divBdr>
                        </w:div>
                        <w:div w:id="1912083066">
                          <w:marLeft w:val="0"/>
                          <w:marRight w:val="0"/>
                          <w:marTop w:val="0"/>
                          <w:marBottom w:val="0"/>
                          <w:divBdr>
                            <w:top w:val="none" w:sz="0" w:space="0" w:color="auto"/>
                            <w:left w:val="none" w:sz="0" w:space="0" w:color="auto"/>
                            <w:bottom w:val="none" w:sz="0" w:space="0" w:color="auto"/>
                            <w:right w:val="none" w:sz="0" w:space="0" w:color="auto"/>
                          </w:divBdr>
                        </w:div>
                        <w:div w:id="1831210835">
                          <w:marLeft w:val="0"/>
                          <w:marRight w:val="0"/>
                          <w:marTop w:val="0"/>
                          <w:marBottom w:val="0"/>
                          <w:divBdr>
                            <w:top w:val="none" w:sz="0" w:space="0" w:color="auto"/>
                            <w:left w:val="none" w:sz="0" w:space="0" w:color="auto"/>
                            <w:bottom w:val="none" w:sz="0" w:space="0" w:color="auto"/>
                            <w:right w:val="none" w:sz="0" w:space="0" w:color="auto"/>
                          </w:divBdr>
                        </w:div>
                        <w:div w:id="1556701826">
                          <w:marLeft w:val="0"/>
                          <w:marRight w:val="0"/>
                          <w:marTop w:val="0"/>
                          <w:marBottom w:val="0"/>
                          <w:divBdr>
                            <w:top w:val="none" w:sz="0" w:space="0" w:color="auto"/>
                            <w:left w:val="none" w:sz="0" w:space="0" w:color="auto"/>
                            <w:bottom w:val="none" w:sz="0" w:space="0" w:color="auto"/>
                            <w:right w:val="none" w:sz="0" w:space="0" w:color="auto"/>
                          </w:divBdr>
                        </w:div>
                        <w:div w:id="992485753">
                          <w:marLeft w:val="0"/>
                          <w:marRight w:val="0"/>
                          <w:marTop w:val="0"/>
                          <w:marBottom w:val="0"/>
                          <w:divBdr>
                            <w:top w:val="none" w:sz="0" w:space="0" w:color="auto"/>
                            <w:left w:val="none" w:sz="0" w:space="0" w:color="auto"/>
                            <w:bottom w:val="none" w:sz="0" w:space="0" w:color="auto"/>
                            <w:right w:val="none" w:sz="0" w:space="0" w:color="auto"/>
                          </w:divBdr>
                        </w:div>
                        <w:div w:id="874151881">
                          <w:marLeft w:val="0"/>
                          <w:marRight w:val="0"/>
                          <w:marTop w:val="0"/>
                          <w:marBottom w:val="0"/>
                          <w:divBdr>
                            <w:top w:val="none" w:sz="0" w:space="0" w:color="auto"/>
                            <w:left w:val="none" w:sz="0" w:space="0" w:color="auto"/>
                            <w:bottom w:val="none" w:sz="0" w:space="0" w:color="auto"/>
                            <w:right w:val="none" w:sz="0" w:space="0" w:color="auto"/>
                          </w:divBdr>
                        </w:div>
                        <w:div w:id="1619335793">
                          <w:marLeft w:val="0"/>
                          <w:marRight w:val="0"/>
                          <w:marTop w:val="0"/>
                          <w:marBottom w:val="0"/>
                          <w:divBdr>
                            <w:top w:val="none" w:sz="0" w:space="0" w:color="auto"/>
                            <w:left w:val="none" w:sz="0" w:space="0" w:color="auto"/>
                            <w:bottom w:val="none" w:sz="0" w:space="0" w:color="auto"/>
                            <w:right w:val="none" w:sz="0" w:space="0" w:color="auto"/>
                          </w:divBdr>
                        </w:div>
                        <w:div w:id="2147307176">
                          <w:marLeft w:val="0"/>
                          <w:marRight w:val="0"/>
                          <w:marTop w:val="0"/>
                          <w:marBottom w:val="0"/>
                          <w:divBdr>
                            <w:top w:val="none" w:sz="0" w:space="0" w:color="auto"/>
                            <w:left w:val="none" w:sz="0" w:space="0" w:color="auto"/>
                            <w:bottom w:val="none" w:sz="0" w:space="0" w:color="auto"/>
                            <w:right w:val="none" w:sz="0" w:space="0" w:color="auto"/>
                          </w:divBdr>
                        </w:div>
                        <w:div w:id="750203723">
                          <w:marLeft w:val="0"/>
                          <w:marRight w:val="0"/>
                          <w:marTop w:val="0"/>
                          <w:marBottom w:val="0"/>
                          <w:divBdr>
                            <w:top w:val="none" w:sz="0" w:space="0" w:color="auto"/>
                            <w:left w:val="none" w:sz="0" w:space="0" w:color="auto"/>
                            <w:bottom w:val="none" w:sz="0" w:space="0" w:color="auto"/>
                            <w:right w:val="none" w:sz="0" w:space="0" w:color="auto"/>
                          </w:divBdr>
                        </w:div>
                        <w:div w:id="1846897053">
                          <w:marLeft w:val="0"/>
                          <w:marRight w:val="0"/>
                          <w:marTop w:val="0"/>
                          <w:marBottom w:val="0"/>
                          <w:divBdr>
                            <w:top w:val="none" w:sz="0" w:space="0" w:color="auto"/>
                            <w:left w:val="none" w:sz="0" w:space="0" w:color="auto"/>
                            <w:bottom w:val="none" w:sz="0" w:space="0" w:color="auto"/>
                            <w:right w:val="none" w:sz="0" w:space="0" w:color="auto"/>
                          </w:divBdr>
                        </w:div>
                        <w:div w:id="1629582034">
                          <w:marLeft w:val="0"/>
                          <w:marRight w:val="0"/>
                          <w:marTop w:val="0"/>
                          <w:marBottom w:val="0"/>
                          <w:divBdr>
                            <w:top w:val="none" w:sz="0" w:space="0" w:color="auto"/>
                            <w:left w:val="none" w:sz="0" w:space="0" w:color="auto"/>
                            <w:bottom w:val="none" w:sz="0" w:space="0" w:color="auto"/>
                            <w:right w:val="none" w:sz="0" w:space="0" w:color="auto"/>
                          </w:divBdr>
                        </w:div>
                        <w:div w:id="320430700">
                          <w:marLeft w:val="0"/>
                          <w:marRight w:val="0"/>
                          <w:marTop w:val="0"/>
                          <w:marBottom w:val="0"/>
                          <w:divBdr>
                            <w:top w:val="none" w:sz="0" w:space="0" w:color="auto"/>
                            <w:left w:val="none" w:sz="0" w:space="0" w:color="auto"/>
                            <w:bottom w:val="none" w:sz="0" w:space="0" w:color="auto"/>
                            <w:right w:val="none" w:sz="0" w:space="0" w:color="auto"/>
                          </w:divBdr>
                        </w:div>
                        <w:div w:id="1728524689">
                          <w:marLeft w:val="0"/>
                          <w:marRight w:val="0"/>
                          <w:marTop w:val="0"/>
                          <w:marBottom w:val="0"/>
                          <w:divBdr>
                            <w:top w:val="none" w:sz="0" w:space="0" w:color="auto"/>
                            <w:left w:val="none" w:sz="0" w:space="0" w:color="auto"/>
                            <w:bottom w:val="none" w:sz="0" w:space="0" w:color="auto"/>
                            <w:right w:val="none" w:sz="0" w:space="0" w:color="auto"/>
                          </w:divBdr>
                        </w:div>
                        <w:div w:id="225914659">
                          <w:marLeft w:val="0"/>
                          <w:marRight w:val="0"/>
                          <w:marTop w:val="0"/>
                          <w:marBottom w:val="0"/>
                          <w:divBdr>
                            <w:top w:val="none" w:sz="0" w:space="0" w:color="auto"/>
                            <w:left w:val="none" w:sz="0" w:space="0" w:color="auto"/>
                            <w:bottom w:val="none" w:sz="0" w:space="0" w:color="auto"/>
                            <w:right w:val="none" w:sz="0" w:space="0" w:color="auto"/>
                          </w:divBdr>
                        </w:div>
                        <w:div w:id="1546092433">
                          <w:marLeft w:val="0"/>
                          <w:marRight w:val="0"/>
                          <w:marTop w:val="0"/>
                          <w:marBottom w:val="0"/>
                          <w:divBdr>
                            <w:top w:val="none" w:sz="0" w:space="0" w:color="auto"/>
                            <w:left w:val="none" w:sz="0" w:space="0" w:color="auto"/>
                            <w:bottom w:val="none" w:sz="0" w:space="0" w:color="auto"/>
                            <w:right w:val="none" w:sz="0" w:space="0" w:color="auto"/>
                          </w:divBdr>
                        </w:div>
                        <w:div w:id="594855">
                          <w:marLeft w:val="0"/>
                          <w:marRight w:val="0"/>
                          <w:marTop w:val="0"/>
                          <w:marBottom w:val="0"/>
                          <w:divBdr>
                            <w:top w:val="none" w:sz="0" w:space="0" w:color="auto"/>
                            <w:left w:val="none" w:sz="0" w:space="0" w:color="auto"/>
                            <w:bottom w:val="none" w:sz="0" w:space="0" w:color="auto"/>
                            <w:right w:val="none" w:sz="0" w:space="0" w:color="auto"/>
                          </w:divBdr>
                        </w:div>
                        <w:div w:id="140850641">
                          <w:marLeft w:val="0"/>
                          <w:marRight w:val="0"/>
                          <w:marTop w:val="0"/>
                          <w:marBottom w:val="0"/>
                          <w:divBdr>
                            <w:top w:val="none" w:sz="0" w:space="0" w:color="auto"/>
                            <w:left w:val="none" w:sz="0" w:space="0" w:color="auto"/>
                            <w:bottom w:val="none" w:sz="0" w:space="0" w:color="auto"/>
                            <w:right w:val="none" w:sz="0" w:space="0" w:color="auto"/>
                          </w:divBdr>
                        </w:div>
                        <w:div w:id="659120931">
                          <w:marLeft w:val="0"/>
                          <w:marRight w:val="0"/>
                          <w:marTop w:val="0"/>
                          <w:marBottom w:val="0"/>
                          <w:divBdr>
                            <w:top w:val="none" w:sz="0" w:space="0" w:color="auto"/>
                            <w:left w:val="none" w:sz="0" w:space="0" w:color="auto"/>
                            <w:bottom w:val="none" w:sz="0" w:space="0" w:color="auto"/>
                            <w:right w:val="none" w:sz="0" w:space="0" w:color="auto"/>
                          </w:divBdr>
                        </w:div>
                        <w:div w:id="1809586392">
                          <w:marLeft w:val="0"/>
                          <w:marRight w:val="0"/>
                          <w:marTop w:val="0"/>
                          <w:marBottom w:val="0"/>
                          <w:divBdr>
                            <w:top w:val="none" w:sz="0" w:space="0" w:color="auto"/>
                            <w:left w:val="none" w:sz="0" w:space="0" w:color="auto"/>
                            <w:bottom w:val="none" w:sz="0" w:space="0" w:color="auto"/>
                            <w:right w:val="none" w:sz="0" w:space="0" w:color="auto"/>
                          </w:divBdr>
                        </w:div>
                        <w:div w:id="499732819">
                          <w:marLeft w:val="0"/>
                          <w:marRight w:val="0"/>
                          <w:marTop w:val="0"/>
                          <w:marBottom w:val="0"/>
                          <w:divBdr>
                            <w:top w:val="none" w:sz="0" w:space="0" w:color="auto"/>
                            <w:left w:val="none" w:sz="0" w:space="0" w:color="auto"/>
                            <w:bottom w:val="none" w:sz="0" w:space="0" w:color="auto"/>
                            <w:right w:val="none" w:sz="0" w:space="0" w:color="auto"/>
                          </w:divBdr>
                        </w:div>
                        <w:div w:id="158667011">
                          <w:marLeft w:val="0"/>
                          <w:marRight w:val="0"/>
                          <w:marTop w:val="0"/>
                          <w:marBottom w:val="0"/>
                          <w:divBdr>
                            <w:top w:val="none" w:sz="0" w:space="0" w:color="auto"/>
                            <w:left w:val="none" w:sz="0" w:space="0" w:color="auto"/>
                            <w:bottom w:val="none" w:sz="0" w:space="0" w:color="auto"/>
                            <w:right w:val="none" w:sz="0" w:space="0" w:color="auto"/>
                          </w:divBdr>
                        </w:div>
                        <w:div w:id="716389703">
                          <w:marLeft w:val="0"/>
                          <w:marRight w:val="0"/>
                          <w:marTop w:val="0"/>
                          <w:marBottom w:val="0"/>
                          <w:divBdr>
                            <w:top w:val="none" w:sz="0" w:space="0" w:color="auto"/>
                            <w:left w:val="none" w:sz="0" w:space="0" w:color="auto"/>
                            <w:bottom w:val="none" w:sz="0" w:space="0" w:color="auto"/>
                            <w:right w:val="none" w:sz="0" w:space="0" w:color="auto"/>
                          </w:divBdr>
                        </w:div>
                        <w:div w:id="1731420022">
                          <w:marLeft w:val="0"/>
                          <w:marRight w:val="0"/>
                          <w:marTop w:val="0"/>
                          <w:marBottom w:val="0"/>
                          <w:divBdr>
                            <w:top w:val="none" w:sz="0" w:space="0" w:color="auto"/>
                            <w:left w:val="none" w:sz="0" w:space="0" w:color="auto"/>
                            <w:bottom w:val="none" w:sz="0" w:space="0" w:color="auto"/>
                            <w:right w:val="none" w:sz="0" w:space="0" w:color="auto"/>
                          </w:divBdr>
                        </w:div>
                        <w:div w:id="1305156006">
                          <w:marLeft w:val="0"/>
                          <w:marRight w:val="0"/>
                          <w:marTop w:val="0"/>
                          <w:marBottom w:val="0"/>
                          <w:divBdr>
                            <w:top w:val="none" w:sz="0" w:space="0" w:color="auto"/>
                            <w:left w:val="none" w:sz="0" w:space="0" w:color="auto"/>
                            <w:bottom w:val="none" w:sz="0" w:space="0" w:color="auto"/>
                            <w:right w:val="none" w:sz="0" w:space="0" w:color="auto"/>
                          </w:divBdr>
                        </w:div>
                        <w:div w:id="2124233">
                          <w:marLeft w:val="0"/>
                          <w:marRight w:val="0"/>
                          <w:marTop w:val="0"/>
                          <w:marBottom w:val="0"/>
                          <w:divBdr>
                            <w:top w:val="none" w:sz="0" w:space="0" w:color="auto"/>
                            <w:left w:val="none" w:sz="0" w:space="0" w:color="auto"/>
                            <w:bottom w:val="none" w:sz="0" w:space="0" w:color="auto"/>
                            <w:right w:val="none" w:sz="0" w:space="0" w:color="auto"/>
                          </w:divBdr>
                        </w:div>
                        <w:div w:id="1906136545">
                          <w:marLeft w:val="0"/>
                          <w:marRight w:val="0"/>
                          <w:marTop w:val="0"/>
                          <w:marBottom w:val="0"/>
                          <w:divBdr>
                            <w:top w:val="none" w:sz="0" w:space="0" w:color="auto"/>
                            <w:left w:val="none" w:sz="0" w:space="0" w:color="auto"/>
                            <w:bottom w:val="none" w:sz="0" w:space="0" w:color="auto"/>
                            <w:right w:val="none" w:sz="0" w:space="0" w:color="auto"/>
                          </w:divBdr>
                        </w:div>
                        <w:div w:id="787743268">
                          <w:marLeft w:val="0"/>
                          <w:marRight w:val="0"/>
                          <w:marTop w:val="0"/>
                          <w:marBottom w:val="0"/>
                          <w:divBdr>
                            <w:top w:val="none" w:sz="0" w:space="0" w:color="auto"/>
                            <w:left w:val="none" w:sz="0" w:space="0" w:color="auto"/>
                            <w:bottom w:val="none" w:sz="0" w:space="0" w:color="auto"/>
                            <w:right w:val="none" w:sz="0" w:space="0" w:color="auto"/>
                          </w:divBdr>
                        </w:div>
                        <w:div w:id="933510417">
                          <w:marLeft w:val="0"/>
                          <w:marRight w:val="0"/>
                          <w:marTop w:val="0"/>
                          <w:marBottom w:val="0"/>
                          <w:divBdr>
                            <w:top w:val="none" w:sz="0" w:space="0" w:color="auto"/>
                            <w:left w:val="none" w:sz="0" w:space="0" w:color="auto"/>
                            <w:bottom w:val="none" w:sz="0" w:space="0" w:color="auto"/>
                            <w:right w:val="none" w:sz="0" w:space="0" w:color="auto"/>
                          </w:divBdr>
                        </w:div>
                        <w:div w:id="1312127470">
                          <w:marLeft w:val="0"/>
                          <w:marRight w:val="0"/>
                          <w:marTop w:val="0"/>
                          <w:marBottom w:val="0"/>
                          <w:divBdr>
                            <w:top w:val="none" w:sz="0" w:space="0" w:color="auto"/>
                            <w:left w:val="none" w:sz="0" w:space="0" w:color="auto"/>
                            <w:bottom w:val="none" w:sz="0" w:space="0" w:color="auto"/>
                            <w:right w:val="none" w:sz="0" w:space="0" w:color="auto"/>
                          </w:divBdr>
                        </w:div>
                        <w:div w:id="990985545">
                          <w:marLeft w:val="0"/>
                          <w:marRight w:val="0"/>
                          <w:marTop w:val="0"/>
                          <w:marBottom w:val="0"/>
                          <w:divBdr>
                            <w:top w:val="none" w:sz="0" w:space="0" w:color="auto"/>
                            <w:left w:val="none" w:sz="0" w:space="0" w:color="auto"/>
                            <w:bottom w:val="none" w:sz="0" w:space="0" w:color="auto"/>
                            <w:right w:val="none" w:sz="0" w:space="0" w:color="auto"/>
                          </w:divBdr>
                        </w:div>
                        <w:div w:id="649794986">
                          <w:marLeft w:val="0"/>
                          <w:marRight w:val="0"/>
                          <w:marTop w:val="0"/>
                          <w:marBottom w:val="0"/>
                          <w:divBdr>
                            <w:top w:val="none" w:sz="0" w:space="0" w:color="auto"/>
                            <w:left w:val="none" w:sz="0" w:space="0" w:color="auto"/>
                            <w:bottom w:val="none" w:sz="0" w:space="0" w:color="auto"/>
                            <w:right w:val="none" w:sz="0" w:space="0" w:color="auto"/>
                          </w:divBdr>
                        </w:div>
                        <w:div w:id="709038258">
                          <w:marLeft w:val="0"/>
                          <w:marRight w:val="0"/>
                          <w:marTop w:val="0"/>
                          <w:marBottom w:val="0"/>
                          <w:divBdr>
                            <w:top w:val="none" w:sz="0" w:space="0" w:color="auto"/>
                            <w:left w:val="none" w:sz="0" w:space="0" w:color="auto"/>
                            <w:bottom w:val="none" w:sz="0" w:space="0" w:color="auto"/>
                            <w:right w:val="none" w:sz="0" w:space="0" w:color="auto"/>
                          </w:divBdr>
                        </w:div>
                        <w:div w:id="2012222693">
                          <w:marLeft w:val="0"/>
                          <w:marRight w:val="0"/>
                          <w:marTop w:val="0"/>
                          <w:marBottom w:val="0"/>
                          <w:divBdr>
                            <w:top w:val="none" w:sz="0" w:space="0" w:color="auto"/>
                            <w:left w:val="none" w:sz="0" w:space="0" w:color="auto"/>
                            <w:bottom w:val="none" w:sz="0" w:space="0" w:color="auto"/>
                            <w:right w:val="none" w:sz="0" w:space="0" w:color="auto"/>
                          </w:divBdr>
                        </w:div>
                        <w:div w:id="478502725">
                          <w:marLeft w:val="0"/>
                          <w:marRight w:val="0"/>
                          <w:marTop w:val="0"/>
                          <w:marBottom w:val="0"/>
                          <w:divBdr>
                            <w:top w:val="none" w:sz="0" w:space="0" w:color="auto"/>
                            <w:left w:val="none" w:sz="0" w:space="0" w:color="auto"/>
                            <w:bottom w:val="none" w:sz="0" w:space="0" w:color="auto"/>
                            <w:right w:val="none" w:sz="0" w:space="0" w:color="auto"/>
                          </w:divBdr>
                        </w:div>
                        <w:div w:id="1982879758">
                          <w:marLeft w:val="0"/>
                          <w:marRight w:val="0"/>
                          <w:marTop w:val="0"/>
                          <w:marBottom w:val="0"/>
                          <w:divBdr>
                            <w:top w:val="none" w:sz="0" w:space="0" w:color="auto"/>
                            <w:left w:val="none" w:sz="0" w:space="0" w:color="auto"/>
                            <w:bottom w:val="none" w:sz="0" w:space="0" w:color="auto"/>
                            <w:right w:val="none" w:sz="0" w:space="0" w:color="auto"/>
                          </w:divBdr>
                        </w:div>
                        <w:div w:id="830603389">
                          <w:marLeft w:val="0"/>
                          <w:marRight w:val="0"/>
                          <w:marTop w:val="0"/>
                          <w:marBottom w:val="0"/>
                          <w:divBdr>
                            <w:top w:val="none" w:sz="0" w:space="0" w:color="auto"/>
                            <w:left w:val="none" w:sz="0" w:space="0" w:color="auto"/>
                            <w:bottom w:val="none" w:sz="0" w:space="0" w:color="auto"/>
                            <w:right w:val="none" w:sz="0" w:space="0" w:color="auto"/>
                          </w:divBdr>
                        </w:div>
                        <w:div w:id="842474655">
                          <w:marLeft w:val="0"/>
                          <w:marRight w:val="0"/>
                          <w:marTop w:val="0"/>
                          <w:marBottom w:val="0"/>
                          <w:divBdr>
                            <w:top w:val="none" w:sz="0" w:space="0" w:color="auto"/>
                            <w:left w:val="none" w:sz="0" w:space="0" w:color="auto"/>
                            <w:bottom w:val="none" w:sz="0" w:space="0" w:color="auto"/>
                            <w:right w:val="none" w:sz="0" w:space="0" w:color="auto"/>
                          </w:divBdr>
                        </w:div>
                        <w:div w:id="1784184545">
                          <w:marLeft w:val="0"/>
                          <w:marRight w:val="0"/>
                          <w:marTop w:val="0"/>
                          <w:marBottom w:val="0"/>
                          <w:divBdr>
                            <w:top w:val="none" w:sz="0" w:space="0" w:color="auto"/>
                            <w:left w:val="none" w:sz="0" w:space="0" w:color="auto"/>
                            <w:bottom w:val="none" w:sz="0" w:space="0" w:color="auto"/>
                            <w:right w:val="none" w:sz="0" w:space="0" w:color="auto"/>
                          </w:divBdr>
                        </w:div>
                        <w:div w:id="941494303">
                          <w:marLeft w:val="0"/>
                          <w:marRight w:val="0"/>
                          <w:marTop w:val="0"/>
                          <w:marBottom w:val="0"/>
                          <w:divBdr>
                            <w:top w:val="none" w:sz="0" w:space="0" w:color="auto"/>
                            <w:left w:val="none" w:sz="0" w:space="0" w:color="auto"/>
                            <w:bottom w:val="none" w:sz="0" w:space="0" w:color="auto"/>
                            <w:right w:val="none" w:sz="0" w:space="0" w:color="auto"/>
                          </w:divBdr>
                        </w:div>
                        <w:div w:id="2034069547">
                          <w:marLeft w:val="0"/>
                          <w:marRight w:val="0"/>
                          <w:marTop w:val="0"/>
                          <w:marBottom w:val="0"/>
                          <w:divBdr>
                            <w:top w:val="none" w:sz="0" w:space="0" w:color="auto"/>
                            <w:left w:val="none" w:sz="0" w:space="0" w:color="auto"/>
                            <w:bottom w:val="none" w:sz="0" w:space="0" w:color="auto"/>
                            <w:right w:val="none" w:sz="0" w:space="0" w:color="auto"/>
                          </w:divBdr>
                        </w:div>
                        <w:div w:id="1336222497">
                          <w:marLeft w:val="0"/>
                          <w:marRight w:val="0"/>
                          <w:marTop w:val="0"/>
                          <w:marBottom w:val="0"/>
                          <w:divBdr>
                            <w:top w:val="none" w:sz="0" w:space="0" w:color="auto"/>
                            <w:left w:val="none" w:sz="0" w:space="0" w:color="auto"/>
                            <w:bottom w:val="none" w:sz="0" w:space="0" w:color="auto"/>
                            <w:right w:val="none" w:sz="0" w:space="0" w:color="auto"/>
                          </w:divBdr>
                        </w:div>
                        <w:div w:id="1130518391">
                          <w:marLeft w:val="0"/>
                          <w:marRight w:val="0"/>
                          <w:marTop w:val="0"/>
                          <w:marBottom w:val="0"/>
                          <w:divBdr>
                            <w:top w:val="none" w:sz="0" w:space="0" w:color="auto"/>
                            <w:left w:val="none" w:sz="0" w:space="0" w:color="auto"/>
                            <w:bottom w:val="none" w:sz="0" w:space="0" w:color="auto"/>
                            <w:right w:val="none" w:sz="0" w:space="0" w:color="auto"/>
                          </w:divBdr>
                        </w:div>
                        <w:div w:id="211188442">
                          <w:marLeft w:val="0"/>
                          <w:marRight w:val="0"/>
                          <w:marTop w:val="0"/>
                          <w:marBottom w:val="0"/>
                          <w:divBdr>
                            <w:top w:val="none" w:sz="0" w:space="0" w:color="auto"/>
                            <w:left w:val="none" w:sz="0" w:space="0" w:color="auto"/>
                            <w:bottom w:val="none" w:sz="0" w:space="0" w:color="auto"/>
                            <w:right w:val="none" w:sz="0" w:space="0" w:color="auto"/>
                          </w:divBdr>
                        </w:div>
                        <w:div w:id="623388361">
                          <w:marLeft w:val="0"/>
                          <w:marRight w:val="0"/>
                          <w:marTop w:val="0"/>
                          <w:marBottom w:val="0"/>
                          <w:divBdr>
                            <w:top w:val="none" w:sz="0" w:space="0" w:color="auto"/>
                            <w:left w:val="none" w:sz="0" w:space="0" w:color="auto"/>
                            <w:bottom w:val="none" w:sz="0" w:space="0" w:color="auto"/>
                            <w:right w:val="none" w:sz="0" w:space="0" w:color="auto"/>
                          </w:divBdr>
                        </w:div>
                        <w:div w:id="1835223150">
                          <w:marLeft w:val="0"/>
                          <w:marRight w:val="0"/>
                          <w:marTop w:val="0"/>
                          <w:marBottom w:val="0"/>
                          <w:divBdr>
                            <w:top w:val="none" w:sz="0" w:space="0" w:color="auto"/>
                            <w:left w:val="none" w:sz="0" w:space="0" w:color="auto"/>
                            <w:bottom w:val="none" w:sz="0" w:space="0" w:color="auto"/>
                            <w:right w:val="none" w:sz="0" w:space="0" w:color="auto"/>
                          </w:divBdr>
                        </w:div>
                        <w:div w:id="1188324219">
                          <w:marLeft w:val="0"/>
                          <w:marRight w:val="0"/>
                          <w:marTop w:val="0"/>
                          <w:marBottom w:val="0"/>
                          <w:divBdr>
                            <w:top w:val="none" w:sz="0" w:space="0" w:color="auto"/>
                            <w:left w:val="none" w:sz="0" w:space="0" w:color="auto"/>
                            <w:bottom w:val="none" w:sz="0" w:space="0" w:color="auto"/>
                            <w:right w:val="none" w:sz="0" w:space="0" w:color="auto"/>
                          </w:divBdr>
                        </w:div>
                        <w:div w:id="451677552">
                          <w:marLeft w:val="0"/>
                          <w:marRight w:val="0"/>
                          <w:marTop w:val="0"/>
                          <w:marBottom w:val="0"/>
                          <w:divBdr>
                            <w:top w:val="none" w:sz="0" w:space="0" w:color="auto"/>
                            <w:left w:val="none" w:sz="0" w:space="0" w:color="auto"/>
                            <w:bottom w:val="none" w:sz="0" w:space="0" w:color="auto"/>
                            <w:right w:val="none" w:sz="0" w:space="0" w:color="auto"/>
                          </w:divBdr>
                        </w:div>
                        <w:div w:id="148326339">
                          <w:marLeft w:val="0"/>
                          <w:marRight w:val="0"/>
                          <w:marTop w:val="0"/>
                          <w:marBottom w:val="0"/>
                          <w:divBdr>
                            <w:top w:val="none" w:sz="0" w:space="0" w:color="auto"/>
                            <w:left w:val="none" w:sz="0" w:space="0" w:color="auto"/>
                            <w:bottom w:val="none" w:sz="0" w:space="0" w:color="auto"/>
                            <w:right w:val="none" w:sz="0" w:space="0" w:color="auto"/>
                          </w:divBdr>
                        </w:div>
                        <w:div w:id="850219264">
                          <w:marLeft w:val="0"/>
                          <w:marRight w:val="0"/>
                          <w:marTop w:val="0"/>
                          <w:marBottom w:val="0"/>
                          <w:divBdr>
                            <w:top w:val="none" w:sz="0" w:space="0" w:color="auto"/>
                            <w:left w:val="none" w:sz="0" w:space="0" w:color="auto"/>
                            <w:bottom w:val="none" w:sz="0" w:space="0" w:color="auto"/>
                            <w:right w:val="none" w:sz="0" w:space="0" w:color="auto"/>
                          </w:divBdr>
                        </w:div>
                        <w:div w:id="165485649">
                          <w:marLeft w:val="0"/>
                          <w:marRight w:val="0"/>
                          <w:marTop w:val="0"/>
                          <w:marBottom w:val="0"/>
                          <w:divBdr>
                            <w:top w:val="none" w:sz="0" w:space="0" w:color="auto"/>
                            <w:left w:val="none" w:sz="0" w:space="0" w:color="auto"/>
                            <w:bottom w:val="none" w:sz="0" w:space="0" w:color="auto"/>
                            <w:right w:val="none" w:sz="0" w:space="0" w:color="auto"/>
                          </w:divBdr>
                        </w:div>
                        <w:div w:id="1884250981">
                          <w:marLeft w:val="0"/>
                          <w:marRight w:val="0"/>
                          <w:marTop w:val="0"/>
                          <w:marBottom w:val="0"/>
                          <w:divBdr>
                            <w:top w:val="none" w:sz="0" w:space="0" w:color="auto"/>
                            <w:left w:val="none" w:sz="0" w:space="0" w:color="auto"/>
                            <w:bottom w:val="none" w:sz="0" w:space="0" w:color="auto"/>
                            <w:right w:val="none" w:sz="0" w:space="0" w:color="auto"/>
                          </w:divBdr>
                        </w:div>
                        <w:div w:id="1044716771">
                          <w:marLeft w:val="0"/>
                          <w:marRight w:val="0"/>
                          <w:marTop w:val="0"/>
                          <w:marBottom w:val="0"/>
                          <w:divBdr>
                            <w:top w:val="none" w:sz="0" w:space="0" w:color="auto"/>
                            <w:left w:val="none" w:sz="0" w:space="0" w:color="auto"/>
                            <w:bottom w:val="none" w:sz="0" w:space="0" w:color="auto"/>
                            <w:right w:val="none" w:sz="0" w:space="0" w:color="auto"/>
                          </w:divBdr>
                        </w:div>
                        <w:div w:id="788161483">
                          <w:marLeft w:val="0"/>
                          <w:marRight w:val="0"/>
                          <w:marTop w:val="0"/>
                          <w:marBottom w:val="0"/>
                          <w:divBdr>
                            <w:top w:val="none" w:sz="0" w:space="0" w:color="auto"/>
                            <w:left w:val="none" w:sz="0" w:space="0" w:color="auto"/>
                            <w:bottom w:val="none" w:sz="0" w:space="0" w:color="auto"/>
                            <w:right w:val="none" w:sz="0" w:space="0" w:color="auto"/>
                          </w:divBdr>
                        </w:div>
                        <w:div w:id="110050783">
                          <w:marLeft w:val="0"/>
                          <w:marRight w:val="0"/>
                          <w:marTop w:val="0"/>
                          <w:marBottom w:val="0"/>
                          <w:divBdr>
                            <w:top w:val="none" w:sz="0" w:space="0" w:color="auto"/>
                            <w:left w:val="none" w:sz="0" w:space="0" w:color="auto"/>
                            <w:bottom w:val="none" w:sz="0" w:space="0" w:color="auto"/>
                            <w:right w:val="none" w:sz="0" w:space="0" w:color="auto"/>
                          </w:divBdr>
                        </w:div>
                        <w:div w:id="1044524154">
                          <w:marLeft w:val="0"/>
                          <w:marRight w:val="0"/>
                          <w:marTop w:val="0"/>
                          <w:marBottom w:val="0"/>
                          <w:divBdr>
                            <w:top w:val="none" w:sz="0" w:space="0" w:color="auto"/>
                            <w:left w:val="none" w:sz="0" w:space="0" w:color="auto"/>
                            <w:bottom w:val="none" w:sz="0" w:space="0" w:color="auto"/>
                            <w:right w:val="none" w:sz="0" w:space="0" w:color="auto"/>
                          </w:divBdr>
                        </w:div>
                        <w:div w:id="1578251661">
                          <w:marLeft w:val="0"/>
                          <w:marRight w:val="0"/>
                          <w:marTop w:val="0"/>
                          <w:marBottom w:val="0"/>
                          <w:divBdr>
                            <w:top w:val="none" w:sz="0" w:space="0" w:color="auto"/>
                            <w:left w:val="none" w:sz="0" w:space="0" w:color="auto"/>
                            <w:bottom w:val="none" w:sz="0" w:space="0" w:color="auto"/>
                            <w:right w:val="none" w:sz="0" w:space="0" w:color="auto"/>
                          </w:divBdr>
                        </w:div>
                        <w:div w:id="212736292">
                          <w:marLeft w:val="0"/>
                          <w:marRight w:val="0"/>
                          <w:marTop w:val="0"/>
                          <w:marBottom w:val="0"/>
                          <w:divBdr>
                            <w:top w:val="none" w:sz="0" w:space="0" w:color="auto"/>
                            <w:left w:val="none" w:sz="0" w:space="0" w:color="auto"/>
                            <w:bottom w:val="none" w:sz="0" w:space="0" w:color="auto"/>
                            <w:right w:val="none" w:sz="0" w:space="0" w:color="auto"/>
                          </w:divBdr>
                        </w:div>
                        <w:div w:id="2095129191">
                          <w:marLeft w:val="0"/>
                          <w:marRight w:val="0"/>
                          <w:marTop w:val="0"/>
                          <w:marBottom w:val="0"/>
                          <w:divBdr>
                            <w:top w:val="none" w:sz="0" w:space="0" w:color="auto"/>
                            <w:left w:val="none" w:sz="0" w:space="0" w:color="auto"/>
                            <w:bottom w:val="none" w:sz="0" w:space="0" w:color="auto"/>
                            <w:right w:val="none" w:sz="0" w:space="0" w:color="auto"/>
                          </w:divBdr>
                        </w:div>
                        <w:div w:id="1717584286">
                          <w:marLeft w:val="0"/>
                          <w:marRight w:val="0"/>
                          <w:marTop w:val="0"/>
                          <w:marBottom w:val="0"/>
                          <w:divBdr>
                            <w:top w:val="none" w:sz="0" w:space="0" w:color="auto"/>
                            <w:left w:val="none" w:sz="0" w:space="0" w:color="auto"/>
                            <w:bottom w:val="none" w:sz="0" w:space="0" w:color="auto"/>
                            <w:right w:val="none" w:sz="0" w:space="0" w:color="auto"/>
                          </w:divBdr>
                        </w:div>
                        <w:div w:id="1645044883">
                          <w:marLeft w:val="0"/>
                          <w:marRight w:val="0"/>
                          <w:marTop w:val="0"/>
                          <w:marBottom w:val="0"/>
                          <w:divBdr>
                            <w:top w:val="none" w:sz="0" w:space="0" w:color="auto"/>
                            <w:left w:val="none" w:sz="0" w:space="0" w:color="auto"/>
                            <w:bottom w:val="none" w:sz="0" w:space="0" w:color="auto"/>
                            <w:right w:val="none" w:sz="0" w:space="0" w:color="auto"/>
                          </w:divBdr>
                        </w:div>
                        <w:div w:id="2143841886">
                          <w:marLeft w:val="0"/>
                          <w:marRight w:val="0"/>
                          <w:marTop w:val="0"/>
                          <w:marBottom w:val="0"/>
                          <w:divBdr>
                            <w:top w:val="none" w:sz="0" w:space="0" w:color="auto"/>
                            <w:left w:val="none" w:sz="0" w:space="0" w:color="auto"/>
                            <w:bottom w:val="none" w:sz="0" w:space="0" w:color="auto"/>
                            <w:right w:val="none" w:sz="0" w:space="0" w:color="auto"/>
                          </w:divBdr>
                        </w:div>
                        <w:div w:id="613756736">
                          <w:marLeft w:val="0"/>
                          <w:marRight w:val="0"/>
                          <w:marTop w:val="0"/>
                          <w:marBottom w:val="0"/>
                          <w:divBdr>
                            <w:top w:val="none" w:sz="0" w:space="0" w:color="auto"/>
                            <w:left w:val="none" w:sz="0" w:space="0" w:color="auto"/>
                            <w:bottom w:val="none" w:sz="0" w:space="0" w:color="auto"/>
                            <w:right w:val="none" w:sz="0" w:space="0" w:color="auto"/>
                          </w:divBdr>
                        </w:div>
                        <w:div w:id="1193036824">
                          <w:marLeft w:val="0"/>
                          <w:marRight w:val="0"/>
                          <w:marTop w:val="0"/>
                          <w:marBottom w:val="0"/>
                          <w:divBdr>
                            <w:top w:val="none" w:sz="0" w:space="0" w:color="auto"/>
                            <w:left w:val="none" w:sz="0" w:space="0" w:color="auto"/>
                            <w:bottom w:val="none" w:sz="0" w:space="0" w:color="auto"/>
                            <w:right w:val="none" w:sz="0" w:space="0" w:color="auto"/>
                          </w:divBdr>
                        </w:div>
                        <w:div w:id="1510944598">
                          <w:marLeft w:val="0"/>
                          <w:marRight w:val="0"/>
                          <w:marTop w:val="0"/>
                          <w:marBottom w:val="0"/>
                          <w:divBdr>
                            <w:top w:val="none" w:sz="0" w:space="0" w:color="auto"/>
                            <w:left w:val="none" w:sz="0" w:space="0" w:color="auto"/>
                            <w:bottom w:val="none" w:sz="0" w:space="0" w:color="auto"/>
                            <w:right w:val="none" w:sz="0" w:space="0" w:color="auto"/>
                          </w:divBdr>
                        </w:div>
                        <w:div w:id="64188187">
                          <w:marLeft w:val="0"/>
                          <w:marRight w:val="0"/>
                          <w:marTop w:val="0"/>
                          <w:marBottom w:val="0"/>
                          <w:divBdr>
                            <w:top w:val="none" w:sz="0" w:space="0" w:color="auto"/>
                            <w:left w:val="none" w:sz="0" w:space="0" w:color="auto"/>
                            <w:bottom w:val="none" w:sz="0" w:space="0" w:color="auto"/>
                            <w:right w:val="none" w:sz="0" w:space="0" w:color="auto"/>
                          </w:divBdr>
                        </w:div>
                        <w:div w:id="2109931679">
                          <w:marLeft w:val="0"/>
                          <w:marRight w:val="0"/>
                          <w:marTop w:val="0"/>
                          <w:marBottom w:val="0"/>
                          <w:divBdr>
                            <w:top w:val="none" w:sz="0" w:space="0" w:color="auto"/>
                            <w:left w:val="none" w:sz="0" w:space="0" w:color="auto"/>
                            <w:bottom w:val="none" w:sz="0" w:space="0" w:color="auto"/>
                            <w:right w:val="none" w:sz="0" w:space="0" w:color="auto"/>
                          </w:divBdr>
                        </w:div>
                        <w:div w:id="1647515849">
                          <w:marLeft w:val="0"/>
                          <w:marRight w:val="0"/>
                          <w:marTop w:val="0"/>
                          <w:marBottom w:val="0"/>
                          <w:divBdr>
                            <w:top w:val="none" w:sz="0" w:space="0" w:color="auto"/>
                            <w:left w:val="none" w:sz="0" w:space="0" w:color="auto"/>
                            <w:bottom w:val="none" w:sz="0" w:space="0" w:color="auto"/>
                            <w:right w:val="none" w:sz="0" w:space="0" w:color="auto"/>
                          </w:divBdr>
                        </w:div>
                        <w:div w:id="1918897135">
                          <w:marLeft w:val="0"/>
                          <w:marRight w:val="0"/>
                          <w:marTop w:val="0"/>
                          <w:marBottom w:val="0"/>
                          <w:divBdr>
                            <w:top w:val="none" w:sz="0" w:space="0" w:color="auto"/>
                            <w:left w:val="none" w:sz="0" w:space="0" w:color="auto"/>
                            <w:bottom w:val="none" w:sz="0" w:space="0" w:color="auto"/>
                            <w:right w:val="none" w:sz="0" w:space="0" w:color="auto"/>
                          </w:divBdr>
                        </w:div>
                        <w:div w:id="1786728833">
                          <w:marLeft w:val="0"/>
                          <w:marRight w:val="0"/>
                          <w:marTop w:val="0"/>
                          <w:marBottom w:val="0"/>
                          <w:divBdr>
                            <w:top w:val="none" w:sz="0" w:space="0" w:color="auto"/>
                            <w:left w:val="none" w:sz="0" w:space="0" w:color="auto"/>
                            <w:bottom w:val="none" w:sz="0" w:space="0" w:color="auto"/>
                            <w:right w:val="none" w:sz="0" w:space="0" w:color="auto"/>
                          </w:divBdr>
                        </w:div>
                        <w:div w:id="1745762393">
                          <w:marLeft w:val="0"/>
                          <w:marRight w:val="0"/>
                          <w:marTop w:val="0"/>
                          <w:marBottom w:val="0"/>
                          <w:divBdr>
                            <w:top w:val="none" w:sz="0" w:space="0" w:color="auto"/>
                            <w:left w:val="none" w:sz="0" w:space="0" w:color="auto"/>
                            <w:bottom w:val="none" w:sz="0" w:space="0" w:color="auto"/>
                            <w:right w:val="none" w:sz="0" w:space="0" w:color="auto"/>
                          </w:divBdr>
                        </w:div>
                        <w:div w:id="1466195246">
                          <w:marLeft w:val="0"/>
                          <w:marRight w:val="0"/>
                          <w:marTop w:val="0"/>
                          <w:marBottom w:val="0"/>
                          <w:divBdr>
                            <w:top w:val="none" w:sz="0" w:space="0" w:color="auto"/>
                            <w:left w:val="none" w:sz="0" w:space="0" w:color="auto"/>
                            <w:bottom w:val="none" w:sz="0" w:space="0" w:color="auto"/>
                            <w:right w:val="none" w:sz="0" w:space="0" w:color="auto"/>
                          </w:divBdr>
                        </w:div>
                        <w:div w:id="1232276190">
                          <w:marLeft w:val="0"/>
                          <w:marRight w:val="0"/>
                          <w:marTop w:val="0"/>
                          <w:marBottom w:val="0"/>
                          <w:divBdr>
                            <w:top w:val="none" w:sz="0" w:space="0" w:color="auto"/>
                            <w:left w:val="none" w:sz="0" w:space="0" w:color="auto"/>
                            <w:bottom w:val="none" w:sz="0" w:space="0" w:color="auto"/>
                            <w:right w:val="none" w:sz="0" w:space="0" w:color="auto"/>
                          </w:divBdr>
                        </w:div>
                        <w:div w:id="1674843702">
                          <w:marLeft w:val="0"/>
                          <w:marRight w:val="0"/>
                          <w:marTop w:val="0"/>
                          <w:marBottom w:val="0"/>
                          <w:divBdr>
                            <w:top w:val="none" w:sz="0" w:space="0" w:color="auto"/>
                            <w:left w:val="none" w:sz="0" w:space="0" w:color="auto"/>
                            <w:bottom w:val="none" w:sz="0" w:space="0" w:color="auto"/>
                            <w:right w:val="none" w:sz="0" w:space="0" w:color="auto"/>
                          </w:divBdr>
                        </w:div>
                        <w:div w:id="628635813">
                          <w:marLeft w:val="0"/>
                          <w:marRight w:val="0"/>
                          <w:marTop w:val="0"/>
                          <w:marBottom w:val="0"/>
                          <w:divBdr>
                            <w:top w:val="none" w:sz="0" w:space="0" w:color="auto"/>
                            <w:left w:val="none" w:sz="0" w:space="0" w:color="auto"/>
                            <w:bottom w:val="none" w:sz="0" w:space="0" w:color="auto"/>
                            <w:right w:val="none" w:sz="0" w:space="0" w:color="auto"/>
                          </w:divBdr>
                        </w:div>
                        <w:div w:id="649866668">
                          <w:marLeft w:val="0"/>
                          <w:marRight w:val="0"/>
                          <w:marTop w:val="0"/>
                          <w:marBottom w:val="0"/>
                          <w:divBdr>
                            <w:top w:val="none" w:sz="0" w:space="0" w:color="auto"/>
                            <w:left w:val="none" w:sz="0" w:space="0" w:color="auto"/>
                            <w:bottom w:val="none" w:sz="0" w:space="0" w:color="auto"/>
                            <w:right w:val="none" w:sz="0" w:space="0" w:color="auto"/>
                          </w:divBdr>
                        </w:div>
                        <w:div w:id="1183469843">
                          <w:marLeft w:val="0"/>
                          <w:marRight w:val="0"/>
                          <w:marTop w:val="0"/>
                          <w:marBottom w:val="0"/>
                          <w:divBdr>
                            <w:top w:val="none" w:sz="0" w:space="0" w:color="auto"/>
                            <w:left w:val="none" w:sz="0" w:space="0" w:color="auto"/>
                            <w:bottom w:val="none" w:sz="0" w:space="0" w:color="auto"/>
                            <w:right w:val="none" w:sz="0" w:space="0" w:color="auto"/>
                          </w:divBdr>
                        </w:div>
                        <w:div w:id="1603681064">
                          <w:marLeft w:val="0"/>
                          <w:marRight w:val="0"/>
                          <w:marTop w:val="0"/>
                          <w:marBottom w:val="0"/>
                          <w:divBdr>
                            <w:top w:val="none" w:sz="0" w:space="0" w:color="auto"/>
                            <w:left w:val="none" w:sz="0" w:space="0" w:color="auto"/>
                            <w:bottom w:val="none" w:sz="0" w:space="0" w:color="auto"/>
                            <w:right w:val="none" w:sz="0" w:space="0" w:color="auto"/>
                          </w:divBdr>
                        </w:div>
                        <w:div w:id="403916949">
                          <w:marLeft w:val="0"/>
                          <w:marRight w:val="0"/>
                          <w:marTop w:val="0"/>
                          <w:marBottom w:val="0"/>
                          <w:divBdr>
                            <w:top w:val="none" w:sz="0" w:space="0" w:color="auto"/>
                            <w:left w:val="none" w:sz="0" w:space="0" w:color="auto"/>
                            <w:bottom w:val="none" w:sz="0" w:space="0" w:color="auto"/>
                            <w:right w:val="none" w:sz="0" w:space="0" w:color="auto"/>
                          </w:divBdr>
                        </w:div>
                        <w:div w:id="406534326">
                          <w:marLeft w:val="0"/>
                          <w:marRight w:val="0"/>
                          <w:marTop w:val="0"/>
                          <w:marBottom w:val="0"/>
                          <w:divBdr>
                            <w:top w:val="none" w:sz="0" w:space="0" w:color="auto"/>
                            <w:left w:val="none" w:sz="0" w:space="0" w:color="auto"/>
                            <w:bottom w:val="none" w:sz="0" w:space="0" w:color="auto"/>
                            <w:right w:val="none" w:sz="0" w:space="0" w:color="auto"/>
                          </w:divBdr>
                        </w:div>
                        <w:div w:id="1235820636">
                          <w:marLeft w:val="0"/>
                          <w:marRight w:val="0"/>
                          <w:marTop w:val="0"/>
                          <w:marBottom w:val="0"/>
                          <w:divBdr>
                            <w:top w:val="none" w:sz="0" w:space="0" w:color="auto"/>
                            <w:left w:val="none" w:sz="0" w:space="0" w:color="auto"/>
                            <w:bottom w:val="none" w:sz="0" w:space="0" w:color="auto"/>
                            <w:right w:val="none" w:sz="0" w:space="0" w:color="auto"/>
                          </w:divBdr>
                        </w:div>
                        <w:div w:id="36393983">
                          <w:marLeft w:val="0"/>
                          <w:marRight w:val="0"/>
                          <w:marTop w:val="0"/>
                          <w:marBottom w:val="0"/>
                          <w:divBdr>
                            <w:top w:val="none" w:sz="0" w:space="0" w:color="auto"/>
                            <w:left w:val="none" w:sz="0" w:space="0" w:color="auto"/>
                            <w:bottom w:val="none" w:sz="0" w:space="0" w:color="auto"/>
                            <w:right w:val="none" w:sz="0" w:space="0" w:color="auto"/>
                          </w:divBdr>
                        </w:div>
                        <w:div w:id="263811261">
                          <w:marLeft w:val="0"/>
                          <w:marRight w:val="0"/>
                          <w:marTop w:val="0"/>
                          <w:marBottom w:val="0"/>
                          <w:divBdr>
                            <w:top w:val="none" w:sz="0" w:space="0" w:color="auto"/>
                            <w:left w:val="none" w:sz="0" w:space="0" w:color="auto"/>
                            <w:bottom w:val="none" w:sz="0" w:space="0" w:color="auto"/>
                            <w:right w:val="none" w:sz="0" w:space="0" w:color="auto"/>
                          </w:divBdr>
                        </w:div>
                        <w:div w:id="911626855">
                          <w:marLeft w:val="0"/>
                          <w:marRight w:val="0"/>
                          <w:marTop w:val="0"/>
                          <w:marBottom w:val="0"/>
                          <w:divBdr>
                            <w:top w:val="none" w:sz="0" w:space="0" w:color="auto"/>
                            <w:left w:val="none" w:sz="0" w:space="0" w:color="auto"/>
                            <w:bottom w:val="none" w:sz="0" w:space="0" w:color="auto"/>
                            <w:right w:val="none" w:sz="0" w:space="0" w:color="auto"/>
                          </w:divBdr>
                        </w:div>
                        <w:div w:id="1660963459">
                          <w:marLeft w:val="0"/>
                          <w:marRight w:val="0"/>
                          <w:marTop w:val="0"/>
                          <w:marBottom w:val="0"/>
                          <w:divBdr>
                            <w:top w:val="none" w:sz="0" w:space="0" w:color="auto"/>
                            <w:left w:val="none" w:sz="0" w:space="0" w:color="auto"/>
                            <w:bottom w:val="none" w:sz="0" w:space="0" w:color="auto"/>
                            <w:right w:val="none" w:sz="0" w:space="0" w:color="auto"/>
                          </w:divBdr>
                        </w:div>
                        <w:div w:id="510876893">
                          <w:marLeft w:val="0"/>
                          <w:marRight w:val="0"/>
                          <w:marTop w:val="0"/>
                          <w:marBottom w:val="0"/>
                          <w:divBdr>
                            <w:top w:val="none" w:sz="0" w:space="0" w:color="auto"/>
                            <w:left w:val="none" w:sz="0" w:space="0" w:color="auto"/>
                            <w:bottom w:val="none" w:sz="0" w:space="0" w:color="auto"/>
                            <w:right w:val="none" w:sz="0" w:space="0" w:color="auto"/>
                          </w:divBdr>
                        </w:div>
                        <w:div w:id="703795550">
                          <w:marLeft w:val="0"/>
                          <w:marRight w:val="0"/>
                          <w:marTop w:val="0"/>
                          <w:marBottom w:val="0"/>
                          <w:divBdr>
                            <w:top w:val="none" w:sz="0" w:space="0" w:color="auto"/>
                            <w:left w:val="none" w:sz="0" w:space="0" w:color="auto"/>
                            <w:bottom w:val="none" w:sz="0" w:space="0" w:color="auto"/>
                            <w:right w:val="none" w:sz="0" w:space="0" w:color="auto"/>
                          </w:divBdr>
                        </w:div>
                        <w:div w:id="1310745243">
                          <w:marLeft w:val="0"/>
                          <w:marRight w:val="0"/>
                          <w:marTop w:val="0"/>
                          <w:marBottom w:val="0"/>
                          <w:divBdr>
                            <w:top w:val="none" w:sz="0" w:space="0" w:color="auto"/>
                            <w:left w:val="none" w:sz="0" w:space="0" w:color="auto"/>
                            <w:bottom w:val="none" w:sz="0" w:space="0" w:color="auto"/>
                            <w:right w:val="none" w:sz="0" w:space="0" w:color="auto"/>
                          </w:divBdr>
                        </w:div>
                        <w:div w:id="2030451168">
                          <w:marLeft w:val="0"/>
                          <w:marRight w:val="0"/>
                          <w:marTop w:val="0"/>
                          <w:marBottom w:val="0"/>
                          <w:divBdr>
                            <w:top w:val="none" w:sz="0" w:space="0" w:color="auto"/>
                            <w:left w:val="none" w:sz="0" w:space="0" w:color="auto"/>
                            <w:bottom w:val="none" w:sz="0" w:space="0" w:color="auto"/>
                            <w:right w:val="none" w:sz="0" w:space="0" w:color="auto"/>
                          </w:divBdr>
                        </w:div>
                        <w:div w:id="1687321757">
                          <w:marLeft w:val="0"/>
                          <w:marRight w:val="0"/>
                          <w:marTop w:val="0"/>
                          <w:marBottom w:val="0"/>
                          <w:divBdr>
                            <w:top w:val="none" w:sz="0" w:space="0" w:color="auto"/>
                            <w:left w:val="none" w:sz="0" w:space="0" w:color="auto"/>
                            <w:bottom w:val="none" w:sz="0" w:space="0" w:color="auto"/>
                            <w:right w:val="none" w:sz="0" w:space="0" w:color="auto"/>
                          </w:divBdr>
                        </w:div>
                        <w:div w:id="1052116888">
                          <w:marLeft w:val="0"/>
                          <w:marRight w:val="0"/>
                          <w:marTop w:val="0"/>
                          <w:marBottom w:val="0"/>
                          <w:divBdr>
                            <w:top w:val="none" w:sz="0" w:space="0" w:color="auto"/>
                            <w:left w:val="none" w:sz="0" w:space="0" w:color="auto"/>
                            <w:bottom w:val="none" w:sz="0" w:space="0" w:color="auto"/>
                            <w:right w:val="none" w:sz="0" w:space="0" w:color="auto"/>
                          </w:divBdr>
                        </w:div>
                        <w:div w:id="1394499514">
                          <w:marLeft w:val="0"/>
                          <w:marRight w:val="0"/>
                          <w:marTop w:val="0"/>
                          <w:marBottom w:val="0"/>
                          <w:divBdr>
                            <w:top w:val="none" w:sz="0" w:space="0" w:color="auto"/>
                            <w:left w:val="none" w:sz="0" w:space="0" w:color="auto"/>
                            <w:bottom w:val="none" w:sz="0" w:space="0" w:color="auto"/>
                            <w:right w:val="none" w:sz="0" w:space="0" w:color="auto"/>
                          </w:divBdr>
                        </w:div>
                        <w:div w:id="2037854059">
                          <w:marLeft w:val="0"/>
                          <w:marRight w:val="0"/>
                          <w:marTop w:val="0"/>
                          <w:marBottom w:val="0"/>
                          <w:divBdr>
                            <w:top w:val="none" w:sz="0" w:space="0" w:color="auto"/>
                            <w:left w:val="none" w:sz="0" w:space="0" w:color="auto"/>
                            <w:bottom w:val="none" w:sz="0" w:space="0" w:color="auto"/>
                            <w:right w:val="none" w:sz="0" w:space="0" w:color="auto"/>
                          </w:divBdr>
                        </w:div>
                        <w:div w:id="671372348">
                          <w:marLeft w:val="0"/>
                          <w:marRight w:val="0"/>
                          <w:marTop w:val="0"/>
                          <w:marBottom w:val="0"/>
                          <w:divBdr>
                            <w:top w:val="none" w:sz="0" w:space="0" w:color="auto"/>
                            <w:left w:val="none" w:sz="0" w:space="0" w:color="auto"/>
                            <w:bottom w:val="none" w:sz="0" w:space="0" w:color="auto"/>
                            <w:right w:val="none" w:sz="0" w:space="0" w:color="auto"/>
                          </w:divBdr>
                        </w:div>
                        <w:div w:id="769274981">
                          <w:marLeft w:val="0"/>
                          <w:marRight w:val="0"/>
                          <w:marTop w:val="0"/>
                          <w:marBottom w:val="0"/>
                          <w:divBdr>
                            <w:top w:val="none" w:sz="0" w:space="0" w:color="auto"/>
                            <w:left w:val="none" w:sz="0" w:space="0" w:color="auto"/>
                            <w:bottom w:val="none" w:sz="0" w:space="0" w:color="auto"/>
                            <w:right w:val="none" w:sz="0" w:space="0" w:color="auto"/>
                          </w:divBdr>
                        </w:div>
                        <w:div w:id="343286500">
                          <w:marLeft w:val="0"/>
                          <w:marRight w:val="0"/>
                          <w:marTop w:val="0"/>
                          <w:marBottom w:val="0"/>
                          <w:divBdr>
                            <w:top w:val="none" w:sz="0" w:space="0" w:color="auto"/>
                            <w:left w:val="none" w:sz="0" w:space="0" w:color="auto"/>
                            <w:bottom w:val="none" w:sz="0" w:space="0" w:color="auto"/>
                            <w:right w:val="none" w:sz="0" w:space="0" w:color="auto"/>
                          </w:divBdr>
                        </w:div>
                        <w:div w:id="569190086">
                          <w:marLeft w:val="0"/>
                          <w:marRight w:val="0"/>
                          <w:marTop w:val="0"/>
                          <w:marBottom w:val="0"/>
                          <w:divBdr>
                            <w:top w:val="none" w:sz="0" w:space="0" w:color="auto"/>
                            <w:left w:val="none" w:sz="0" w:space="0" w:color="auto"/>
                            <w:bottom w:val="none" w:sz="0" w:space="0" w:color="auto"/>
                            <w:right w:val="none" w:sz="0" w:space="0" w:color="auto"/>
                          </w:divBdr>
                        </w:div>
                        <w:div w:id="6636973">
                          <w:marLeft w:val="0"/>
                          <w:marRight w:val="0"/>
                          <w:marTop w:val="0"/>
                          <w:marBottom w:val="0"/>
                          <w:divBdr>
                            <w:top w:val="none" w:sz="0" w:space="0" w:color="auto"/>
                            <w:left w:val="none" w:sz="0" w:space="0" w:color="auto"/>
                            <w:bottom w:val="none" w:sz="0" w:space="0" w:color="auto"/>
                            <w:right w:val="none" w:sz="0" w:space="0" w:color="auto"/>
                          </w:divBdr>
                        </w:div>
                        <w:div w:id="257641174">
                          <w:marLeft w:val="0"/>
                          <w:marRight w:val="0"/>
                          <w:marTop w:val="0"/>
                          <w:marBottom w:val="0"/>
                          <w:divBdr>
                            <w:top w:val="none" w:sz="0" w:space="0" w:color="auto"/>
                            <w:left w:val="none" w:sz="0" w:space="0" w:color="auto"/>
                            <w:bottom w:val="none" w:sz="0" w:space="0" w:color="auto"/>
                            <w:right w:val="none" w:sz="0" w:space="0" w:color="auto"/>
                          </w:divBdr>
                        </w:div>
                        <w:div w:id="485124408">
                          <w:marLeft w:val="0"/>
                          <w:marRight w:val="0"/>
                          <w:marTop w:val="0"/>
                          <w:marBottom w:val="0"/>
                          <w:divBdr>
                            <w:top w:val="none" w:sz="0" w:space="0" w:color="auto"/>
                            <w:left w:val="none" w:sz="0" w:space="0" w:color="auto"/>
                            <w:bottom w:val="none" w:sz="0" w:space="0" w:color="auto"/>
                            <w:right w:val="none" w:sz="0" w:space="0" w:color="auto"/>
                          </w:divBdr>
                        </w:div>
                        <w:div w:id="847216456">
                          <w:marLeft w:val="0"/>
                          <w:marRight w:val="0"/>
                          <w:marTop w:val="0"/>
                          <w:marBottom w:val="0"/>
                          <w:divBdr>
                            <w:top w:val="none" w:sz="0" w:space="0" w:color="auto"/>
                            <w:left w:val="none" w:sz="0" w:space="0" w:color="auto"/>
                            <w:bottom w:val="none" w:sz="0" w:space="0" w:color="auto"/>
                            <w:right w:val="none" w:sz="0" w:space="0" w:color="auto"/>
                          </w:divBdr>
                        </w:div>
                        <w:div w:id="308899633">
                          <w:marLeft w:val="0"/>
                          <w:marRight w:val="0"/>
                          <w:marTop w:val="0"/>
                          <w:marBottom w:val="0"/>
                          <w:divBdr>
                            <w:top w:val="none" w:sz="0" w:space="0" w:color="auto"/>
                            <w:left w:val="none" w:sz="0" w:space="0" w:color="auto"/>
                            <w:bottom w:val="none" w:sz="0" w:space="0" w:color="auto"/>
                            <w:right w:val="none" w:sz="0" w:space="0" w:color="auto"/>
                          </w:divBdr>
                        </w:div>
                        <w:div w:id="1290088628">
                          <w:marLeft w:val="0"/>
                          <w:marRight w:val="0"/>
                          <w:marTop w:val="0"/>
                          <w:marBottom w:val="0"/>
                          <w:divBdr>
                            <w:top w:val="none" w:sz="0" w:space="0" w:color="auto"/>
                            <w:left w:val="none" w:sz="0" w:space="0" w:color="auto"/>
                            <w:bottom w:val="none" w:sz="0" w:space="0" w:color="auto"/>
                            <w:right w:val="none" w:sz="0" w:space="0" w:color="auto"/>
                          </w:divBdr>
                        </w:div>
                        <w:div w:id="1867058381">
                          <w:marLeft w:val="0"/>
                          <w:marRight w:val="0"/>
                          <w:marTop w:val="0"/>
                          <w:marBottom w:val="0"/>
                          <w:divBdr>
                            <w:top w:val="none" w:sz="0" w:space="0" w:color="auto"/>
                            <w:left w:val="none" w:sz="0" w:space="0" w:color="auto"/>
                            <w:bottom w:val="none" w:sz="0" w:space="0" w:color="auto"/>
                            <w:right w:val="none" w:sz="0" w:space="0" w:color="auto"/>
                          </w:divBdr>
                        </w:div>
                        <w:div w:id="571156258">
                          <w:marLeft w:val="0"/>
                          <w:marRight w:val="0"/>
                          <w:marTop w:val="0"/>
                          <w:marBottom w:val="0"/>
                          <w:divBdr>
                            <w:top w:val="none" w:sz="0" w:space="0" w:color="auto"/>
                            <w:left w:val="none" w:sz="0" w:space="0" w:color="auto"/>
                            <w:bottom w:val="none" w:sz="0" w:space="0" w:color="auto"/>
                            <w:right w:val="none" w:sz="0" w:space="0" w:color="auto"/>
                          </w:divBdr>
                        </w:div>
                        <w:div w:id="1731075856">
                          <w:marLeft w:val="0"/>
                          <w:marRight w:val="0"/>
                          <w:marTop w:val="0"/>
                          <w:marBottom w:val="0"/>
                          <w:divBdr>
                            <w:top w:val="none" w:sz="0" w:space="0" w:color="auto"/>
                            <w:left w:val="none" w:sz="0" w:space="0" w:color="auto"/>
                            <w:bottom w:val="none" w:sz="0" w:space="0" w:color="auto"/>
                            <w:right w:val="none" w:sz="0" w:space="0" w:color="auto"/>
                          </w:divBdr>
                        </w:div>
                        <w:div w:id="783505262">
                          <w:marLeft w:val="0"/>
                          <w:marRight w:val="0"/>
                          <w:marTop w:val="0"/>
                          <w:marBottom w:val="0"/>
                          <w:divBdr>
                            <w:top w:val="none" w:sz="0" w:space="0" w:color="auto"/>
                            <w:left w:val="none" w:sz="0" w:space="0" w:color="auto"/>
                            <w:bottom w:val="none" w:sz="0" w:space="0" w:color="auto"/>
                            <w:right w:val="none" w:sz="0" w:space="0" w:color="auto"/>
                          </w:divBdr>
                        </w:div>
                        <w:div w:id="835918914">
                          <w:marLeft w:val="0"/>
                          <w:marRight w:val="0"/>
                          <w:marTop w:val="0"/>
                          <w:marBottom w:val="0"/>
                          <w:divBdr>
                            <w:top w:val="none" w:sz="0" w:space="0" w:color="auto"/>
                            <w:left w:val="none" w:sz="0" w:space="0" w:color="auto"/>
                            <w:bottom w:val="none" w:sz="0" w:space="0" w:color="auto"/>
                            <w:right w:val="none" w:sz="0" w:space="0" w:color="auto"/>
                          </w:divBdr>
                        </w:div>
                        <w:div w:id="394209127">
                          <w:marLeft w:val="0"/>
                          <w:marRight w:val="0"/>
                          <w:marTop w:val="0"/>
                          <w:marBottom w:val="0"/>
                          <w:divBdr>
                            <w:top w:val="none" w:sz="0" w:space="0" w:color="auto"/>
                            <w:left w:val="none" w:sz="0" w:space="0" w:color="auto"/>
                            <w:bottom w:val="none" w:sz="0" w:space="0" w:color="auto"/>
                            <w:right w:val="none" w:sz="0" w:space="0" w:color="auto"/>
                          </w:divBdr>
                        </w:div>
                        <w:div w:id="565726569">
                          <w:marLeft w:val="0"/>
                          <w:marRight w:val="0"/>
                          <w:marTop w:val="0"/>
                          <w:marBottom w:val="0"/>
                          <w:divBdr>
                            <w:top w:val="none" w:sz="0" w:space="0" w:color="auto"/>
                            <w:left w:val="none" w:sz="0" w:space="0" w:color="auto"/>
                            <w:bottom w:val="none" w:sz="0" w:space="0" w:color="auto"/>
                            <w:right w:val="none" w:sz="0" w:space="0" w:color="auto"/>
                          </w:divBdr>
                        </w:div>
                        <w:div w:id="1469131445">
                          <w:marLeft w:val="0"/>
                          <w:marRight w:val="0"/>
                          <w:marTop w:val="0"/>
                          <w:marBottom w:val="0"/>
                          <w:divBdr>
                            <w:top w:val="none" w:sz="0" w:space="0" w:color="auto"/>
                            <w:left w:val="none" w:sz="0" w:space="0" w:color="auto"/>
                            <w:bottom w:val="none" w:sz="0" w:space="0" w:color="auto"/>
                            <w:right w:val="none" w:sz="0" w:space="0" w:color="auto"/>
                          </w:divBdr>
                        </w:div>
                        <w:div w:id="140125918">
                          <w:marLeft w:val="0"/>
                          <w:marRight w:val="0"/>
                          <w:marTop w:val="0"/>
                          <w:marBottom w:val="0"/>
                          <w:divBdr>
                            <w:top w:val="none" w:sz="0" w:space="0" w:color="auto"/>
                            <w:left w:val="none" w:sz="0" w:space="0" w:color="auto"/>
                            <w:bottom w:val="none" w:sz="0" w:space="0" w:color="auto"/>
                            <w:right w:val="none" w:sz="0" w:space="0" w:color="auto"/>
                          </w:divBdr>
                        </w:div>
                        <w:div w:id="644818703">
                          <w:marLeft w:val="0"/>
                          <w:marRight w:val="0"/>
                          <w:marTop w:val="0"/>
                          <w:marBottom w:val="0"/>
                          <w:divBdr>
                            <w:top w:val="none" w:sz="0" w:space="0" w:color="auto"/>
                            <w:left w:val="none" w:sz="0" w:space="0" w:color="auto"/>
                            <w:bottom w:val="none" w:sz="0" w:space="0" w:color="auto"/>
                            <w:right w:val="none" w:sz="0" w:space="0" w:color="auto"/>
                          </w:divBdr>
                        </w:div>
                        <w:div w:id="1897743544">
                          <w:marLeft w:val="0"/>
                          <w:marRight w:val="0"/>
                          <w:marTop w:val="0"/>
                          <w:marBottom w:val="0"/>
                          <w:divBdr>
                            <w:top w:val="none" w:sz="0" w:space="0" w:color="auto"/>
                            <w:left w:val="none" w:sz="0" w:space="0" w:color="auto"/>
                            <w:bottom w:val="none" w:sz="0" w:space="0" w:color="auto"/>
                            <w:right w:val="none" w:sz="0" w:space="0" w:color="auto"/>
                          </w:divBdr>
                        </w:div>
                        <w:div w:id="1653363299">
                          <w:marLeft w:val="0"/>
                          <w:marRight w:val="0"/>
                          <w:marTop w:val="0"/>
                          <w:marBottom w:val="0"/>
                          <w:divBdr>
                            <w:top w:val="none" w:sz="0" w:space="0" w:color="auto"/>
                            <w:left w:val="none" w:sz="0" w:space="0" w:color="auto"/>
                            <w:bottom w:val="none" w:sz="0" w:space="0" w:color="auto"/>
                            <w:right w:val="none" w:sz="0" w:space="0" w:color="auto"/>
                          </w:divBdr>
                        </w:div>
                        <w:div w:id="874583056">
                          <w:marLeft w:val="0"/>
                          <w:marRight w:val="0"/>
                          <w:marTop w:val="0"/>
                          <w:marBottom w:val="0"/>
                          <w:divBdr>
                            <w:top w:val="none" w:sz="0" w:space="0" w:color="auto"/>
                            <w:left w:val="none" w:sz="0" w:space="0" w:color="auto"/>
                            <w:bottom w:val="none" w:sz="0" w:space="0" w:color="auto"/>
                            <w:right w:val="none" w:sz="0" w:space="0" w:color="auto"/>
                          </w:divBdr>
                        </w:div>
                        <w:div w:id="973101870">
                          <w:marLeft w:val="0"/>
                          <w:marRight w:val="0"/>
                          <w:marTop w:val="0"/>
                          <w:marBottom w:val="0"/>
                          <w:divBdr>
                            <w:top w:val="none" w:sz="0" w:space="0" w:color="auto"/>
                            <w:left w:val="none" w:sz="0" w:space="0" w:color="auto"/>
                            <w:bottom w:val="none" w:sz="0" w:space="0" w:color="auto"/>
                            <w:right w:val="none" w:sz="0" w:space="0" w:color="auto"/>
                          </w:divBdr>
                        </w:div>
                        <w:div w:id="267274268">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411858274">
                          <w:marLeft w:val="0"/>
                          <w:marRight w:val="0"/>
                          <w:marTop w:val="0"/>
                          <w:marBottom w:val="0"/>
                          <w:divBdr>
                            <w:top w:val="none" w:sz="0" w:space="0" w:color="auto"/>
                            <w:left w:val="none" w:sz="0" w:space="0" w:color="auto"/>
                            <w:bottom w:val="none" w:sz="0" w:space="0" w:color="auto"/>
                            <w:right w:val="none" w:sz="0" w:space="0" w:color="auto"/>
                          </w:divBdr>
                        </w:div>
                        <w:div w:id="1541943168">
                          <w:marLeft w:val="0"/>
                          <w:marRight w:val="0"/>
                          <w:marTop w:val="0"/>
                          <w:marBottom w:val="0"/>
                          <w:divBdr>
                            <w:top w:val="none" w:sz="0" w:space="0" w:color="auto"/>
                            <w:left w:val="none" w:sz="0" w:space="0" w:color="auto"/>
                            <w:bottom w:val="none" w:sz="0" w:space="0" w:color="auto"/>
                            <w:right w:val="none" w:sz="0" w:space="0" w:color="auto"/>
                          </w:divBdr>
                        </w:div>
                        <w:div w:id="1192305684">
                          <w:marLeft w:val="0"/>
                          <w:marRight w:val="0"/>
                          <w:marTop w:val="0"/>
                          <w:marBottom w:val="0"/>
                          <w:divBdr>
                            <w:top w:val="none" w:sz="0" w:space="0" w:color="auto"/>
                            <w:left w:val="none" w:sz="0" w:space="0" w:color="auto"/>
                            <w:bottom w:val="none" w:sz="0" w:space="0" w:color="auto"/>
                            <w:right w:val="none" w:sz="0" w:space="0" w:color="auto"/>
                          </w:divBdr>
                        </w:div>
                        <w:div w:id="435519255">
                          <w:marLeft w:val="0"/>
                          <w:marRight w:val="0"/>
                          <w:marTop w:val="0"/>
                          <w:marBottom w:val="0"/>
                          <w:divBdr>
                            <w:top w:val="none" w:sz="0" w:space="0" w:color="auto"/>
                            <w:left w:val="none" w:sz="0" w:space="0" w:color="auto"/>
                            <w:bottom w:val="none" w:sz="0" w:space="0" w:color="auto"/>
                            <w:right w:val="none" w:sz="0" w:space="0" w:color="auto"/>
                          </w:divBdr>
                        </w:div>
                        <w:div w:id="1001352228">
                          <w:marLeft w:val="0"/>
                          <w:marRight w:val="0"/>
                          <w:marTop w:val="0"/>
                          <w:marBottom w:val="0"/>
                          <w:divBdr>
                            <w:top w:val="none" w:sz="0" w:space="0" w:color="auto"/>
                            <w:left w:val="none" w:sz="0" w:space="0" w:color="auto"/>
                            <w:bottom w:val="none" w:sz="0" w:space="0" w:color="auto"/>
                            <w:right w:val="none" w:sz="0" w:space="0" w:color="auto"/>
                          </w:divBdr>
                        </w:div>
                        <w:div w:id="1309362247">
                          <w:marLeft w:val="0"/>
                          <w:marRight w:val="0"/>
                          <w:marTop w:val="0"/>
                          <w:marBottom w:val="0"/>
                          <w:divBdr>
                            <w:top w:val="none" w:sz="0" w:space="0" w:color="auto"/>
                            <w:left w:val="none" w:sz="0" w:space="0" w:color="auto"/>
                            <w:bottom w:val="none" w:sz="0" w:space="0" w:color="auto"/>
                            <w:right w:val="none" w:sz="0" w:space="0" w:color="auto"/>
                          </w:divBdr>
                        </w:div>
                        <w:div w:id="1795521358">
                          <w:marLeft w:val="0"/>
                          <w:marRight w:val="0"/>
                          <w:marTop w:val="0"/>
                          <w:marBottom w:val="0"/>
                          <w:divBdr>
                            <w:top w:val="none" w:sz="0" w:space="0" w:color="auto"/>
                            <w:left w:val="none" w:sz="0" w:space="0" w:color="auto"/>
                            <w:bottom w:val="none" w:sz="0" w:space="0" w:color="auto"/>
                            <w:right w:val="none" w:sz="0" w:space="0" w:color="auto"/>
                          </w:divBdr>
                        </w:div>
                        <w:div w:id="37627085">
                          <w:marLeft w:val="0"/>
                          <w:marRight w:val="0"/>
                          <w:marTop w:val="0"/>
                          <w:marBottom w:val="0"/>
                          <w:divBdr>
                            <w:top w:val="none" w:sz="0" w:space="0" w:color="auto"/>
                            <w:left w:val="none" w:sz="0" w:space="0" w:color="auto"/>
                            <w:bottom w:val="none" w:sz="0" w:space="0" w:color="auto"/>
                            <w:right w:val="none" w:sz="0" w:space="0" w:color="auto"/>
                          </w:divBdr>
                        </w:div>
                        <w:div w:id="1512455058">
                          <w:marLeft w:val="0"/>
                          <w:marRight w:val="0"/>
                          <w:marTop w:val="0"/>
                          <w:marBottom w:val="0"/>
                          <w:divBdr>
                            <w:top w:val="none" w:sz="0" w:space="0" w:color="auto"/>
                            <w:left w:val="none" w:sz="0" w:space="0" w:color="auto"/>
                            <w:bottom w:val="none" w:sz="0" w:space="0" w:color="auto"/>
                            <w:right w:val="none" w:sz="0" w:space="0" w:color="auto"/>
                          </w:divBdr>
                        </w:div>
                        <w:div w:id="1895773334">
                          <w:marLeft w:val="0"/>
                          <w:marRight w:val="0"/>
                          <w:marTop w:val="0"/>
                          <w:marBottom w:val="0"/>
                          <w:divBdr>
                            <w:top w:val="none" w:sz="0" w:space="0" w:color="auto"/>
                            <w:left w:val="none" w:sz="0" w:space="0" w:color="auto"/>
                            <w:bottom w:val="none" w:sz="0" w:space="0" w:color="auto"/>
                            <w:right w:val="none" w:sz="0" w:space="0" w:color="auto"/>
                          </w:divBdr>
                        </w:div>
                        <w:div w:id="1954164124">
                          <w:marLeft w:val="0"/>
                          <w:marRight w:val="0"/>
                          <w:marTop w:val="0"/>
                          <w:marBottom w:val="0"/>
                          <w:divBdr>
                            <w:top w:val="none" w:sz="0" w:space="0" w:color="auto"/>
                            <w:left w:val="none" w:sz="0" w:space="0" w:color="auto"/>
                            <w:bottom w:val="none" w:sz="0" w:space="0" w:color="auto"/>
                            <w:right w:val="none" w:sz="0" w:space="0" w:color="auto"/>
                          </w:divBdr>
                        </w:div>
                        <w:div w:id="1105004780">
                          <w:marLeft w:val="0"/>
                          <w:marRight w:val="0"/>
                          <w:marTop w:val="0"/>
                          <w:marBottom w:val="0"/>
                          <w:divBdr>
                            <w:top w:val="none" w:sz="0" w:space="0" w:color="auto"/>
                            <w:left w:val="none" w:sz="0" w:space="0" w:color="auto"/>
                            <w:bottom w:val="none" w:sz="0" w:space="0" w:color="auto"/>
                            <w:right w:val="none" w:sz="0" w:space="0" w:color="auto"/>
                          </w:divBdr>
                        </w:div>
                        <w:div w:id="1586647052">
                          <w:marLeft w:val="0"/>
                          <w:marRight w:val="0"/>
                          <w:marTop w:val="0"/>
                          <w:marBottom w:val="0"/>
                          <w:divBdr>
                            <w:top w:val="none" w:sz="0" w:space="0" w:color="auto"/>
                            <w:left w:val="none" w:sz="0" w:space="0" w:color="auto"/>
                            <w:bottom w:val="none" w:sz="0" w:space="0" w:color="auto"/>
                            <w:right w:val="none" w:sz="0" w:space="0" w:color="auto"/>
                          </w:divBdr>
                        </w:div>
                        <w:div w:id="135532999">
                          <w:marLeft w:val="0"/>
                          <w:marRight w:val="0"/>
                          <w:marTop w:val="0"/>
                          <w:marBottom w:val="0"/>
                          <w:divBdr>
                            <w:top w:val="none" w:sz="0" w:space="0" w:color="auto"/>
                            <w:left w:val="none" w:sz="0" w:space="0" w:color="auto"/>
                            <w:bottom w:val="none" w:sz="0" w:space="0" w:color="auto"/>
                            <w:right w:val="none" w:sz="0" w:space="0" w:color="auto"/>
                          </w:divBdr>
                        </w:div>
                        <w:div w:id="503279895">
                          <w:marLeft w:val="0"/>
                          <w:marRight w:val="0"/>
                          <w:marTop w:val="0"/>
                          <w:marBottom w:val="0"/>
                          <w:divBdr>
                            <w:top w:val="none" w:sz="0" w:space="0" w:color="auto"/>
                            <w:left w:val="none" w:sz="0" w:space="0" w:color="auto"/>
                            <w:bottom w:val="none" w:sz="0" w:space="0" w:color="auto"/>
                            <w:right w:val="none" w:sz="0" w:space="0" w:color="auto"/>
                          </w:divBdr>
                        </w:div>
                        <w:div w:id="796526565">
                          <w:marLeft w:val="0"/>
                          <w:marRight w:val="0"/>
                          <w:marTop w:val="0"/>
                          <w:marBottom w:val="0"/>
                          <w:divBdr>
                            <w:top w:val="none" w:sz="0" w:space="0" w:color="auto"/>
                            <w:left w:val="none" w:sz="0" w:space="0" w:color="auto"/>
                            <w:bottom w:val="none" w:sz="0" w:space="0" w:color="auto"/>
                            <w:right w:val="none" w:sz="0" w:space="0" w:color="auto"/>
                          </w:divBdr>
                        </w:div>
                        <w:div w:id="1553924353">
                          <w:marLeft w:val="0"/>
                          <w:marRight w:val="0"/>
                          <w:marTop w:val="0"/>
                          <w:marBottom w:val="0"/>
                          <w:divBdr>
                            <w:top w:val="none" w:sz="0" w:space="0" w:color="auto"/>
                            <w:left w:val="none" w:sz="0" w:space="0" w:color="auto"/>
                            <w:bottom w:val="none" w:sz="0" w:space="0" w:color="auto"/>
                            <w:right w:val="none" w:sz="0" w:space="0" w:color="auto"/>
                          </w:divBdr>
                        </w:div>
                        <w:div w:id="2128504807">
                          <w:marLeft w:val="0"/>
                          <w:marRight w:val="0"/>
                          <w:marTop w:val="0"/>
                          <w:marBottom w:val="0"/>
                          <w:divBdr>
                            <w:top w:val="none" w:sz="0" w:space="0" w:color="auto"/>
                            <w:left w:val="none" w:sz="0" w:space="0" w:color="auto"/>
                            <w:bottom w:val="none" w:sz="0" w:space="0" w:color="auto"/>
                            <w:right w:val="none" w:sz="0" w:space="0" w:color="auto"/>
                          </w:divBdr>
                        </w:div>
                        <w:div w:id="698357344">
                          <w:marLeft w:val="0"/>
                          <w:marRight w:val="0"/>
                          <w:marTop w:val="0"/>
                          <w:marBottom w:val="0"/>
                          <w:divBdr>
                            <w:top w:val="none" w:sz="0" w:space="0" w:color="auto"/>
                            <w:left w:val="none" w:sz="0" w:space="0" w:color="auto"/>
                            <w:bottom w:val="none" w:sz="0" w:space="0" w:color="auto"/>
                            <w:right w:val="none" w:sz="0" w:space="0" w:color="auto"/>
                          </w:divBdr>
                        </w:div>
                        <w:div w:id="1984459870">
                          <w:marLeft w:val="0"/>
                          <w:marRight w:val="0"/>
                          <w:marTop w:val="0"/>
                          <w:marBottom w:val="0"/>
                          <w:divBdr>
                            <w:top w:val="none" w:sz="0" w:space="0" w:color="auto"/>
                            <w:left w:val="none" w:sz="0" w:space="0" w:color="auto"/>
                            <w:bottom w:val="none" w:sz="0" w:space="0" w:color="auto"/>
                            <w:right w:val="none" w:sz="0" w:space="0" w:color="auto"/>
                          </w:divBdr>
                        </w:div>
                        <w:div w:id="1406415653">
                          <w:marLeft w:val="0"/>
                          <w:marRight w:val="0"/>
                          <w:marTop w:val="0"/>
                          <w:marBottom w:val="0"/>
                          <w:divBdr>
                            <w:top w:val="none" w:sz="0" w:space="0" w:color="auto"/>
                            <w:left w:val="none" w:sz="0" w:space="0" w:color="auto"/>
                            <w:bottom w:val="none" w:sz="0" w:space="0" w:color="auto"/>
                            <w:right w:val="none" w:sz="0" w:space="0" w:color="auto"/>
                          </w:divBdr>
                        </w:div>
                        <w:div w:id="412093128">
                          <w:marLeft w:val="0"/>
                          <w:marRight w:val="0"/>
                          <w:marTop w:val="0"/>
                          <w:marBottom w:val="0"/>
                          <w:divBdr>
                            <w:top w:val="none" w:sz="0" w:space="0" w:color="auto"/>
                            <w:left w:val="none" w:sz="0" w:space="0" w:color="auto"/>
                            <w:bottom w:val="none" w:sz="0" w:space="0" w:color="auto"/>
                            <w:right w:val="none" w:sz="0" w:space="0" w:color="auto"/>
                          </w:divBdr>
                        </w:div>
                        <w:div w:id="918564214">
                          <w:marLeft w:val="0"/>
                          <w:marRight w:val="0"/>
                          <w:marTop w:val="0"/>
                          <w:marBottom w:val="0"/>
                          <w:divBdr>
                            <w:top w:val="none" w:sz="0" w:space="0" w:color="auto"/>
                            <w:left w:val="none" w:sz="0" w:space="0" w:color="auto"/>
                            <w:bottom w:val="none" w:sz="0" w:space="0" w:color="auto"/>
                            <w:right w:val="none" w:sz="0" w:space="0" w:color="auto"/>
                          </w:divBdr>
                        </w:div>
                        <w:div w:id="294870527">
                          <w:marLeft w:val="0"/>
                          <w:marRight w:val="0"/>
                          <w:marTop w:val="0"/>
                          <w:marBottom w:val="0"/>
                          <w:divBdr>
                            <w:top w:val="none" w:sz="0" w:space="0" w:color="auto"/>
                            <w:left w:val="none" w:sz="0" w:space="0" w:color="auto"/>
                            <w:bottom w:val="none" w:sz="0" w:space="0" w:color="auto"/>
                            <w:right w:val="none" w:sz="0" w:space="0" w:color="auto"/>
                          </w:divBdr>
                        </w:div>
                        <w:div w:id="449514270">
                          <w:marLeft w:val="0"/>
                          <w:marRight w:val="0"/>
                          <w:marTop w:val="0"/>
                          <w:marBottom w:val="0"/>
                          <w:divBdr>
                            <w:top w:val="none" w:sz="0" w:space="0" w:color="auto"/>
                            <w:left w:val="none" w:sz="0" w:space="0" w:color="auto"/>
                            <w:bottom w:val="none" w:sz="0" w:space="0" w:color="auto"/>
                            <w:right w:val="none" w:sz="0" w:space="0" w:color="auto"/>
                          </w:divBdr>
                        </w:div>
                        <w:div w:id="136537664">
                          <w:marLeft w:val="0"/>
                          <w:marRight w:val="0"/>
                          <w:marTop w:val="0"/>
                          <w:marBottom w:val="0"/>
                          <w:divBdr>
                            <w:top w:val="none" w:sz="0" w:space="0" w:color="auto"/>
                            <w:left w:val="none" w:sz="0" w:space="0" w:color="auto"/>
                            <w:bottom w:val="none" w:sz="0" w:space="0" w:color="auto"/>
                            <w:right w:val="none" w:sz="0" w:space="0" w:color="auto"/>
                          </w:divBdr>
                        </w:div>
                        <w:div w:id="1580797376">
                          <w:marLeft w:val="0"/>
                          <w:marRight w:val="0"/>
                          <w:marTop w:val="0"/>
                          <w:marBottom w:val="0"/>
                          <w:divBdr>
                            <w:top w:val="none" w:sz="0" w:space="0" w:color="auto"/>
                            <w:left w:val="none" w:sz="0" w:space="0" w:color="auto"/>
                            <w:bottom w:val="none" w:sz="0" w:space="0" w:color="auto"/>
                            <w:right w:val="none" w:sz="0" w:space="0" w:color="auto"/>
                          </w:divBdr>
                        </w:div>
                        <w:div w:id="43336639">
                          <w:marLeft w:val="0"/>
                          <w:marRight w:val="0"/>
                          <w:marTop w:val="0"/>
                          <w:marBottom w:val="0"/>
                          <w:divBdr>
                            <w:top w:val="none" w:sz="0" w:space="0" w:color="auto"/>
                            <w:left w:val="none" w:sz="0" w:space="0" w:color="auto"/>
                            <w:bottom w:val="none" w:sz="0" w:space="0" w:color="auto"/>
                            <w:right w:val="none" w:sz="0" w:space="0" w:color="auto"/>
                          </w:divBdr>
                        </w:div>
                        <w:div w:id="523439143">
                          <w:marLeft w:val="0"/>
                          <w:marRight w:val="0"/>
                          <w:marTop w:val="0"/>
                          <w:marBottom w:val="0"/>
                          <w:divBdr>
                            <w:top w:val="none" w:sz="0" w:space="0" w:color="auto"/>
                            <w:left w:val="none" w:sz="0" w:space="0" w:color="auto"/>
                            <w:bottom w:val="none" w:sz="0" w:space="0" w:color="auto"/>
                            <w:right w:val="none" w:sz="0" w:space="0" w:color="auto"/>
                          </w:divBdr>
                        </w:div>
                        <w:div w:id="1306817518">
                          <w:marLeft w:val="0"/>
                          <w:marRight w:val="0"/>
                          <w:marTop w:val="0"/>
                          <w:marBottom w:val="0"/>
                          <w:divBdr>
                            <w:top w:val="none" w:sz="0" w:space="0" w:color="auto"/>
                            <w:left w:val="none" w:sz="0" w:space="0" w:color="auto"/>
                            <w:bottom w:val="none" w:sz="0" w:space="0" w:color="auto"/>
                            <w:right w:val="none" w:sz="0" w:space="0" w:color="auto"/>
                          </w:divBdr>
                        </w:div>
                        <w:div w:id="412312123">
                          <w:marLeft w:val="0"/>
                          <w:marRight w:val="0"/>
                          <w:marTop w:val="0"/>
                          <w:marBottom w:val="0"/>
                          <w:divBdr>
                            <w:top w:val="none" w:sz="0" w:space="0" w:color="auto"/>
                            <w:left w:val="none" w:sz="0" w:space="0" w:color="auto"/>
                            <w:bottom w:val="none" w:sz="0" w:space="0" w:color="auto"/>
                            <w:right w:val="none" w:sz="0" w:space="0" w:color="auto"/>
                          </w:divBdr>
                        </w:div>
                        <w:div w:id="460196800">
                          <w:marLeft w:val="0"/>
                          <w:marRight w:val="0"/>
                          <w:marTop w:val="0"/>
                          <w:marBottom w:val="0"/>
                          <w:divBdr>
                            <w:top w:val="none" w:sz="0" w:space="0" w:color="auto"/>
                            <w:left w:val="none" w:sz="0" w:space="0" w:color="auto"/>
                            <w:bottom w:val="none" w:sz="0" w:space="0" w:color="auto"/>
                            <w:right w:val="none" w:sz="0" w:space="0" w:color="auto"/>
                          </w:divBdr>
                        </w:div>
                        <w:div w:id="1209491244">
                          <w:marLeft w:val="0"/>
                          <w:marRight w:val="0"/>
                          <w:marTop w:val="0"/>
                          <w:marBottom w:val="0"/>
                          <w:divBdr>
                            <w:top w:val="none" w:sz="0" w:space="0" w:color="auto"/>
                            <w:left w:val="none" w:sz="0" w:space="0" w:color="auto"/>
                            <w:bottom w:val="none" w:sz="0" w:space="0" w:color="auto"/>
                            <w:right w:val="none" w:sz="0" w:space="0" w:color="auto"/>
                          </w:divBdr>
                        </w:div>
                        <w:div w:id="1164197537">
                          <w:marLeft w:val="0"/>
                          <w:marRight w:val="0"/>
                          <w:marTop w:val="0"/>
                          <w:marBottom w:val="0"/>
                          <w:divBdr>
                            <w:top w:val="none" w:sz="0" w:space="0" w:color="auto"/>
                            <w:left w:val="none" w:sz="0" w:space="0" w:color="auto"/>
                            <w:bottom w:val="none" w:sz="0" w:space="0" w:color="auto"/>
                            <w:right w:val="none" w:sz="0" w:space="0" w:color="auto"/>
                          </w:divBdr>
                        </w:div>
                        <w:div w:id="1324242101">
                          <w:marLeft w:val="0"/>
                          <w:marRight w:val="0"/>
                          <w:marTop w:val="0"/>
                          <w:marBottom w:val="0"/>
                          <w:divBdr>
                            <w:top w:val="none" w:sz="0" w:space="0" w:color="auto"/>
                            <w:left w:val="none" w:sz="0" w:space="0" w:color="auto"/>
                            <w:bottom w:val="none" w:sz="0" w:space="0" w:color="auto"/>
                            <w:right w:val="none" w:sz="0" w:space="0" w:color="auto"/>
                          </w:divBdr>
                        </w:div>
                        <w:div w:id="862323257">
                          <w:marLeft w:val="0"/>
                          <w:marRight w:val="0"/>
                          <w:marTop w:val="0"/>
                          <w:marBottom w:val="0"/>
                          <w:divBdr>
                            <w:top w:val="none" w:sz="0" w:space="0" w:color="auto"/>
                            <w:left w:val="none" w:sz="0" w:space="0" w:color="auto"/>
                            <w:bottom w:val="none" w:sz="0" w:space="0" w:color="auto"/>
                            <w:right w:val="none" w:sz="0" w:space="0" w:color="auto"/>
                          </w:divBdr>
                        </w:div>
                        <w:div w:id="1351759490">
                          <w:marLeft w:val="0"/>
                          <w:marRight w:val="0"/>
                          <w:marTop w:val="0"/>
                          <w:marBottom w:val="0"/>
                          <w:divBdr>
                            <w:top w:val="none" w:sz="0" w:space="0" w:color="auto"/>
                            <w:left w:val="none" w:sz="0" w:space="0" w:color="auto"/>
                            <w:bottom w:val="none" w:sz="0" w:space="0" w:color="auto"/>
                            <w:right w:val="none" w:sz="0" w:space="0" w:color="auto"/>
                          </w:divBdr>
                        </w:div>
                        <w:div w:id="1037463614">
                          <w:marLeft w:val="0"/>
                          <w:marRight w:val="0"/>
                          <w:marTop w:val="0"/>
                          <w:marBottom w:val="0"/>
                          <w:divBdr>
                            <w:top w:val="none" w:sz="0" w:space="0" w:color="auto"/>
                            <w:left w:val="none" w:sz="0" w:space="0" w:color="auto"/>
                            <w:bottom w:val="none" w:sz="0" w:space="0" w:color="auto"/>
                            <w:right w:val="none" w:sz="0" w:space="0" w:color="auto"/>
                          </w:divBdr>
                        </w:div>
                        <w:div w:id="466433396">
                          <w:marLeft w:val="0"/>
                          <w:marRight w:val="0"/>
                          <w:marTop w:val="0"/>
                          <w:marBottom w:val="0"/>
                          <w:divBdr>
                            <w:top w:val="none" w:sz="0" w:space="0" w:color="auto"/>
                            <w:left w:val="none" w:sz="0" w:space="0" w:color="auto"/>
                            <w:bottom w:val="none" w:sz="0" w:space="0" w:color="auto"/>
                            <w:right w:val="none" w:sz="0" w:space="0" w:color="auto"/>
                          </w:divBdr>
                        </w:div>
                        <w:div w:id="737673543">
                          <w:marLeft w:val="0"/>
                          <w:marRight w:val="0"/>
                          <w:marTop w:val="0"/>
                          <w:marBottom w:val="0"/>
                          <w:divBdr>
                            <w:top w:val="none" w:sz="0" w:space="0" w:color="auto"/>
                            <w:left w:val="none" w:sz="0" w:space="0" w:color="auto"/>
                            <w:bottom w:val="none" w:sz="0" w:space="0" w:color="auto"/>
                            <w:right w:val="none" w:sz="0" w:space="0" w:color="auto"/>
                          </w:divBdr>
                        </w:div>
                        <w:div w:id="2096708540">
                          <w:marLeft w:val="0"/>
                          <w:marRight w:val="0"/>
                          <w:marTop w:val="0"/>
                          <w:marBottom w:val="0"/>
                          <w:divBdr>
                            <w:top w:val="none" w:sz="0" w:space="0" w:color="auto"/>
                            <w:left w:val="none" w:sz="0" w:space="0" w:color="auto"/>
                            <w:bottom w:val="none" w:sz="0" w:space="0" w:color="auto"/>
                            <w:right w:val="none" w:sz="0" w:space="0" w:color="auto"/>
                          </w:divBdr>
                        </w:div>
                        <w:div w:id="885600521">
                          <w:marLeft w:val="0"/>
                          <w:marRight w:val="0"/>
                          <w:marTop w:val="0"/>
                          <w:marBottom w:val="0"/>
                          <w:divBdr>
                            <w:top w:val="none" w:sz="0" w:space="0" w:color="auto"/>
                            <w:left w:val="none" w:sz="0" w:space="0" w:color="auto"/>
                            <w:bottom w:val="none" w:sz="0" w:space="0" w:color="auto"/>
                            <w:right w:val="none" w:sz="0" w:space="0" w:color="auto"/>
                          </w:divBdr>
                        </w:div>
                        <w:div w:id="714739658">
                          <w:marLeft w:val="0"/>
                          <w:marRight w:val="0"/>
                          <w:marTop w:val="0"/>
                          <w:marBottom w:val="0"/>
                          <w:divBdr>
                            <w:top w:val="none" w:sz="0" w:space="0" w:color="auto"/>
                            <w:left w:val="none" w:sz="0" w:space="0" w:color="auto"/>
                            <w:bottom w:val="none" w:sz="0" w:space="0" w:color="auto"/>
                            <w:right w:val="none" w:sz="0" w:space="0" w:color="auto"/>
                          </w:divBdr>
                        </w:div>
                        <w:div w:id="1152792292">
                          <w:marLeft w:val="0"/>
                          <w:marRight w:val="0"/>
                          <w:marTop w:val="0"/>
                          <w:marBottom w:val="0"/>
                          <w:divBdr>
                            <w:top w:val="none" w:sz="0" w:space="0" w:color="auto"/>
                            <w:left w:val="none" w:sz="0" w:space="0" w:color="auto"/>
                            <w:bottom w:val="none" w:sz="0" w:space="0" w:color="auto"/>
                            <w:right w:val="none" w:sz="0" w:space="0" w:color="auto"/>
                          </w:divBdr>
                        </w:div>
                        <w:div w:id="1754159863">
                          <w:marLeft w:val="0"/>
                          <w:marRight w:val="0"/>
                          <w:marTop w:val="0"/>
                          <w:marBottom w:val="0"/>
                          <w:divBdr>
                            <w:top w:val="none" w:sz="0" w:space="0" w:color="auto"/>
                            <w:left w:val="none" w:sz="0" w:space="0" w:color="auto"/>
                            <w:bottom w:val="none" w:sz="0" w:space="0" w:color="auto"/>
                            <w:right w:val="none" w:sz="0" w:space="0" w:color="auto"/>
                          </w:divBdr>
                        </w:div>
                        <w:div w:id="1305157816">
                          <w:marLeft w:val="0"/>
                          <w:marRight w:val="0"/>
                          <w:marTop w:val="0"/>
                          <w:marBottom w:val="0"/>
                          <w:divBdr>
                            <w:top w:val="none" w:sz="0" w:space="0" w:color="auto"/>
                            <w:left w:val="none" w:sz="0" w:space="0" w:color="auto"/>
                            <w:bottom w:val="none" w:sz="0" w:space="0" w:color="auto"/>
                            <w:right w:val="none" w:sz="0" w:space="0" w:color="auto"/>
                          </w:divBdr>
                        </w:div>
                        <w:div w:id="1157575604">
                          <w:marLeft w:val="0"/>
                          <w:marRight w:val="0"/>
                          <w:marTop w:val="0"/>
                          <w:marBottom w:val="0"/>
                          <w:divBdr>
                            <w:top w:val="none" w:sz="0" w:space="0" w:color="auto"/>
                            <w:left w:val="none" w:sz="0" w:space="0" w:color="auto"/>
                            <w:bottom w:val="none" w:sz="0" w:space="0" w:color="auto"/>
                            <w:right w:val="none" w:sz="0" w:space="0" w:color="auto"/>
                          </w:divBdr>
                        </w:div>
                        <w:div w:id="692027385">
                          <w:marLeft w:val="0"/>
                          <w:marRight w:val="0"/>
                          <w:marTop w:val="0"/>
                          <w:marBottom w:val="0"/>
                          <w:divBdr>
                            <w:top w:val="none" w:sz="0" w:space="0" w:color="auto"/>
                            <w:left w:val="none" w:sz="0" w:space="0" w:color="auto"/>
                            <w:bottom w:val="none" w:sz="0" w:space="0" w:color="auto"/>
                            <w:right w:val="none" w:sz="0" w:space="0" w:color="auto"/>
                          </w:divBdr>
                        </w:div>
                        <w:div w:id="255599317">
                          <w:marLeft w:val="0"/>
                          <w:marRight w:val="0"/>
                          <w:marTop w:val="0"/>
                          <w:marBottom w:val="0"/>
                          <w:divBdr>
                            <w:top w:val="none" w:sz="0" w:space="0" w:color="auto"/>
                            <w:left w:val="none" w:sz="0" w:space="0" w:color="auto"/>
                            <w:bottom w:val="none" w:sz="0" w:space="0" w:color="auto"/>
                            <w:right w:val="none" w:sz="0" w:space="0" w:color="auto"/>
                          </w:divBdr>
                        </w:div>
                        <w:div w:id="1646078856">
                          <w:marLeft w:val="0"/>
                          <w:marRight w:val="0"/>
                          <w:marTop w:val="0"/>
                          <w:marBottom w:val="0"/>
                          <w:divBdr>
                            <w:top w:val="none" w:sz="0" w:space="0" w:color="auto"/>
                            <w:left w:val="none" w:sz="0" w:space="0" w:color="auto"/>
                            <w:bottom w:val="none" w:sz="0" w:space="0" w:color="auto"/>
                            <w:right w:val="none" w:sz="0" w:space="0" w:color="auto"/>
                          </w:divBdr>
                        </w:div>
                        <w:div w:id="452021594">
                          <w:marLeft w:val="0"/>
                          <w:marRight w:val="0"/>
                          <w:marTop w:val="0"/>
                          <w:marBottom w:val="0"/>
                          <w:divBdr>
                            <w:top w:val="none" w:sz="0" w:space="0" w:color="auto"/>
                            <w:left w:val="none" w:sz="0" w:space="0" w:color="auto"/>
                            <w:bottom w:val="none" w:sz="0" w:space="0" w:color="auto"/>
                            <w:right w:val="none" w:sz="0" w:space="0" w:color="auto"/>
                          </w:divBdr>
                        </w:div>
                        <w:div w:id="445580116">
                          <w:marLeft w:val="0"/>
                          <w:marRight w:val="0"/>
                          <w:marTop w:val="0"/>
                          <w:marBottom w:val="0"/>
                          <w:divBdr>
                            <w:top w:val="none" w:sz="0" w:space="0" w:color="auto"/>
                            <w:left w:val="none" w:sz="0" w:space="0" w:color="auto"/>
                            <w:bottom w:val="none" w:sz="0" w:space="0" w:color="auto"/>
                            <w:right w:val="none" w:sz="0" w:space="0" w:color="auto"/>
                          </w:divBdr>
                        </w:div>
                        <w:div w:id="1000541990">
                          <w:marLeft w:val="0"/>
                          <w:marRight w:val="0"/>
                          <w:marTop w:val="0"/>
                          <w:marBottom w:val="0"/>
                          <w:divBdr>
                            <w:top w:val="none" w:sz="0" w:space="0" w:color="auto"/>
                            <w:left w:val="none" w:sz="0" w:space="0" w:color="auto"/>
                            <w:bottom w:val="none" w:sz="0" w:space="0" w:color="auto"/>
                            <w:right w:val="none" w:sz="0" w:space="0" w:color="auto"/>
                          </w:divBdr>
                        </w:div>
                        <w:div w:id="722410532">
                          <w:marLeft w:val="0"/>
                          <w:marRight w:val="0"/>
                          <w:marTop w:val="0"/>
                          <w:marBottom w:val="0"/>
                          <w:divBdr>
                            <w:top w:val="none" w:sz="0" w:space="0" w:color="auto"/>
                            <w:left w:val="none" w:sz="0" w:space="0" w:color="auto"/>
                            <w:bottom w:val="none" w:sz="0" w:space="0" w:color="auto"/>
                            <w:right w:val="none" w:sz="0" w:space="0" w:color="auto"/>
                          </w:divBdr>
                        </w:div>
                        <w:div w:id="420830734">
                          <w:marLeft w:val="0"/>
                          <w:marRight w:val="0"/>
                          <w:marTop w:val="0"/>
                          <w:marBottom w:val="0"/>
                          <w:divBdr>
                            <w:top w:val="none" w:sz="0" w:space="0" w:color="auto"/>
                            <w:left w:val="none" w:sz="0" w:space="0" w:color="auto"/>
                            <w:bottom w:val="none" w:sz="0" w:space="0" w:color="auto"/>
                            <w:right w:val="none" w:sz="0" w:space="0" w:color="auto"/>
                          </w:divBdr>
                        </w:div>
                        <w:div w:id="1633945912">
                          <w:marLeft w:val="0"/>
                          <w:marRight w:val="0"/>
                          <w:marTop w:val="0"/>
                          <w:marBottom w:val="0"/>
                          <w:divBdr>
                            <w:top w:val="none" w:sz="0" w:space="0" w:color="auto"/>
                            <w:left w:val="none" w:sz="0" w:space="0" w:color="auto"/>
                            <w:bottom w:val="none" w:sz="0" w:space="0" w:color="auto"/>
                            <w:right w:val="none" w:sz="0" w:space="0" w:color="auto"/>
                          </w:divBdr>
                        </w:div>
                        <w:div w:id="1026636164">
                          <w:marLeft w:val="0"/>
                          <w:marRight w:val="0"/>
                          <w:marTop w:val="0"/>
                          <w:marBottom w:val="0"/>
                          <w:divBdr>
                            <w:top w:val="none" w:sz="0" w:space="0" w:color="auto"/>
                            <w:left w:val="none" w:sz="0" w:space="0" w:color="auto"/>
                            <w:bottom w:val="none" w:sz="0" w:space="0" w:color="auto"/>
                            <w:right w:val="none" w:sz="0" w:space="0" w:color="auto"/>
                          </w:divBdr>
                        </w:div>
                        <w:div w:id="89739399">
                          <w:marLeft w:val="0"/>
                          <w:marRight w:val="0"/>
                          <w:marTop w:val="0"/>
                          <w:marBottom w:val="0"/>
                          <w:divBdr>
                            <w:top w:val="none" w:sz="0" w:space="0" w:color="auto"/>
                            <w:left w:val="none" w:sz="0" w:space="0" w:color="auto"/>
                            <w:bottom w:val="none" w:sz="0" w:space="0" w:color="auto"/>
                            <w:right w:val="none" w:sz="0" w:space="0" w:color="auto"/>
                          </w:divBdr>
                        </w:div>
                        <w:div w:id="2086105152">
                          <w:marLeft w:val="0"/>
                          <w:marRight w:val="0"/>
                          <w:marTop w:val="0"/>
                          <w:marBottom w:val="0"/>
                          <w:divBdr>
                            <w:top w:val="none" w:sz="0" w:space="0" w:color="auto"/>
                            <w:left w:val="none" w:sz="0" w:space="0" w:color="auto"/>
                            <w:bottom w:val="none" w:sz="0" w:space="0" w:color="auto"/>
                            <w:right w:val="none" w:sz="0" w:space="0" w:color="auto"/>
                          </w:divBdr>
                        </w:div>
                        <w:div w:id="1783264305">
                          <w:marLeft w:val="0"/>
                          <w:marRight w:val="0"/>
                          <w:marTop w:val="0"/>
                          <w:marBottom w:val="0"/>
                          <w:divBdr>
                            <w:top w:val="none" w:sz="0" w:space="0" w:color="auto"/>
                            <w:left w:val="none" w:sz="0" w:space="0" w:color="auto"/>
                            <w:bottom w:val="none" w:sz="0" w:space="0" w:color="auto"/>
                            <w:right w:val="none" w:sz="0" w:space="0" w:color="auto"/>
                          </w:divBdr>
                        </w:div>
                        <w:div w:id="744841444">
                          <w:marLeft w:val="0"/>
                          <w:marRight w:val="0"/>
                          <w:marTop w:val="0"/>
                          <w:marBottom w:val="0"/>
                          <w:divBdr>
                            <w:top w:val="none" w:sz="0" w:space="0" w:color="auto"/>
                            <w:left w:val="none" w:sz="0" w:space="0" w:color="auto"/>
                            <w:bottom w:val="none" w:sz="0" w:space="0" w:color="auto"/>
                            <w:right w:val="none" w:sz="0" w:space="0" w:color="auto"/>
                          </w:divBdr>
                        </w:div>
                        <w:div w:id="1029915998">
                          <w:marLeft w:val="0"/>
                          <w:marRight w:val="0"/>
                          <w:marTop w:val="0"/>
                          <w:marBottom w:val="0"/>
                          <w:divBdr>
                            <w:top w:val="none" w:sz="0" w:space="0" w:color="auto"/>
                            <w:left w:val="none" w:sz="0" w:space="0" w:color="auto"/>
                            <w:bottom w:val="none" w:sz="0" w:space="0" w:color="auto"/>
                            <w:right w:val="none" w:sz="0" w:space="0" w:color="auto"/>
                          </w:divBdr>
                        </w:div>
                        <w:div w:id="948201761">
                          <w:marLeft w:val="0"/>
                          <w:marRight w:val="0"/>
                          <w:marTop w:val="0"/>
                          <w:marBottom w:val="0"/>
                          <w:divBdr>
                            <w:top w:val="none" w:sz="0" w:space="0" w:color="auto"/>
                            <w:left w:val="none" w:sz="0" w:space="0" w:color="auto"/>
                            <w:bottom w:val="none" w:sz="0" w:space="0" w:color="auto"/>
                            <w:right w:val="none" w:sz="0" w:space="0" w:color="auto"/>
                          </w:divBdr>
                        </w:div>
                        <w:div w:id="939292672">
                          <w:marLeft w:val="0"/>
                          <w:marRight w:val="0"/>
                          <w:marTop w:val="0"/>
                          <w:marBottom w:val="0"/>
                          <w:divBdr>
                            <w:top w:val="none" w:sz="0" w:space="0" w:color="auto"/>
                            <w:left w:val="none" w:sz="0" w:space="0" w:color="auto"/>
                            <w:bottom w:val="none" w:sz="0" w:space="0" w:color="auto"/>
                            <w:right w:val="none" w:sz="0" w:space="0" w:color="auto"/>
                          </w:divBdr>
                        </w:div>
                        <w:div w:id="1438912555">
                          <w:marLeft w:val="0"/>
                          <w:marRight w:val="0"/>
                          <w:marTop w:val="0"/>
                          <w:marBottom w:val="0"/>
                          <w:divBdr>
                            <w:top w:val="none" w:sz="0" w:space="0" w:color="auto"/>
                            <w:left w:val="none" w:sz="0" w:space="0" w:color="auto"/>
                            <w:bottom w:val="none" w:sz="0" w:space="0" w:color="auto"/>
                            <w:right w:val="none" w:sz="0" w:space="0" w:color="auto"/>
                          </w:divBdr>
                        </w:div>
                        <w:div w:id="1353190080">
                          <w:marLeft w:val="0"/>
                          <w:marRight w:val="0"/>
                          <w:marTop w:val="0"/>
                          <w:marBottom w:val="0"/>
                          <w:divBdr>
                            <w:top w:val="none" w:sz="0" w:space="0" w:color="auto"/>
                            <w:left w:val="none" w:sz="0" w:space="0" w:color="auto"/>
                            <w:bottom w:val="none" w:sz="0" w:space="0" w:color="auto"/>
                            <w:right w:val="none" w:sz="0" w:space="0" w:color="auto"/>
                          </w:divBdr>
                        </w:div>
                        <w:div w:id="1949776820">
                          <w:marLeft w:val="0"/>
                          <w:marRight w:val="0"/>
                          <w:marTop w:val="0"/>
                          <w:marBottom w:val="0"/>
                          <w:divBdr>
                            <w:top w:val="none" w:sz="0" w:space="0" w:color="auto"/>
                            <w:left w:val="none" w:sz="0" w:space="0" w:color="auto"/>
                            <w:bottom w:val="none" w:sz="0" w:space="0" w:color="auto"/>
                            <w:right w:val="none" w:sz="0" w:space="0" w:color="auto"/>
                          </w:divBdr>
                        </w:div>
                        <w:div w:id="1905722436">
                          <w:marLeft w:val="0"/>
                          <w:marRight w:val="0"/>
                          <w:marTop w:val="0"/>
                          <w:marBottom w:val="0"/>
                          <w:divBdr>
                            <w:top w:val="none" w:sz="0" w:space="0" w:color="auto"/>
                            <w:left w:val="none" w:sz="0" w:space="0" w:color="auto"/>
                            <w:bottom w:val="none" w:sz="0" w:space="0" w:color="auto"/>
                            <w:right w:val="none" w:sz="0" w:space="0" w:color="auto"/>
                          </w:divBdr>
                        </w:div>
                        <w:div w:id="581065600">
                          <w:marLeft w:val="0"/>
                          <w:marRight w:val="0"/>
                          <w:marTop w:val="0"/>
                          <w:marBottom w:val="0"/>
                          <w:divBdr>
                            <w:top w:val="none" w:sz="0" w:space="0" w:color="auto"/>
                            <w:left w:val="none" w:sz="0" w:space="0" w:color="auto"/>
                            <w:bottom w:val="none" w:sz="0" w:space="0" w:color="auto"/>
                            <w:right w:val="none" w:sz="0" w:space="0" w:color="auto"/>
                          </w:divBdr>
                        </w:div>
                        <w:div w:id="1798530174">
                          <w:marLeft w:val="0"/>
                          <w:marRight w:val="0"/>
                          <w:marTop w:val="0"/>
                          <w:marBottom w:val="0"/>
                          <w:divBdr>
                            <w:top w:val="none" w:sz="0" w:space="0" w:color="auto"/>
                            <w:left w:val="none" w:sz="0" w:space="0" w:color="auto"/>
                            <w:bottom w:val="none" w:sz="0" w:space="0" w:color="auto"/>
                            <w:right w:val="none" w:sz="0" w:space="0" w:color="auto"/>
                          </w:divBdr>
                        </w:div>
                        <w:div w:id="1559129620">
                          <w:marLeft w:val="0"/>
                          <w:marRight w:val="0"/>
                          <w:marTop w:val="0"/>
                          <w:marBottom w:val="0"/>
                          <w:divBdr>
                            <w:top w:val="none" w:sz="0" w:space="0" w:color="auto"/>
                            <w:left w:val="none" w:sz="0" w:space="0" w:color="auto"/>
                            <w:bottom w:val="none" w:sz="0" w:space="0" w:color="auto"/>
                            <w:right w:val="none" w:sz="0" w:space="0" w:color="auto"/>
                          </w:divBdr>
                        </w:div>
                        <w:div w:id="613757912">
                          <w:marLeft w:val="0"/>
                          <w:marRight w:val="0"/>
                          <w:marTop w:val="0"/>
                          <w:marBottom w:val="0"/>
                          <w:divBdr>
                            <w:top w:val="none" w:sz="0" w:space="0" w:color="auto"/>
                            <w:left w:val="none" w:sz="0" w:space="0" w:color="auto"/>
                            <w:bottom w:val="none" w:sz="0" w:space="0" w:color="auto"/>
                            <w:right w:val="none" w:sz="0" w:space="0" w:color="auto"/>
                          </w:divBdr>
                        </w:div>
                        <w:div w:id="143859605">
                          <w:marLeft w:val="0"/>
                          <w:marRight w:val="0"/>
                          <w:marTop w:val="0"/>
                          <w:marBottom w:val="0"/>
                          <w:divBdr>
                            <w:top w:val="none" w:sz="0" w:space="0" w:color="auto"/>
                            <w:left w:val="none" w:sz="0" w:space="0" w:color="auto"/>
                            <w:bottom w:val="none" w:sz="0" w:space="0" w:color="auto"/>
                            <w:right w:val="none" w:sz="0" w:space="0" w:color="auto"/>
                          </w:divBdr>
                        </w:div>
                        <w:div w:id="864294372">
                          <w:marLeft w:val="0"/>
                          <w:marRight w:val="0"/>
                          <w:marTop w:val="0"/>
                          <w:marBottom w:val="0"/>
                          <w:divBdr>
                            <w:top w:val="none" w:sz="0" w:space="0" w:color="auto"/>
                            <w:left w:val="none" w:sz="0" w:space="0" w:color="auto"/>
                            <w:bottom w:val="none" w:sz="0" w:space="0" w:color="auto"/>
                            <w:right w:val="none" w:sz="0" w:space="0" w:color="auto"/>
                          </w:divBdr>
                        </w:div>
                        <w:div w:id="1386833678">
                          <w:marLeft w:val="0"/>
                          <w:marRight w:val="0"/>
                          <w:marTop w:val="0"/>
                          <w:marBottom w:val="0"/>
                          <w:divBdr>
                            <w:top w:val="none" w:sz="0" w:space="0" w:color="auto"/>
                            <w:left w:val="none" w:sz="0" w:space="0" w:color="auto"/>
                            <w:bottom w:val="none" w:sz="0" w:space="0" w:color="auto"/>
                            <w:right w:val="none" w:sz="0" w:space="0" w:color="auto"/>
                          </w:divBdr>
                        </w:div>
                        <w:div w:id="614139825">
                          <w:marLeft w:val="0"/>
                          <w:marRight w:val="0"/>
                          <w:marTop w:val="0"/>
                          <w:marBottom w:val="0"/>
                          <w:divBdr>
                            <w:top w:val="none" w:sz="0" w:space="0" w:color="auto"/>
                            <w:left w:val="none" w:sz="0" w:space="0" w:color="auto"/>
                            <w:bottom w:val="none" w:sz="0" w:space="0" w:color="auto"/>
                            <w:right w:val="none" w:sz="0" w:space="0" w:color="auto"/>
                          </w:divBdr>
                        </w:div>
                        <w:div w:id="409278602">
                          <w:marLeft w:val="0"/>
                          <w:marRight w:val="0"/>
                          <w:marTop w:val="0"/>
                          <w:marBottom w:val="0"/>
                          <w:divBdr>
                            <w:top w:val="none" w:sz="0" w:space="0" w:color="auto"/>
                            <w:left w:val="none" w:sz="0" w:space="0" w:color="auto"/>
                            <w:bottom w:val="none" w:sz="0" w:space="0" w:color="auto"/>
                            <w:right w:val="none" w:sz="0" w:space="0" w:color="auto"/>
                          </w:divBdr>
                        </w:div>
                        <w:div w:id="1866365912">
                          <w:marLeft w:val="0"/>
                          <w:marRight w:val="0"/>
                          <w:marTop w:val="0"/>
                          <w:marBottom w:val="0"/>
                          <w:divBdr>
                            <w:top w:val="none" w:sz="0" w:space="0" w:color="auto"/>
                            <w:left w:val="none" w:sz="0" w:space="0" w:color="auto"/>
                            <w:bottom w:val="none" w:sz="0" w:space="0" w:color="auto"/>
                            <w:right w:val="none" w:sz="0" w:space="0" w:color="auto"/>
                          </w:divBdr>
                        </w:div>
                        <w:div w:id="813527593">
                          <w:marLeft w:val="0"/>
                          <w:marRight w:val="0"/>
                          <w:marTop w:val="0"/>
                          <w:marBottom w:val="0"/>
                          <w:divBdr>
                            <w:top w:val="none" w:sz="0" w:space="0" w:color="auto"/>
                            <w:left w:val="none" w:sz="0" w:space="0" w:color="auto"/>
                            <w:bottom w:val="none" w:sz="0" w:space="0" w:color="auto"/>
                            <w:right w:val="none" w:sz="0" w:space="0" w:color="auto"/>
                          </w:divBdr>
                        </w:div>
                        <w:div w:id="939676607">
                          <w:marLeft w:val="0"/>
                          <w:marRight w:val="0"/>
                          <w:marTop w:val="0"/>
                          <w:marBottom w:val="0"/>
                          <w:divBdr>
                            <w:top w:val="none" w:sz="0" w:space="0" w:color="auto"/>
                            <w:left w:val="none" w:sz="0" w:space="0" w:color="auto"/>
                            <w:bottom w:val="none" w:sz="0" w:space="0" w:color="auto"/>
                            <w:right w:val="none" w:sz="0" w:space="0" w:color="auto"/>
                          </w:divBdr>
                        </w:div>
                        <w:div w:id="1638758221">
                          <w:marLeft w:val="0"/>
                          <w:marRight w:val="0"/>
                          <w:marTop w:val="0"/>
                          <w:marBottom w:val="0"/>
                          <w:divBdr>
                            <w:top w:val="none" w:sz="0" w:space="0" w:color="auto"/>
                            <w:left w:val="none" w:sz="0" w:space="0" w:color="auto"/>
                            <w:bottom w:val="none" w:sz="0" w:space="0" w:color="auto"/>
                            <w:right w:val="none" w:sz="0" w:space="0" w:color="auto"/>
                          </w:divBdr>
                        </w:div>
                        <w:div w:id="2051418706">
                          <w:marLeft w:val="0"/>
                          <w:marRight w:val="0"/>
                          <w:marTop w:val="0"/>
                          <w:marBottom w:val="0"/>
                          <w:divBdr>
                            <w:top w:val="none" w:sz="0" w:space="0" w:color="auto"/>
                            <w:left w:val="none" w:sz="0" w:space="0" w:color="auto"/>
                            <w:bottom w:val="none" w:sz="0" w:space="0" w:color="auto"/>
                            <w:right w:val="none" w:sz="0" w:space="0" w:color="auto"/>
                          </w:divBdr>
                        </w:div>
                        <w:div w:id="282998233">
                          <w:marLeft w:val="0"/>
                          <w:marRight w:val="0"/>
                          <w:marTop w:val="0"/>
                          <w:marBottom w:val="0"/>
                          <w:divBdr>
                            <w:top w:val="none" w:sz="0" w:space="0" w:color="auto"/>
                            <w:left w:val="none" w:sz="0" w:space="0" w:color="auto"/>
                            <w:bottom w:val="none" w:sz="0" w:space="0" w:color="auto"/>
                            <w:right w:val="none" w:sz="0" w:space="0" w:color="auto"/>
                          </w:divBdr>
                        </w:div>
                        <w:div w:id="1663895243">
                          <w:marLeft w:val="0"/>
                          <w:marRight w:val="0"/>
                          <w:marTop w:val="0"/>
                          <w:marBottom w:val="0"/>
                          <w:divBdr>
                            <w:top w:val="none" w:sz="0" w:space="0" w:color="auto"/>
                            <w:left w:val="none" w:sz="0" w:space="0" w:color="auto"/>
                            <w:bottom w:val="none" w:sz="0" w:space="0" w:color="auto"/>
                            <w:right w:val="none" w:sz="0" w:space="0" w:color="auto"/>
                          </w:divBdr>
                        </w:div>
                        <w:div w:id="728963394">
                          <w:marLeft w:val="0"/>
                          <w:marRight w:val="0"/>
                          <w:marTop w:val="0"/>
                          <w:marBottom w:val="0"/>
                          <w:divBdr>
                            <w:top w:val="none" w:sz="0" w:space="0" w:color="auto"/>
                            <w:left w:val="none" w:sz="0" w:space="0" w:color="auto"/>
                            <w:bottom w:val="none" w:sz="0" w:space="0" w:color="auto"/>
                            <w:right w:val="none" w:sz="0" w:space="0" w:color="auto"/>
                          </w:divBdr>
                        </w:div>
                        <w:div w:id="223831981">
                          <w:marLeft w:val="0"/>
                          <w:marRight w:val="0"/>
                          <w:marTop w:val="0"/>
                          <w:marBottom w:val="0"/>
                          <w:divBdr>
                            <w:top w:val="none" w:sz="0" w:space="0" w:color="auto"/>
                            <w:left w:val="none" w:sz="0" w:space="0" w:color="auto"/>
                            <w:bottom w:val="none" w:sz="0" w:space="0" w:color="auto"/>
                            <w:right w:val="none" w:sz="0" w:space="0" w:color="auto"/>
                          </w:divBdr>
                        </w:div>
                        <w:div w:id="2130975538">
                          <w:marLeft w:val="0"/>
                          <w:marRight w:val="0"/>
                          <w:marTop w:val="0"/>
                          <w:marBottom w:val="0"/>
                          <w:divBdr>
                            <w:top w:val="none" w:sz="0" w:space="0" w:color="auto"/>
                            <w:left w:val="none" w:sz="0" w:space="0" w:color="auto"/>
                            <w:bottom w:val="none" w:sz="0" w:space="0" w:color="auto"/>
                            <w:right w:val="none" w:sz="0" w:space="0" w:color="auto"/>
                          </w:divBdr>
                        </w:div>
                        <w:div w:id="1445883582">
                          <w:marLeft w:val="0"/>
                          <w:marRight w:val="0"/>
                          <w:marTop w:val="0"/>
                          <w:marBottom w:val="0"/>
                          <w:divBdr>
                            <w:top w:val="none" w:sz="0" w:space="0" w:color="auto"/>
                            <w:left w:val="none" w:sz="0" w:space="0" w:color="auto"/>
                            <w:bottom w:val="none" w:sz="0" w:space="0" w:color="auto"/>
                            <w:right w:val="none" w:sz="0" w:space="0" w:color="auto"/>
                          </w:divBdr>
                        </w:div>
                        <w:div w:id="702829363">
                          <w:marLeft w:val="0"/>
                          <w:marRight w:val="0"/>
                          <w:marTop w:val="0"/>
                          <w:marBottom w:val="0"/>
                          <w:divBdr>
                            <w:top w:val="none" w:sz="0" w:space="0" w:color="auto"/>
                            <w:left w:val="none" w:sz="0" w:space="0" w:color="auto"/>
                            <w:bottom w:val="none" w:sz="0" w:space="0" w:color="auto"/>
                            <w:right w:val="none" w:sz="0" w:space="0" w:color="auto"/>
                          </w:divBdr>
                        </w:div>
                        <w:div w:id="1603370328">
                          <w:marLeft w:val="0"/>
                          <w:marRight w:val="0"/>
                          <w:marTop w:val="0"/>
                          <w:marBottom w:val="0"/>
                          <w:divBdr>
                            <w:top w:val="none" w:sz="0" w:space="0" w:color="auto"/>
                            <w:left w:val="none" w:sz="0" w:space="0" w:color="auto"/>
                            <w:bottom w:val="none" w:sz="0" w:space="0" w:color="auto"/>
                            <w:right w:val="none" w:sz="0" w:space="0" w:color="auto"/>
                          </w:divBdr>
                        </w:div>
                        <w:div w:id="1195770082">
                          <w:marLeft w:val="0"/>
                          <w:marRight w:val="0"/>
                          <w:marTop w:val="0"/>
                          <w:marBottom w:val="0"/>
                          <w:divBdr>
                            <w:top w:val="none" w:sz="0" w:space="0" w:color="auto"/>
                            <w:left w:val="none" w:sz="0" w:space="0" w:color="auto"/>
                            <w:bottom w:val="none" w:sz="0" w:space="0" w:color="auto"/>
                            <w:right w:val="none" w:sz="0" w:space="0" w:color="auto"/>
                          </w:divBdr>
                        </w:div>
                        <w:div w:id="2022731906">
                          <w:marLeft w:val="0"/>
                          <w:marRight w:val="0"/>
                          <w:marTop w:val="0"/>
                          <w:marBottom w:val="0"/>
                          <w:divBdr>
                            <w:top w:val="none" w:sz="0" w:space="0" w:color="auto"/>
                            <w:left w:val="none" w:sz="0" w:space="0" w:color="auto"/>
                            <w:bottom w:val="none" w:sz="0" w:space="0" w:color="auto"/>
                            <w:right w:val="none" w:sz="0" w:space="0" w:color="auto"/>
                          </w:divBdr>
                        </w:div>
                        <w:div w:id="1186754068">
                          <w:marLeft w:val="0"/>
                          <w:marRight w:val="0"/>
                          <w:marTop w:val="0"/>
                          <w:marBottom w:val="0"/>
                          <w:divBdr>
                            <w:top w:val="none" w:sz="0" w:space="0" w:color="auto"/>
                            <w:left w:val="none" w:sz="0" w:space="0" w:color="auto"/>
                            <w:bottom w:val="none" w:sz="0" w:space="0" w:color="auto"/>
                            <w:right w:val="none" w:sz="0" w:space="0" w:color="auto"/>
                          </w:divBdr>
                        </w:div>
                        <w:div w:id="350567133">
                          <w:marLeft w:val="0"/>
                          <w:marRight w:val="0"/>
                          <w:marTop w:val="0"/>
                          <w:marBottom w:val="0"/>
                          <w:divBdr>
                            <w:top w:val="none" w:sz="0" w:space="0" w:color="auto"/>
                            <w:left w:val="none" w:sz="0" w:space="0" w:color="auto"/>
                            <w:bottom w:val="none" w:sz="0" w:space="0" w:color="auto"/>
                            <w:right w:val="none" w:sz="0" w:space="0" w:color="auto"/>
                          </w:divBdr>
                        </w:div>
                        <w:div w:id="1517497685">
                          <w:marLeft w:val="0"/>
                          <w:marRight w:val="0"/>
                          <w:marTop w:val="0"/>
                          <w:marBottom w:val="0"/>
                          <w:divBdr>
                            <w:top w:val="none" w:sz="0" w:space="0" w:color="auto"/>
                            <w:left w:val="none" w:sz="0" w:space="0" w:color="auto"/>
                            <w:bottom w:val="none" w:sz="0" w:space="0" w:color="auto"/>
                            <w:right w:val="none" w:sz="0" w:space="0" w:color="auto"/>
                          </w:divBdr>
                        </w:div>
                        <w:div w:id="640497543">
                          <w:marLeft w:val="0"/>
                          <w:marRight w:val="0"/>
                          <w:marTop w:val="0"/>
                          <w:marBottom w:val="0"/>
                          <w:divBdr>
                            <w:top w:val="none" w:sz="0" w:space="0" w:color="auto"/>
                            <w:left w:val="none" w:sz="0" w:space="0" w:color="auto"/>
                            <w:bottom w:val="none" w:sz="0" w:space="0" w:color="auto"/>
                            <w:right w:val="none" w:sz="0" w:space="0" w:color="auto"/>
                          </w:divBdr>
                        </w:div>
                        <w:div w:id="1313683595">
                          <w:marLeft w:val="0"/>
                          <w:marRight w:val="0"/>
                          <w:marTop w:val="0"/>
                          <w:marBottom w:val="0"/>
                          <w:divBdr>
                            <w:top w:val="none" w:sz="0" w:space="0" w:color="auto"/>
                            <w:left w:val="none" w:sz="0" w:space="0" w:color="auto"/>
                            <w:bottom w:val="none" w:sz="0" w:space="0" w:color="auto"/>
                            <w:right w:val="none" w:sz="0" w:space="0" w:color="auto"/>
                          </w:divBdr>
                        </w:div>
                        <w:div w:id="1236818878">
                          <w:marLeft w:val="0"/>
                          <w:marRight w:val="0"/>
                          <w:marTop w:val="0"/>
                          <w:marBottom w:val="0"/>
                          <w:divBdr>
                            <w:top w:val="none" w:sz="0" w:space="0" w:color="auto"/>
                            <w:left w:val="none" w:sz="0" w:space="0" w:color="auto"/>
                            <w:bottom w:val="none" w:sz="0" w:space="0" w:color="auto"/>
                            <w:right w:val="none" w:sz="0" w:space="0" w:color="auto"/>
                          </w:divBdr>
                        </w:div>
                        <w:div w:id="586308335">
                          <w:marLeft w:val="0"/>
                          <w:marRight w:val="0"/>
                          <w:marTop w:val="0"/>
                          <w:marBottom w:val="0"/>
                          <w:divBdr>
                            <w:top w:val="none" w:sz="0" w:space="0" w:color="auto"/>
                            <w:left w:val="none" w:sz="0" w:space="0" w:color="auto"/>
                            <w:bottom w:val="none" w:sz="0" w:space="0" w:color="auto"/>
                            <w:right w:val="none" w:sz="0" w:space="0" w:color="auto"/>
                          </w:divBdr>
                        </w:div>
                        <w:div w:id="930700461">
                          <w:marLeft w:val="0"/>
                          <w:marRight w:val="0"/>
                          <w:marTop w:val="0"/>
                          <w:marBottom w:val="0"/>
                          <w:divBdr>
                            <w:top w:val="none" w:sz="0" w:space="0" w:color="auto"/>
                            <w:left w:val="none" w:sz="0" w:space="0" w:color="auto"/>
                            <w:bottom w:val="none" w:sz="0" w:space="0" w:color="auto"/>
                            <w:right w:val="none" w:sz="0" w:space="0" w:color="auto"/>
                          </w:divBdr>
                        </w:div>
                        <w:div w:id="1874150110">
                          <w:marLeft w:val="0"/>
                          <w:marRight w:val="0"/>
                          <w:marTop w:val="0"/>
                          <w:marBottom w:val="0"/>
                          <w:divBdr>
                            <w:top w:val="none" w:sz="0" w:space="0" w:color="auto"/>
                            <w:left w:val="none" w:sz="0" w:space="0" w:color="auto"/>
                            <w:bottom w:val="none" w:sz="0" w:space="0" w:color="auto"/>
                            <w:right w:val="none" w:sz="0" w:space="0" w:color="auto"/>
                          </w:divBdr>
                        </w:div>
                        <w:div w:id="1725908954">
                          <w:marLeft w:val="0"/>
                          <w:marRight w:val="0"/>
                          <w:marTop w:val="0"/>
                          <w:marBottom w:val="0"/>
                          <w:divBdr>
                            <w:top w:val="none" w:sz="0" w:space="0" w:color="auto"/>
                            <w:left w:val="none" w:sz="0" w:space="0" w:color="auto"/>
                            <w:bottom w:val="none" w:sz="0" w:space="0" w:color="auto"/>
                            <w:right w:val="none" w:sz="0" w:space="0" w:color="auto"/>
                          </w:divBdr>
                        </w:div>
                        <w:div w:id="274292580">
                          <w:marLeft w:val="0"/>
                          <w:marRight w:val="0"/>
                          <w:marTop w:val="0"/>
                          <w:marBottom w:val="0"/>
                          <w:divBdr>
                            <w:top w:val="none" w:sz="0" w:space="0" w:color="auto"/>
                            <w:left w:val="none" w:sz="0" w:space="0" w:color="auto"/>
                            <w:bottom w:val="none" w:sz="0" w:space="0" w:color="auto"/>
                            <w:right w:val="none" w:sz="0" w:space="0" w:color="auto"/>
                          </w:divBdr>
                        </w:div>
                        <w:div w:id="919800819">
                          <w:marLeft w:val="0"/>
                          <w:marRight w:val="0"/>
                          <w:marTop w:val="0"/>
                          <w:marBottom w:val="0"/>
                          <w:divBdr>
                            <w:top w:val="none" w:sz="0" w:space="0" w:color="auto"/>
                            <w:left w:val="none" w:sz="0" w:space="0" w:color="auto"/>
                            <w:bottom w:val="none" w:sz="0" w:space="0" w:color="auto"/>
                            <w:right w:val="none" w:sz="0" w:space="0" w:color="auto"/>
                          </w:divBdr>
                        </w:div>
                        <w:div w:id="2100563231">
                          <w:marLeft w:val="0"/>
                          <w:marRight w:val="0"/>
                          <w:marTop w:val="0"/>
                          <w:marBottom w:val="0"/>
                          <w:divBdr>
                            <w:top w:val="none" w:sz="0" w:space="0" w:color="auto"/>
                            <w:left w:val="none" w:sz="0" w:space="0" w:color="auto"/>
                            <w:bottom w:val="none" w:sz="0" w:space="0" w:color="auto"/>
                            <w:right w:val="none" w:sz="0" w:space="0" w:color="auto"/>
                          </w:divBdr>
                        </w:div>
                        <w:div w:id="2055040307">
                          <w:marLeft w:val="0"/>
                          <w:marRight w:val="0"/>
                          <w:marTop w:val="0"/>
                          <w:marBottom w:val="0"/>
                          <w:divBdr>
                            <w:top w:val="none" w:sz="0" w:space="0" w:color="auto"/>
                            <w:left w:val="none" w:sz="0" w:space="0" w:color="auto"/>
                            <w:bottom w:val="none" w:sz="0" w:space="0" w:color="auto"/>
                            <w:right w:val="none" w:sz="0" w:space="0" w:color="auto"/>
                          </w:divBdr>
                        </w:div>
                        <w:div w:id="1805004737">
                          <w:marLeft w:val="0"/>
                          <w:marRight w:val="0"/>
                          <w:marTop w:val="0"/>
                          <w:marBottom w:val="0"/>
                          <w:divBdr>
                            <w:top w:val="none" w:sz="0" w:space="0" w:color="auto"/>
                            <w:left w:val="none" w:sz="0" w:space="0" w:color="auto"/>
                            <w:bottom w:val="none" w:sz="0" w:space="0" w:color="auto"/>
                            <w:right w:val="none" w:sz="0" w:space="0" w:color="auto"/>
                          </w:divBdr>
                        </w:div>
                        <w:div w:id="603657963">
                          <w:marLeft w:val="0"/>
                          <w:marRight w:val="0"/>
                          <w:marTop w:val="0"/>
                          <w:marBottom w:val="0"/>
                          <w:divBdr>
                            <w:top w:val="none" w:sz="0" w:space="0" w:color="auto"/>
                            <w:left w:val="none" w:sz="0" w:space="0" w:color="auto"/>
                            <w:bottom w:val="none" w:sz="0" w:space="0" w:color="auto"/>
                            <w:right w:val="none" w:sz="0" w:space="0" w:color="auto"/>
                          </w:divBdr>
                        </w:div>
                        <w:div w:id="963925026">
                          <w:marLeft w:val="0"/>
                          <w:marRight w:val="0"/>
                          <w:marTop w:val="0"/>
                          <w:marBottom w:val="0"/>
                          <w:divBdr>
                            <w:top w:val="none" w:sz="0" w:space="0" w:color="auto"/>
                            <w:left w:val="none" w:sz="0" w:space="0" w:color="auto"/>
                            <w:bottom w:val="none" w:sz="0" w:space="0" w:color="auto"/>
                            <w:right w:val="none" w:sz="0" w:space="0" w:color="auto"/>
                          </w:divBdr>
                        </w:div>
                        <w:div w:id="728915197">
                          <w:marLeft w:val="0"/>
                          <w:marRight w:val="0"/>
                          <w:marTop w:val="0"/>
                          <w:marBottom w:val="0"/>
                          <w:divBdr>
                            <w:top w:val="none" w:sz="0" w:space="0" w:color="auto"/>
                            <w:left w:val="none" w:sz="0" w:space="0" w:color="auto"/>
                            <w:bottom w:val="none" w:sz="0" w:space="0" w:color="auto"/>
                            <w:right w:val="none" w:sz="0" w:space="0" w:color="auto"/>
                          </w:divBdr>
                        </w:div>
                        <w:div w:id="1751006082">
                          <w:marLeft w:val="0"/>
                          <w:marRight w:val="0"/>
                          <w:marTop w:val="0"/>
                          <w:marBottom w:val="0"/>
                          <w:divBdr>
                            <w:top w:val="none" w:sz="0" w:space="0" w:color="auto"/>
                            <w:left w:val="none" w:sz="0" w:space="0" w:color="auto"/>
                            <w:bottom w:val="none" w:sz="0" w:space="0" w:color="auto"/>
                            <w:right w:val="none" w:sz="0" w:space="0" w:color="auto"/>
                          </w:divBdr>
                        </w:div>
                        <w:div w:id="133107151">
                          <w:marLeft w:val="0"/>
                          <w:marRight w:val="0"/>
                          <w:marTop w:val="0"/>
                          <w:marBottom w:val="0"/>
                          <w:divBdr>
                            <w:top w:val="none" w:sz="0" w:space="0" w:color="auto"/>
                            <w:left w:val="none" w:sz="0" w:space="0" w:color="auto"/>
                            <w:bottom w:val="none" w:sz="0" w:space="0" w:color="auto"/>
                            <w:right w:val="none" w:sz="0" w:space="0" w:color="auto"/>
                          </w:divBdr>
                        </w:div>
                        <w:div w:id="1435708688">
                          <w:marLeft w:val="0"/>
                          <w:marRight w:val="0"/>
                          <w:marTop w:val="0"/>
                          <w:marBottom w:val="0"/>
                          <w:divBdr>
                            <w:top w:val="none" w:sz="0" w:space="0" w:color="auto"/>
                            <w:left w:val="none" w:sz="0" w:space="0" w:color="auto"/>
                            <w:bottom w:val="none" w:sz="0" w:space="0" w:color="auto"/>
                            <w:right w:val="none" w:sz="0" w:space="0" w:color="auto"/>
                          </w:divBdr>
                        </w:div>
                        <w:div w:id="1283924842">
                          <w:marLeft w:val="0"/>
                          <w:marRight w:val="0"/>
                          <w:marTop w:val="0"/>
                          <w:marBottom w:val="0"/>
                          <w:divBdr>
                            <w:top w:val="none" w:sz="0" w:space="0" w:color="auto"/>
                            <w:left w:val="none" w:sz="0" w:space="0" w:color="auto"/>
                            <w:bottom w:val="none" w:sz="0" w:space="0" w:color="auto"/>
                            <w:right w:val="none" w:sz="0" w:space="0" w:color="auto"/>
                          </w:divBdr>
                        </w:div>
                        <w:div w:id="522666270">
                          <w:marLeft w:val="0"/>
                          <w:marRight w:val="0"/>
                          <w:marTop w:val="0"/>
                          <w:marBottom w:val="0"/>
                          <w:divBdr>
                            <w:top w:val="none" w:sz="0" w:space="0" w:color="auto"/>
                            <w:left w:val="none" w:sz="0" w:space="0" w:color="auto"/>
                            <w:bottom w:val="none" w:sz="0" w:space="0" w:color="auto"/>
                            <w:right w:val="none" w:sz="0" w:space="0" w:color="auto"/>
                          </w:divBdr>
                        </w:div>
                        <w:div w:id="810445750">
                          <w:marLeft w:val="0"/>
                          <w:marRight w:val="0"/>
                          <w:marTop w:val="0"/>
                          <w:marBottom w:val="0"/>
                          <w:divBdr>
                            <w:top w:val="none" w:sz="0" w:space="0" w:color="auto"/>
                            <w:left w:val="none" w:sz="0" w:space="0" w:color="auto"/>
                            <w:bottom w:val="none" w:sz="0" w:space="0" w:color="auto"/>
                            <w:right w:val="none" w:sz="0" w:space="0" w:color="auto"/>
                          </w:divBdr>
                        </w:div>
                        <w:div w:id="1306086417">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1250576576">
                          <w:marLeft w:val="0"/>
                          <w:marRight w:val="0"/>
                          <w:marTop w:val="0"/>
                          <w:marBottom w:val="0"/>
                          <w:divBdr>
                            <w:top w:val="none" w:sz="0" w:space="0" w:color="auto"/>
                            <w:left w:val="none" w:sz="0" w:space="0" w:color="auto"/>
                            <w:bottom w:val="none" w:sz="0" w:space="0" w:color="auto"/>
                            <w:right w:val="none" w:sz="0" w:space="0" w:color="auto"/>
                          </w:divBdr>
                        </w:div>
                        <w:div w:id="2098481555">
                          <w:marLeft w:val="0"/>
                          <w:marRight w:val="0"/>
                          <w:marTop w:val="0"/>
                          <w:marBottom w:val="0"/>
                          <w:divBdr>
                            <w:top w:val="none" w:sz="0" w:space="0" w:color="auto"/>
                            <w:left w:val="none" w:sz="0" w:space="0" w:color="auto"/>
                            <w:bottom w:val="none" w:sz="0" w:space="0" w:color="auto"/>
                            <w:right w:val="none" w:sz="0" w:space="0" w:color="auto"/>
                          </w:divBdr>
                        </w:div>
                        <w:div w:id="1008606430">
                          <w:marLeft w:val="0"/>
                          <w:marRight w:val="0"/>
                          <w:marTop w:val="0"/>
                          <w:marBottom w:val="0"/>
                          <w:divBdr>
                            <w:top w:val="none" w:sz="0" w:space="0" w:color="auto"/>
                            <w:left w:val="none" w:sz="0" w:space="0" w:color="auto"/>
                            <w:bottom w:val="none" w:sz="0" w:space="0" w:color="auto"/>
                            <w:right w:val="none" w:sz="0" w:space="0" w:color="auto"/>
                          </w:divBdr>
                        </w:div>
                        <w:div w:id="2103598688">
                          <w:marLeft w:val="0"/>
                          <w:marRight w:val="0"/>
                          <w:marTop w:val="0"/>
                          <w:marBottom w:val="0"/>
                          <w:divBdr>
                            <w:top w:val="none" w:sz="0" w:space="0" w:color="auto"/>
                            <w:left w:val="none" w:sz="0" w:space="0" w:color="auto"/>
                            <w:bottom w:val="none" w:sz="0" w:space="0" w:color="auto"/>
                            <w:right w:val="none" w:sz="0" w:space="0" w:color="auto"/>
                          </w:divBdr>
                        </w:div>
                        <w:div w:id="740173215">
                          <w:marLeft w:val="0"/>
                          <w:marRight w:val="0"/>
                          <w:marTop w:val="0"/>
                          <w:marBottom w:val="0"/>
                          <w:divBdr>
                            <w:top w:val="none" w:sz="0" w:space="0" w:color="auto"/>
                            <w:left w:val="none" w:sz="0" w:space="0" w:color="auto"/>
                            <w:bottom w:val="none" w:sz="0" w:space="0" w:color="auto"/>
                            <w:right w:val="none" w:sz="0" w:space="0" w:color="auto"/>
                          </w:divBdr>
                        </w:div>
                        <w:div w:id="1604606463">
                          <w:marLeft w:val="0"/>
                          <w:marRight w:val="0"/>
                          <w:marTop w:val="0"/>
                          <w:marBottom w:val="0"/>
                          <w:divBdr>
                            <w:top w:val="none" w:sz="0" w:space="0" w:color="auto"/>
                            <w:left w:val="none" w:sz="0" w:space="0" w:color="auto"/>
                            <w:bottom w:val="none" w:sz="0" w:space="0" w:color="auto"/>
                            <w:right w:val="none" w:sz="0" w:space="0" w:color="auto"/>
                          </w:divBdr>
                        </w:div>
                        <w:div w:id="642931670">
                          <w:marLeft w:val="0"/>
                          <w:marRight w:val="0"/>
                          <w:marTop w:val="0"/>
                          <w:marBottom w:val="0"/>
                          <w:divBdr>
                            <w:top w:val="none" w:sz="0" w:space="0" w:color="auto"/>
                            <w:left w:val="none" w:sz="0" w:space="0" w:color="auto"/>
                            <w:bottom w:val="none" w:sz="0" w:space="0" w:color="auto"/>
                            <w:right w:val="none" w:sz="0" w:space="0" w:color="auto"/>
                          </w:divBdr>
                        </w:div>
                        <w:div w:id="1010835632">
                          <w:marLeft w:val="0"/>
                          <w:marRight w:val="0"/>
                          <w:marTop w:val="0"/>
                          <w:marBottom w:val="0"/>
                          <w:divBdr>
                            <w:top w:val="none" w:sz="0" w:space="0" w:color="auto"/>
                            <w:left w:val="none" w:sz="0" w:space="0" w:color="auto"/>
                            <w:bottom w:val="none" w:sz="0" w:space="0" w:color="auto"/>
                            <w:right w:val="none" w:sz="0" w:space="0" w:color="auto"/>
                          </w:divBdr>
                        </w:div>
                        <w:div w:id="371922164">
                          <w:marLeft w:val="0"/>
                          <w:marRight w:val="0"/>
                          <w:marTop w:val="0"/>
                          <w:marBottom w:val="0"/>
                          <w:divBdr>
                            <w:top w:val="none" w:sz="0" w:space="0" w:color="auto"/>
                            <w:left w:val="none" w:sz="0" w:space="0" w:color="auto"/>
                            <w:bottom w:val="none" w:sz="0" w:space="0" w:color="auto"/>
                            <w:right w:val="none" w:sz="0" w:space="0" w:color="auto"/>
                          </w:divBdr>
                        </w:div>
                        <w:div w:id="1570454127">
                          <w:marLeft w:val="0"/>
                          <w:marRight w:val="0"/>
                          <w:marTop w:val="0"/>
                          <w:marBottom w:val="0"/>
                          <w:divBdr>
                            <w:top w:val="none" w:sz="0" w:space="0" w:color="auto"/>
                            <w:left w:val="none" w:sz="0" w:space="0" w:color="auto"/>
                            <w:bottom w:val="none" w:sz="0" w:space="0" w:color="auto"/>
                            <w:right w:val="none" w:sz="0" w:space="0" w:color="auto"/>
                          </w:divBdr>
                        </w:div>
                        <w:div w:id="1304695595">
                          <w:marLeft w:val="0"/>
                          <w:marRight w:val="0"/>
                          <w:marTop w:val="0"/>
                          <w:marBottom w:val="0"/>
                          <w:divBdr>
                            <w:top w:val="none" w:sz="0" w:space="0" w:color="auto"/>
                            <w:left w:val="none" w:sz="0" w:space="0" w:color="auto"/>
                            <w:bottom w:val="none" w:sz="0" w:space="0" w:color="auto"/>
                            <w:right w:val="none" w:sz="0" w:space="0" w:color="auto"/>
                          </w:divBdr>
                        </w:div>
                        <w:div w:id="1481845985">
                          <w:marLeft w:val="0"/>
                          <w:marRight w:val="0"/>
                          <w:marTop w:val="0"/>
                          <w:marBottom w:val="0"/>
                          <w:divBdr>
                            <w:top w:val="none" w:sz="0" w:space="0" w:color="auto"/>
                            <w:left w:val="none" w:sz="0" w:space="0" w:color="auto"/>
                            <w:bottom w:val="none" w:sz="0" w:space="0" w:color="auto"/>
                            <w:right w:val="none" w:sz="0" w:space="0" w:color="auto"/>
                          </w:divBdr>
                        </w:div>
                        <w:div w:id="1438329229">
                          <w:marLeft w:val="0"/>
                          <w:marRight w:val="0"/>
                          <w:marTop w:val="0"/>
                          <w:marBottom w:val="0"/>
                          <w:divBdr>
                            <w:top w:val="none" w:sz="0" w:space="0" w:color="auto"/>
                            <w:left w:val="none" w:sz="0" w:space="0" w:color="auto"/>
                            <w:bottom w:val="none" w:sz="0" w:space="0" w:color="auto"/>
                            <w:right w:val="none" w:sz="0" w:space="0" w:color="auto"/>
                          </w:divBdr>
                        </w:div>
                        <w:div w:id="712075180">
                          <w:marLeft w:val="0"/>
                          <w:marRight w:val="0"/>
                          <w:marTop w:val="0"/>
                          <w:marBottom w:val="0"/>
                          <w:divBdr>
                            <w:top w:val="none" w:sz="0" w:space="0" w:color="auto"/>
                            <w:left w:val="none" w:sz="0" w:space="0" w:color="auto"/>
                            <w:bottom w:val="none" w:sz="0" w:space="0" w:color="auto"/>
                            <w:right w:val="none" w:sz="0" w:space="0" w:color="auto"/>
                          </w:divBdr>
                        </w:div>
                        <w:div w:id="1741827023">
                          <w:marLeft w:val="0"/>
                          <w:marRight w:val="0"/>
                          <w:marTop w:val="0"/>
                          <w:marBottom w:val="0"/>
                          <w:divBdr>
                            <w:top w:val="none" w:sz="0" w:space="0" w:color="auto"/>
                            <w:left w:val="none" w:sz="0" w:space="0" w:color="auto"/>
                            <w:bottom w:val="none" w:sz="0" w:space="0" w:color="auto"/>
                            <w:right w:val="none" w:sz="0" w:space="0" w:color="auto"/>
                          </w:divBdr>
                        </w:div>
                        <w:div w:id="732891151">
                          <w:marLeft w:val="0"/>
                          <w:marRight w:val="0"/>
                          <w:marTop w:val="0"/>
                          <w:marBottom w:val="0"/>
                          <w:divBdr>
                            <w:top w:val="none" w:sz="0" w:space="0" w:color="auto"/>
                            <w:left w:val="none" w:sz="0" w:space="0" w:color="auto"/>
                            <w:bottom w:val="none" w:sz="0" w:space="0" w:color="auto"/>
                            <w:right w:val="none" w:sz="0" w:space="0" w:color="auto"/>
                          </w:divBdr>
                        </w:div>
                        <w:div w:id="1086078081">
                          <w:marLeft w:val="0"/>
                          <w:marRight w:val="0"/>
                          <w:marTop w:val="0"/>
                          <w:marBottom w:val="0"/>
                          <w:divBdr>
                            <w:top w:val="none" w:sz="0" w:space="0" w:color="auto"/>
                            <w:left w:val="none" w:sz="0" w:space="0" w:color="auto"/>
                            <w:bottom w:val="none" w:sz="0" w:space="0" w:color="auto"/>
                            <w:right w:val="none" w:sz="0" w:space="0" w:color="auto"/>
                          </w:divBdr>
                        </w:div>
                        <w:div w:id="922296610">
                          <w:marLeft w:val="0"/>
                          <w:marRight w:val="0"/>
                          <w:marTop w:val="0"/>
                          <w:marBottom w:val="0"/>
                          <w:divBdr>
                            <w:top w:val="none" w:sz="0" w:space="0" w:color="auto"/>
                            <w:left w:val="none" w:sz="0" w:space="0" w:color="auto"/>
                            <w:bottom w:val="none" w:sz="0" w:space="0" w:color="auto"/>
                            <w:right w:val="none" w:sz="0" w:space="0" w:color="auto"/>
                          </w:divBdr>
                        </w:div>
                        <w:div w:id="930435678">
                          <w:marLeft w:val="0"/>
                          <w:marRight w:val="0"/>
                          <w:marTop w:val="0"/>
                          <w:marBottom w:val="0"/>
                          <w:divBdr>
                            <w:top w:val="none" w:sz="0" w:space="0" w:color="auto"/>
                            <w:left w:val="none" w:sz="0" w:space="0" w:color="auto"/>
                            <w:bottom w:val="none" w:sz="0" w:space="0" w:color="auto"/>
                            <w:right w:val="none" w:sz="0" w:space="0" w:color="auto"/>
                          </w:divBdr>
                        </w:div>
                        <w:div w:id="5832933">
                          <w:marLeft w:val="0"/>
                          <w:marRight w:val="0"/>
                          <w:marTop w:val="0"/>
                          <w:marBottom w:val="0"/>
                          <w:divBdr>
                            <w:top w:val="none" w:sz="0" w:space="0" w:color="auto"/>
                            <w:left w:val="none" w:sz="0" w:space="0" w:color="auto"/>
                            <w:bottom w:val="none" w:sz="0" w:space="0" w:color="auto"/>
                            <w:right w:val="none" w:sz="0" w:space="0" w:color="auto"/>
                          </w:divBdr>
                        </w:div>
                        <w:div w:id="1689257140">
                          <w:marLeft w:val="0"/>
                          <w:marRight w:val="0"/>
                          <w:marTop w:val="0"/>
                          <w:marBottom w:val="0"/>
                          <w:divBdr>
                            <w:top w:val="none" w:sz="0" w:space="0" w:color="auto"/>
                            <w:left w:val="none" w:sz="0" w:space="0" w:color="auto"/>
                            <w:bottom w:val="none" w:sz="0" w:space="0" w:color="auto"/>
                            <w:right w:val="none" w:sz="0" w:space="0" w:color="auto"/>
                          </w:divBdr>
                        </w:div>
                        <w:div w:id="30496911">
                          <w:marLeft w:val="0"/>
                          <w:marRight w:val="0"/>
                          <w:marTop w:val="0"/>
                          <w:marBottom w:val="0"/>
                          <w:divBdr>
                            <w:top w:val="none" w:sz="0" w:space="0" w:color="auto"/>
                            <w:left w:val="none" w:sz="0" w:space="0" w:color="auto"/>
                            <w:bottom w:val="none" w:sz="0" w:space="0" w:color="auto"/>
                            <w:right w:val="none" w:sz="0" w:space="0" w:color="auto"/>
                          </w:divBdr>
                        </w:div>
                        <w:div w:id="335229481">
                          <w:marLeft w:val="0"/>
                          <w:marRight w:val="0"/>
                          <w:marTop w:val="0"/>
                          <w:marBottom w:val="0"/>
                          <w:divBdr>
                            <w:top w:val="none" w:sz="0" w:space="0" w:color="auto"/>
                            <w:left w:val="none" w:sz="0" w:space="0" w:color="auto"/>
                            <w:bottom w:val="none" w:sz="0" w:space="0" w:color="auto"/>
                            <w:right w:val="none" w:sz="0" w:space="0" w:color="auto"/>
                          </w:divBdr>
                        </w:div>
                        <w:div w:id="1931885125">
                          <w:marLeft w:val="0"/>
                          <w:marRight w:val="0"/>
                          <w:marTop w:val="0"/>
                          <w:marBottom w:val="0"/>
                          <w:divBdr>
                            <w:top w:val="none" w:sz="0" w:space="0" w:color="auto"/>
                            <w:left w:val="none" w:sz="0" w:space="0" w:color="auto"/>
                            <w:bottom w:val="none" w:sz="0" w:space="0" w:color="auto"/>
                            <w:right w:val="none" w:sz="0" w:space="0" w:color="auto"/>
                          </w:divBdr>
                        </w:div>
                        <w:div w:id="271519330">
                          <w:marLeft w:val="0"/>
                          <w:marRight w:val="0"/>
                          <w:marTop w:val="0"/>
                          <w:marBottom w:val="0"/>
                          <w:divBdr>
                            <w:top w:val="none" w:sz="0" w:space="0" w:color="auto"/>
                            <w:left w:val="none" w:sz="0" w:space="0" w:color="auto"/>
                            <w:bottom w:val="none" w:sz="0" w:space="0" w:color="auto"/>
                            <w:right w:val="none" w:sz="0" w:space="0" w:color="auto"/>
                          </w:divBdr>
                        </w:div>
                        <w:div w:id="1249539946">
                          <w:marLeft w:val="0"/>
                          <w:marRight w:val="0"/>
                          <w:marTop w:val="0"/>
                          <w:marBottom w:val="0"/>
                          <w:divBdr>
                            <w:top w:val="none" w:sz="0" w:space="0" w:color="auto"/>
                            <w:left w:val="none" w:sz="0" w:space="0" w:color="auto"/>
                            <w:bottom w:val="none" w:sz="0" w:space="0" w:color="auto"/>
                            <w:right w:val="none" w:sz="0" w:space="0" w:color="auto"/>
                          </w:divBdr>
                        </w:div>
                        <w:div w:id="1004742143">
                          <w:marLeft w:val="0"/>
                          <w:marRight w:val="0"/>
                          <w:marTop w:val="0"/>
                          <w:marBottom w:val="0"/>
                          <w:divBdr>
                            <w:top w:val="none" w:sz="0" w:space="0" w:color="auto"/>
                            <w:left w:val="none" w:sz="0" w:space="0" w:color="auto"/>
                            <w:bottom w:val="none" w:sz="0" w:space="0" w:color="auto"/>
                            <w:right w:val="none" w:sz="0" w:space="0" w:color="auto"/>
                          </w:divBdr>
                        </w:div>
                        <w:div w:id="1124425113">
                          <w:marLeft w:val="0"/>
                          <w:marRight w:val="0"/>
                          <w:marTop w:val="0"/>
                          <w:marBottom w:val="0"/>
                          <w:divBdr>
                            <w:top w:val="none" w:sz="0" w:space="0" w:color="auto"/>
                            <w:left w:val="none" w:sz="0" w:space="0" w:color="auto"/>
                            <w:bottom w:val="none" w:sz="0" w:space="0" w:color="auto"/>
                            <w:right w:val="none" w:sz="0" w:space="0" w:color="auto"/>
                          </w:divBdr>
                        </w:div>
                        <w:div w:id="1408651009">
                          <w:marLeft w:val="0"/>
                          <w:marRight w:val="0"/>
                          <w:marTop w:val="0"/>
                          <w:marBottom w:val="0"/>
                          <w:divBdr>
                            <w:top w:val="none" w:sz="0" w:space="0" w:color="auto"/>
                            <w:left w:val="none" w:sz="0" w:space="0" w:color="auto"/>
                            <w:bottom w:val="none" w:sz="0" w:space="0" w:color="auto"/>
                            <w:right w:val="none" w:sz="0" w:space="0" w:color="auto"/>
                          </w:divBdr>
                        </w:div>
                        <w:div w:id="1730225050">
                          <w:marLeft w:val="0"/>
                          <w:marRight w:val="0"/>
                          <w:marTop w:val="0"/>
                          <w:marBottom w:val="0"/>
                          <w:divBdr>
                            <w:top w:val="none" w:sz="0" w:space="0" w:color="auto"/>
                            <w:left w:val="none" w:sz="0" w:space="0" w:color="auto"/>
                            <w:bottom w:val="none" w:sz="0" w:space="0" w:color="auto"/>
                            <w:right w:val="none" w:sz="0" w:space="0" w:color="auto"/>
                          </w:divBdr>
                        </w:div>
                        <w:div w:id="1317341774">
                          <w:marLeft w:val="0"/>
                          <w:marRight w:val="0"/>
                          <w:marTop w:val="0"/>
                          <w:marBottom w:val="0"/>
                          <w:divBdr>
                            <w:top w:val="none" w:sz="0" w:space="0" w:color="auto"/>
                            <w:left w:val="none" w:sz="0" w:space="0" w:color="auto"/>
                            <w:bottom w:val="none" w:sz="0" w:space="0" w:color="auto"/>
                            <w:right w:val="none" w:sz="0" w:space="0" w:color="auto"/>
                          </w:divBdr>
                        </w:div>
                        <w:div w:id="1376929196">
                          <w:marLeft w:val="0"/>
                          <w:marRight w:val="0"/>
                          <w:marTop w:val="0"/>
                          <w:marBottom w:val="0"/>
                          <w:divBdr>
                            <w:top w:val="none" w:sz="0" w:space="0" w:color="auto"/>
                            <w:left w:val="none" w:sz="0" w:space="0" w:color="auto"/>
                            <w:bottom w:val="none" w:sz="0" w:space="0" w:color="auto"/>
                            <w:right w:val="none" w:sz="0" w:space="0" w:color="auto"/>
                          </w:divBdr>
                        </w:div>
                        <w:div w:id="1631859178">
                          <w:marLeft w:val="0"/>
                          <w:marRight w:val="0"/>
                          <w:marTop w:val="0"/>
                          <w:marBottom w:val="0"/>
                          <w:divBdr>
                            <w:top w:val="none" w:sz="0" w:space="0" w:color="auto"/>
                            <w:left w:val="none" w:sz="0" w:space="0" w:color="auto"/>
                            <w:bottom w:val="none" w:sz="0" w:space="0" w:color="auto"/>
                            <w:right w:val="none" w:sz="0" w:space="0" w:color="auto"/>
                          </w:divBdr>
                        </w:div>
                        <w:div w:id="51733779">
                          <w:marLeft w:val="0"/>
                          <w:marRight w:val="0"/>
                          <w:marTop w:val="0"/>
                          <w:marBottom w:val="0"/>
                          <w:divBdr>
                            <w:top w:val="none" w:sz="0" w:space="0" w:color="auto"/>
                            <w:left w:val="none" w:sz="0" w:space="0" w:color="auto"/>
                            <w:bottom w:val="none" w:sz="0" w:space="0" w:color="auto"/>
                            <w:right w:val="none" w:sz="0" w:space="0" w:color="auto"/>
                          </w:divBdr>
                        </w:div>
                        <w:div w:id="1090539900">
                          <w:marLeft w:val="0"/>
                          <w:marRight w:val="0"/>
                          <w:marTop w:val="0"/>
                          <w:marBottom w:val="0"/>
                          <w:divBdr>
                            <w:top w:val="none" w:sz="0" w:space="0" w:color="auto"/>
                            <w:left w:val="none" w:sz="0" w:space="0" w:color="auto"/>
                            <w:bottom w:val="none" w:sz="0" w:space="0" w:color="auto"/>
                            <w:right w:val="none" w:sz="0" w:space="0" w:color="auto"/>
                          </w:divBdr>
                        </w:div>
                        <w:div w:id="672882747">
                          <w:marLeft w:val="0"/>
                          <w:marRight w:val="0"/>
                          <w:marTop w:val="0"/>
                          <w:marBottom w:val="0"/>
                          <w:divBdr>
                            <w:top w:val="none" w:sz="0" w:space="0" w:color="auto"/>
                            <w:left w:val="none" w:sz="0" w:space="0" w:color="auto"/>
                            <w:bottom w:val="none" w:sz="0" w:space="0" w:color="auto"/>
                            <w:right w:val="none" w:sz="0" w:space="0" w:color="auto"/>
                          </w:divBdr>
                        </w:div>
                        <w:div w:id="1246647241">
                          <w:marLeft w:val="0"/>
                          <w:marRight w:val="0"/>
                          <w:marTop w:val="0"/>
                          <w:marBottom w:val="0"/>
                          <w:divBdr>
                            <w:top w:val="none" w:sz="0" w:space="0" w:color="auto"/>
                            <w:left w:val="none" w:sz="0" w:space="0" w:color="auto"/>
                            <w:bottom w:val="none" w:sz="0" w:space="0" w:color="auto"/>
                            <w:right w:val="none" w:sz="0" w:space="0" w:color="auto"/>
                          </w:divBdr>
                        </w:div>
                        <w:div w:id="1705403856">
                          <w:marLeft w:val="0"/>
                          <w:marRight w:val="0"/>
                          <w:marTop w:val="0"/>
                          <w:marBottom w:val="0"/>
                          <w:divBdr>
                            <w:top w:val="none" w:sz="0" w:space="0" w:color="auto"/>
                            <w:left w:val="none" w:sz="0" w:space="0" w:color="auto"/>
                            <w:bottom w:val="none" w:sz="0" w:space="0" w:color="auto"/>
                            <w:right w:val="none" w:sz="0" w:space="0" w:color="auto"/>
                          </w:divBdr>
                        </w:div>
                        <w:div w:id="1949657323">
                          <w:marLeft w:val="0"/>
                          <w:marRight w:val="0"/>
                          <w:marTop w:val="0"/>
                          <w:marBottom w:val="0"/>
                          <w:divBdr>
                            <w:top w:val="none" w:sz="0" w:space="0" w:color="auto"/>
                            <w:left w:val="none" w:sz="0" w:space="0" w:color="auto"/>
                            <w:bottom w:val="none" w:sz="0" w:space="0" w:color="auto"/>
                            <w:right w:val="none" w:sz="0" w:space="0" w:color="auto"/>
                          </w:divBdr>
                        </w:div>
                        <w:div w:id="851067676">
                          <w:marLeft w:val="0"/>
                          <w:marRight w:val="0"/>
                          <w:marTop w:val="0"/>
                          <w:marBottom w:val="0"/>
                          <w:divBdr>
                            <w:top w:val="none" w:sz="0" w:space="0" w:color="auto"/>
                            <w:left w:val="none" w:sz="0" w:space="0" w:color="auto"/>
                            <w:bottom w:val="none" w:sz="0" w:space="0" w:color="auto"/>
                            <w:right w:val="none" w:sz="0" w:space="0" w:color="auto"/>
                          </w:divBdr>
                        </w:div>
                        <w:div w:id="670986293">
                          <w:marLeft w:val="0"/>
                          <w:marRight w:val="0"/>
                          <w:marTop w:val="0"/>
                          <w:marBottom w:val="0"/>
                          <w:divBdr>
                            <w:top w:val="none" w:sz="0" w:space="0" w:color="auto"/>
                            <w:left w:val="none" w:sz="0" w:space="0" w:color="auto"/>
                            <w:bottom w:val="none" w:sz="0" w:space="0" w:color="auto"/>
                            <w:right w:val="none" w:sz="0" w:space="0" w:color="auto"/>
                          </w:divBdr>
                        </w:div>
                        <w:div w:id="1406074939">
                          <w:marLeft w:val="0"/>
                          <w:marRight w:val="0"/>
                          <w:marTop w:val="0"/>
                          <w:marBottom w:val="0"/>
                          <w:divBdr>
                            <w:top w:val="none" w:sz="0" w:space="0" w:color="auto"/>
                            <w:left w:val="none" w:sz="0" w:space="0" w:color="auto"/>
                            <w:bottom w:val="none" w:sz="0" w:space="0" w:color="auto"/>
                            <w:right w:val="none" w:sz="0" w:space="0" w:color="auto"/>
                          </w:divBdr>
                        </w:div>
                        <w:div w:id="1428884947">
                          <w:marLeft w:val="0"/>
                          <w:marRight w:val="0"/>
                          <w:marTop w:val="0"/>
                          <w:marBottom w:val="0"/>
                          <w:divBdr>
                            <w:top w:val="none" w:sz="0" w:space="0" w:color="auto"/>
                            <w:left w:val="none" w:sz="0" w:space="0" w:color="auto"/>
                            <w:bottom w:val="none" w:sz="0" w:space="0" w:color="auto"/>
                            <w:right w:val="none" w:sz="0" w:space="0" w:color="auto"/>
                          </w:divBdr>
                        </w:div>
                        <w:div w:id="1529366449">
                          <w:marLeft w:val="0"/>
                          <w:marRight w:val="0"/>
                          <w:marTop w:val="0"/>
                          <w:marBottom w:val="0"/>
                          <w:divBdr>
                            <w:top w:val="none" w:sz="0" w:space="0" w:color="auto"/>
                            <w:left w:val="none" w:sz="0" w:space="0" w:color="auto"/>
                            <w:bottom w:val="none" w:sz="0" w:space="0" w:color="auto"/>
                            <w:right w:val="none" w:sz="0" w:space="0" w:color="auto"/>
                          </w:divBdr>
                        </w:div>
                        <w:div w:id="1745686152">
                          <w:marLeft w:val="0"/>
                          <w:marRight w:val="0"/>
                          <w:marTop w:val="0"/>
                          <w:marBottom w:val="0"/>
                          <w:divBdr>
                            <w:top w:val="none" w:sz="0" w:space="0" w:color="auto"/>
                            <w:left w:val="none" w:sz="0" w:space="0" w:color="auto"/>
                            <w:bottom w:val="none" w:sz="0" w:space="0" w:color="auto"/>
                            <w:right w:val="none" w:sz="0" w:space="0" w:color="auto"/>
                          </w:divBdr>
                        </w:div>
                        <w:div w:id="2138637968">
                          <w:marLeft w:val="0"/>
                          <w:marRight w:val="0"/>
                          <w:marTop w:val="0"/>
                          <w:marBottom w:val="0"/>
                          <w:divBdr>
                            <w:top w:val="none" w:sz="0" w:space="0" w:color="auto"/>
                            <w:left w:val="none" w:sz="0" w:space="0" w:color="auto"/>
                            <w:bottom w:val="none" w:sz="0" w:space="0" w:color="auto"/>
                            <w:right w:val="none" w:sz="0" w:space="0" w:color="auto"/>
                          </w:divBdr>
                        </w:div>
                        <w:div w:id="981077179">
                          <w:marLeft w:val="0"/>
                          <w:marRight w:val="0"/>
                          <w:marTop w:val="0"/>
                          <w:marBottom w:val="0"/>
                          <w:divBdr>
                            <w:top w:val="none" w:sz="0" w:space="0" w:color="auto"/>
                            <w:left w:val="none" w:sz="0" w:space="0" w:color="auto"/>
                            <w:bottom w:val="none" w:sz="0" w:space="0" w:color="auto"/>
                            <w:right w:val="none" w:sz="0" w:space="0" w:color="auto"/>
                          </w:divBdr>
                        </w:div>
                        <w:div w:id="2049257143">
                          <w:marLeft w:val="0"/>
                          <w:marRight w:val="0"/>
                          <w:marTop w:val="0"/>
                          <w:marBottom w:val="0"/>
                          <w:divBdr>
                            <w:top w:val="none" w:sz="0" w:space="0" w:color="auto"/>
                            <w:left w:val="none" w:sz="0" w:space="0" w:color="auto"/>
                            <w:bottom w:val="none" w:sz="0" w:space="0" w:color="auto"/>
                            <w:right w:val="none" w:sz="0" w:space="0" w:color="auto"/>
                          </w:divBdr>
                        </w:div>
                        <w:div w:id="1175143598">
                          <w:marLeft w:val="0"/>
                          <w:marRight w:val="0"/>
                          <w:marTop w:val="0"/>
                          <w:marBottom w:val="0"/>
                          <w:divBdr>
                            <w:top w:val="none" w:sz="0" w:space="0" w:color="auto"/>
                            <w:left w:val="none" w:sz="0" w:space="0" w:color="auto"/>
                            <w:bottom w:val="none" w:sz="0" w:space="0" w:color="auto"/>
                            <w:right w:val="none" w:sz="0" w:space="0" w:color="auto"/>
                          </w:divBdr>
                        </w:div>
                        <w:div w:id="1452746745">
                          <w:marLeft w:val="0"/>
                          <w:marRight w:val="0"/>
                          <w:marTop w:val="0"/>
                          <w:marBottom w:val="0"/>
                          <w:divBdr>
                            <w:top w:val="none" w:sz="0" w:space="0" w:color="auto"/>
                            <w:left w:val="none" w:sz="0" w:space="0" w:color="auto"/>
                            <w:bottom w:val="none" w:sz="0" w:space="0" w:color="auto"/>
                            <w:right w:val="none" w:sz="0" w:space="0" w:color="auto"/>
                          </w:divBdr>
                        </w:div>
                        <w:div w:id="97255709">
                          <w:marLeft w:val="0"/>
                          <w:marRight w:val="0"/>
                          <w:marTop w:val="0"/>
                          <w:marBottom w:val="0"/>
                          <w:divBdr>
                            <w:top w:val="none" w:sz="0" w:space="0" w:color="auto"/>
                            <w:left w:val="none" w:sz="0" w:space="0" w:color="auto"/>
                            <w:bottom w:val="none" w:sz="0" w:space="0" w:color="auto"/>
                            <w:right w:val="none" w:sz="0" w:space="0" w:color="auto"/>
                          </w:divBdr>
                        </w:div>
                        <w:div w:id="1215508181">
                          <w:marLeft w:val="0"/>
                          <w:marRight w:val="0"/>
                          <w:marTop w:val="0"/>
                          <w:marBottom w:val="0"/>
                          <w:divBdr>
                            <w:top w:val="none" w:sz="0" w:space="0" w:color="auto"/>
                            <w:left w:val="none" w:sz="0" w:space="0" w:color="auto"/>
                            <w:bottom w:val="none" w:sz="0" w:space="0" w:color="auto"/>
                            <w:right w:val="none" w:sz="0" w:space="0" w:color="auto"/>
                          </w:divBdr>
                        </w:div>
                        <w:div w:id="982540892">
                          <w:marLeft w:val="0"/>
                          <w:marRight w:val="0"/>
                          <w:marTop w:val="0"/>
                          <w:marBottom w:val="0"/>
                          <w:divBdr>
                            <w:top w:val="none" w:sz="0" w:space="0" w:color="auto"/>
                            <w:left w:val="none" w:sz="0" w:space="0" w:color="auto"/>
                            <w:bottom w:val="none" w:sz="0" w:space="0" w:color="auto"/>
                            <w:right w:val="none" w:sz="0" w:space="0" w:color="auto"/>
                          </w:divBdr>
                        </w:div>
                        <w:div w:id="2140561915">
                          <w:marLeft w:val="0"/>
                          <w:marRight w:val="0"/>
                          <w:marTop w:val="0"/>
                          <w:marBottom w:val="0"/>
                          <w:divBdr>
                            <w:top w:val="none" w:sz="0" w:space="0" w:color="auto"/>
                            <w:left w:val="none" w:sz="0" w:space="0" w:color="auto"/>
                            <w:bottom w:val="none" w:sz="0" w:space="0" w:color="auto"/>
                            <w:right w:val="none" w:sz="0" w:space="0" w:color="auto"/>
                          </w:divBdr>
                        </w:div>
                        <w:div w:id="118569471">
                          <w:marLeft w:val="0"/>
                          <w:marRight w:val="0"/>
                          <w:marTop w:val="0"/>
                          <w:marBottom w:val="0"/>
                          <w:divBdr>
                            <w:top w:val="none" w:sz="0" w:space="0" w:color="auto"/>
                            <w:left w:val="none" w:sz="0" w:space="0" w:color="auto"/>
                            <w:bottom w:val="none" w:sz="0" w:space="0" w:color="auto"/>
                            <w:right w:val="none" w:sz="0" w:space="0" w:color="auto"/>
                          </w:divBdr>
                        </w:div>
                        <w:div w:id="333998185">
                          <w:marLeft w:val="0"/>
                          <w:marRight w:val="0"/>
                          <w:marTop w:val="0"/>
                          <w:marBottom w:val="0"/>
                          <w:divBdr>
                            <w:top w:val="none" w:sz="0" w:space="0" w:color="auto"/>
                            <w:left w:val="none" w:sz="0" w:space="0" w:color="auto"/>
                            <w:bottom w:val="none" w:sz="0" w:space="0" w:color="auto"/>
                            <w:right w:val="none" w:sz="0" w:space="0" w:color="auto"/>
                          </w:divBdr>
                        </w:div>
                        <w:div w:id="723798524">
                          <w:marLeft w:val="0"/>
                          <w:marRight w:val="0"/>
                          <w:marTop w:val="0"/>
                          <w:marBottom w:val="0"/>
                          <w:divBdr>
                            <w:top w:val="none" w:sz="0" w:space="0" w:color="auto"/>
                            <w:left w:val="none" w:sz="0" w:space="0" w:color="auto"/>
                            <w:bottom w:val="none" w:sz="0" w:space="0" w:color="auto"/>
                            <w:right w:val="none" w:sz="0" w:space="0" w:color="auto"/>
                          </w:divBdr>
                        </w:div>
                        <w:div w:id="1890415006">
                          <w:marLeft w:val="0"/>
                          <w:marRight w:val="0"/>
                          <w:marTop w:val="0"/>
                          <w:marBottom w:val="0"/>
                          <w:divBdr>
                            <w:top w:val="none" w:sz="0" w:space="0" w:color="auto"/>
                            <w:left w:val="none" w:sz="0" w:space="0" w:color="auto"/>
                            <w:bottom w:val="none" w:sz="0" w:space="0" w:color="auto"/>
                            <w:right w:val="none" w:sz="0" w:space="0" w:color="auto"/>
                          </w:divBdr>
                        </w:div>
                        <w:div w:id="2002200781">
                          <w:marLeft w:val="0"/>
                          <w:marRight w:val="0"/>
                          <w:marTop w:val="0"/>
                          <w:marBottom w:val="0"/>
                          <w:divBdr>
                            <w:top w:val="none" w:sz="0" w:space="0" w:color="auto"/>
                            <w:left w:val="none" w:sz="0" w:space="0" w:color="auto"/>
                            <w:bottom w:val="none" w:sz="0" w:space="0" w:color="auto"/>
                            <w:right w:val="none" w:sz="0" w:space="0" w:color="auto"/>
                          </w:divBdr>
                        </w:div>
                        <w:div w:id="1269629667">
                          <w:marLeft w:val="0"/>
                          <w:marRight w:val="0"/>
                          <w:marTop w:val="0"/>
                          <w:marBottom w:val="0"/>
                          <w:divBdr>
                            <w:top w:val="none" w:sz="0" w:space="0" w:color="auto"/>
                            <w:left w:val="none" w:sz="0" w:space="0" w:color="auto"/>
                            <w:bottom w:val="none" w:sz="0" w:space="0" w:color="auto"/>
                            <w:right w:val="none" w:sz="0" w:space="0" w:color="auto"/>
                          </w:divBdr>
                        </w:div>
                      </w:divsChild>
                    </w:div>
                    <w:div w:id="1029797965">
                      <w:marLeft w:val="0"/>
                      <w:marRight w:val="0"/>
                      <w:marTop w:val="0"/>
                      <w:marBottom w:val="0"/>
                      <w:divBdr>
                        <w:top w:val="none" w:sz="0" w:space="0" w:color="auto"/>
                        <w:left w:val="none" w:sz="0" w:space="0" w:color="auto"/>
                        <w:bottom w:val="none" w:sz="0" w:space="0" w:color="auto"/>
                        <w:right w:val="none" w:sz="0" w:space="0" w:color="auto"/>
                      </w:divBdr>
                    </w:div>
                  </w:divsChild>
                </w:div>
                <w:div w:id="97720276">
                  <w:marLeft w:val="0"/>
                  <w:marRight w:val="0"/>
                  <w:marTop w:val="0"/>
                  <w:marBottom w:val="0"/>
                  <w:divBdr>
                    <w:top w:val="none" w:sz="0" w:space="0" w:color="auto"/>
                    <w:left w:val="none" w:sz="0" w:space="0" w:color="auto"/>
                    <w:bottom w:val="none" w:sz="0" w:space="0" w:color="auto"/>
                    <w:right w:val="none" w:sz="0" w:space="0" w:color="auto"/>
                  </w:divBdr>
                  <w:divsChild>
                    <w:div w:id="719205674">
                      <w:marLeft w:val="0"/>
                      <w:marRight w:val="0"/>
                      <w:marTop w:val="0"/>
                      <w:marBottom w:val="0"/>
                      <w:divBdr>
                        <w:top w:val="none" w:sz="0" w:space="0" w:color="auto"/>
                        <w:left w:val="none" w:sz="0" w:space="0" w:color="auto"/>
                        <w:bottom w:val="none" w:sz="0" w:space="0" w:color="auto"/>
                        <w:right w:val="none" w:sz="0" w:space="0" w:color="auto"/>
                      </w:divBdr>
                      <w:divsChild>
                        <w:div w:id="787432707">
                          <w:marLeft w:val="0"/>
                          <w:marRight w:val="0"/>
                          <w:marTop w:val="0"/>
                          <w:marBottom w:val="0"/>
                          <w:divBdr>
                            <w:top w:val="none" w:sz="0" w:space="0" w:color="auto"/>
                            <w:left w:val="none" w:sz="0" w:space="0" w:color="auto"/>
                            <w:bottom w:val="none" w:sz="0" w:space="0" w:color="auto"/>
                            <w:right w:val="none" w:sz="0" w:space="0" w:color="auto"/>
                          </w:divBdr>
                        </w:div>
                      </w:divsChild>
                    </w:div>
                    <w:div w:id="2100174686">
                      <w:marLeft w:val="0"/>
                      <w:marRight w:val="0"/>
                      <w:marTop w:val="0"/>
                      <w:marBottom w:val="0"/>
                      <w:divBdr>
                        <w:top w:val="none" w:sz="0" w:space="0" w:color="auto"/>
                        <w:left w:val="none" w:sz="0" w:space="0" w:color="auto"/>
                        <w:bottom w:val="none" w:sz="0" w:space="0" w:color="auto"/>
                        <w:right w:val="none" w:sz="0" w:space="0" w:color="auto"/>
                      </w:divBdr>
                      <w:divsChild>
                        <w:div w:id="449788458">
                          <w:marLeft w:val="0"/>
                          <w:marRight w:val="0"/>
                          <w:marTop w:val="0"/>
                          <w:marBottom w:val="0"/>
                          <w:divBdr>
                            <w:top w:val="none" w:sz="0" w:space="0" w:color="auto"/>
                            <w:left w:val="none" w:sz="0" w:space="0" w:color="auto"/>
                            <w:bottom w:val="none" w:sz="0" w:space="0" w:color="auto"/>
                            <w:right w:val="none" w:sz="0" w:space="0" w:color="auto"/>
                          </w:divBdr>
                        </w:div>
                      </w:divsChild>
                    </w:div>
                    <w:div w:id="2090761971">
                      <w:marLeft w:val="0"/>
                      <w:marRight w:val="0"/>
                      <w:marTop w:val="0"/>
                      <w:marBottom w:val="0"/>
                      <w:divBdr>
                        <w:top w:val="none" w:sz="0" w:space="0" w:color="auto"/>
                        <w:left w:val="none" w:sz="0" w:space="0" w:color="auto"/>
                        <w:bottom w:val="none" w:sz="0" w:space="0" w:color="auto"/>
                        <w:right w:val="none" w:sz="0" w:space="0" w:color="auto"/>
                      </w:divBdr>
                      <w:divsChild>
                        <w:div w:id="1642464940">
                          <w:marLeft w:val="0"/>
                          <w:marRight w:val="0"/>
                          <w:marTop w:val="0"/>
                          <w:marBottom w:val="0"/>
                          <w:divBdr>
                            <w:top w:val="none" w:sz="0" w:space="0" w:color="auto"/>
                            <w:left w:val="none" w:sz="0" w:space="0" w:color="auto"/>
                            <w:bottom w:val="none" w:sz="0" w:space="0" w:color="auto"/>
                            <w:right w:val="none" w:sz="0" w:space="0" w:color="auto"/>
                          </w:divBdr>
                        </w:div>
                      </w:divsChild>
                    </w:div>
                    <w:div w:id="758060700">
                      <w:marLeft w:val="0"/>
                      <w:marRight w:val="0"/>
                      <w:marTop w:val="0"/>
                      <w:marBottom w:val="0"/>
                      <w:divBdr>
                        <w:top w:val="none" w:sz="0" w:space="0" w:color="auto"/>
                        <w:left w:val="none" w:sz="0" w:space="0" w:color="auto"/>
                        <w:bottom w:val="none" w:sz="0" w:space="0" w:color="auto"/>
                        <w:right w:val="none" w:sz="0" w:space="0" w:color="auto"/>
                      </w:divBdr>
                      <w:divsChild>
                        <w:div w:id="1992755712">
                          <w:marLeft w:val="0"/>
                          <w:marRight w:val="0"/>
                          <w:marTop w:val="0"/>
                          <w:marBottom w:val="0"/>
                          <w:divBdr>
                            <w:top w:val="none" w:sz="0" w:space="0" w:color="auto"/>
                            <w:left w:val="none" w:sz="0" w:space="0" w:color="auto"/>
                            <w:bottom w:val="none" w:sz="0" w:space="0" w:color="auto"/>
                            <w:right w:val="none" w:sz="0" w:space="0" w:color="auto"/>
                          </w:divBdr>
                        </w:div>
                      </w:divsChild>
                    </w:div>
                    <w:div w:id="1461681344">
                      <w:marLeft w:val="0"/>
                      <w:marRight w:val="0"/>
                      <w:marTop w:val="0"/>
                      <w:marBottom w:val="0"/>
                      <w:divBdr>
                        <w:top w:val="none" w:sz="0" w:space="0" w:color="auto"/>
                        <w:left w:val="none" w:sz="0" w:space="0" w:color="auto"/>
                        <w:bottom w:val="none" w:sz="0" w:space="0" w:color="auto"/>
                        <w:right w:val="none" w:sz="0" w:space="0" w:color="auto"/>
                      </w:divBdr>
                      <w:divsChild>
                        <w:div w:id="2049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7849">
              <w:marLeft w:val="0"/>
              <w:marRight w:val="0"/>
              <w:marTop w:val="0"/>
              <w:marBottom w:val="0"/>
              <w:divBdr>
                <w:top w:val="none" w:sz="0" w:space="0" w:color="auto"/>
                <w:left w:val="none" w:sz="0" w:space="0" w:color="auto"/>
                <w:bottom w:val="none" w:sz="0" w:space="0" w:color="auto"/>
                <w:right w:val="none" w:sz="0" w:space="0" w:color="auto"/>
              </w:divBdr>
              <w:divsChild>
                <w:div w:id="1609392069">
                  <w:marLeft w:val="0"/>
                  <w:marRight w:val="0"/>
                  <w:marTop w:val="0"/>
                  <w:marBottom w:val="0"/>
                  <w:divBdr>
                    <w:top w:val="none" w:sz="0" w:space="0" w:color="auto"/>
                    <w:left w:val="none" w:sz="0" w:space="0" w:color="auto"/>
                    <w:bottom w:val="none" w:sz="0" w:space="0" w:color="auto"/>
                    <w:right w:val="none" w:sz="0" w:space="0" w:color="auto"/>
                  </w:divBdr>
                  <w:divsChild>
                    <w:div w:id="398938249">
                      <w:marLeft w:val="0"/>
                      <w:marRight w:val="0"/>
                      <w:marTop w:val="0"/>
                      <w:marBottom w:val="0"/>
                      <w:divBdr>
                        <w:top w:val="none" w:sz="0" w:space="0" w:color="auto"/>
                        <w:left w:val="none" w:sz="0" w:space="0" w:color="auto"/>
                        <w:bottom w:val="none" w:sz="0" w:space="0" w:color="auto"/>
                        <w:right w:val="none" w:sz="0" w:space="0" w:color="auto"/>
                      </w:divBdr>
                      <w:divsChild>
                        <w:div w:id="1418483425">
                          <w:marLeft w:val="0"/>
                          <w:marRight w:val="0"/>
                          <w:marTop w:val="0"/>
                          <w:marBottom w:val="0"/>
                          <w:divBdr>
                            <w:top w:val="none" w:sz="0" w:space="0" w:color="auto"/>
                            <w:left w:val="none" w:sz="0" w:space="0" w:color="auto"/>
                            <w:bottom w:val="none" w:sz="0" w:space="0" w:color="auto"/>
                            <w:right w:val="none" w:sz="0" w:space="0" w:color="auto"/>
                          </w:divBdr>
                          <w:divsChild>
                            <w:div w:id="1786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0211">
                      <w:marLeft w:val="0"/>
                      <w:marRight w:val="0"/>
                      <w:marTop w:val="0"/>
                      <w:marBottom w:val="0"/>
                      <w:divBdr>
                        <w:top w:val="none" w:sz="0" w:space="0" w:color="auto"/>
                        <w:left w:val="none" w:sz="0" w:space="0" w:color="auto"/>
                        <w:bottom w:val="none" w:sz="0" w:space="0" w:color="auto"/>
                        <w:right w:val="none" w:sz="0" w:space="0" w:color="auto"/>
                      </w:divBdr>
                      <w:divsChild>
                        <w:div w:id="2071923486">
                          <w:marLeft w:val="0"/>
                          <w:marRight w:val="0"/>
                          <w:marTop w:val="0"/>
                          <w:marBottom w:val="0"/>
                          <w:divBdr>
                            <w:top w:val="none" w:sz="0" w:space="0" w:color="auto"/>
                            <w:left w:val="none" w:sz="0" w:space="0" w:color="auto"/>
                            <w:bottom w:val="none" w:sz="0" w:space="0" w:color="auto"/>
                            <w:right w:val="none" w:sz="0" w:space="0" w:color="auto"/>
                          </w:divBdr>
                          <w:divsChild>
                            <w:div w:id="10545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3746">
                      <w:marLeft w:val="0"/>
                      <w:marRight w:val="0"/>
                      <w:marTop w:val="0"/>
                      <w:marBottom w:val="0"/>
                      <w:divBdr>
                        <w:top w:val="none" w:sz="0" w:space="0" w:color="auto"/>
                        <w:left w:val="none" w:sz="0" w:space="0" w:color="auto"/>
                        <w:bottom w:val="none" w:sz="0" w:space="0" w:color="auto"/>
                        <w:right w:val="none" w:sz="0" w:space="0" w:color="auto"/>
                      </w:divBdr>
                      <w:divsChild>
                        <w:div w:id="161970222">
                          <w:marLeft w:val="0"/>
                          <w:marRight w:val="0"/>
                          <w:marTop w:val="0"/>
                          <w:marBottom w:val="0"/>
                          <w:divBdr>
                            <w:top w:val="none" w:sz="0" w:space="0" w:color="auto"/>
                            <w:left w:val="none" w:sz="0" w:space="0" w:color="auto"/>
                            <w:bottom w:val="none" w:sz="0" w:space="0" w:color="auto"/>
                            <w:right w:val="none" w:sz="0" w:space="0" w:color="auto"/>
                          </w:divBdr>
                          <w:divsChild>
                            <w:div w:id="2835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eekstuff.com/linux-101-hacks-ebook/" TargetMode="External"/><Relationship Id="rId18" Type="http://schemas.openxmlformats.org/officeDocument/2006/relationships/hyperlink" Target="https://www.thegeekstuff.com/2011/06/iptables-rules-examples/" TargetMode="External"/><Relationship Id="rId26" Type="http://schemas.openxmlformats.org/officeDocument/2006/relationships/hyperlink" Target="https://www.thegeekstuff.com/vim-101-hacks-ebook/" TargetMode="External"/><Relationship Id="rId39" Type="http://schemas.openxmlformats.org/officeDocument/2006/relationships/control" Target="activeX/activeX7.xml"/><Relationship Id="rId21" Type="http://schemas.openxmlformats.org/officeDocument/2006/relationships/image" Target="media/image4.png"/><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control" Target="activeX/activeX11.xml"/><Relationship Id="rId50" Type="http://schemas.openxmlformats.org/officeDocument/2006/relationships/image" Target="media/image18.wmf"/><Relationship Id="rId55" Type="http://schemas.openxmlformats.org/officeDocument/2006/relationships/control" Target="activeX/activeX15.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www.thegeekstuff.com/2009/10/unix-sed-tutorial-advanced-sed-substitution-examples/" TargetMode="External"/><Relationship Id="rId20" Type="http://schemas.openxmlformats.org/officeDocument/2006/relationships/hyperlink" Target="https://www.thegeekstuff.com/bash-101-hacks-ebook/" TargetMode="External"/><Relationship Id="rId29" Type="http://schemas.openxmlformats.org/officeDocument/2006/relationships/control" Target="activeX/activeX1.xml"/><Relationship Id="rId41" Type="http://schemas.openxmlformats.org/officeDocument/2006/relationships/control" Target="activeX/activeX8.xml"/><Relationship Id="rId54" Type="http://schemas.openxmlformats.org/officeDocument/2006/relationships/image" Target="media/image20.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geekstuff.com/" TargetMode="External"/><Relationship Id="rId11" Type="http://schemas.openxmlformats.org/officeDocument/2006/relationships/hyperlink" Target="https://www.thegeekstuff.com/2011/12/linux-performance-monitoring-tools/" TargetMode="External"/><Relationship Id="rId24" Type="http://schemas.openxmlformats.org/officeDocument/2006/relationships/hyperlink" Target="https://www.thegeekstuff.com/nagios-core-ebook/" TargetMode="External"/><Relationship Id="rId32" Type="http://schemas.openxmlformats.org/officeDocument/2006/relationships/image" Target="media/image9.wmf"/><Relationship Id="rId37" Type="http://schemas.openxmlformats.org/officeDocument/2006/relationships/control" Target="activeX/activeX6.xml"/><Relationship Id="rId40" Type="http://schemas.openxmlformats.org/officeDocument/2006/relationships/image" Target="media/image13.wmf"/><Relationship Id="rId45" Type="http://schemas.openxmlformats.org/officeDocument/2006/relationships/control" Target="activeX/activeX10.xml"/><Relationship Id="rId53" Type="http://schemas.openxmlformats.org/officeDocument/2006/relationships/control" Target="activeX/activeX14.xml"/><Relationship Id="rId58" Type="http://schemas.openxmlformats.org/officeDocument/2006/relationships/control" Target="activeX/activeX17.xml"/><Relationship Id="rId5" Type="http://schemas.openxmlformats.org/officeDocument/2006/relationships/webSettings" Target="webSettings.xml"/><Relationship Id="rId15" Type="http://schemas.openxmlformats.org/officeDocument/2006/relationships/hyperlink" Target="https://www.thegeekstuff.com/2010/01/awk-introduction-tutorial-7-awk-print-examples/" TargetMode="External"/><Relationship Id="rId23" Type="http://schemas.openxmlformats.org/officeDocument/2006/relationships/image" Target="media/image5.png"/><Relationship Id="rId28" Type="http://schemas.openxmlformats.org/officeDocument/2006/relationships/image" Target="media/image8.wmf"/><Relationship Id="rId36" Type="http://schemas.openxmlformats.org/officeDocument/2006/relationships/image" Target="media/image11.wmf"/><Relationship Id="rId49" Type="http://schemas.openxmlformats.org/officeDocument/2006/relationships/control" Target="activeX/activeX12.xml"/><Relationship Id="rId57" Type="http://schemas.openxmlformats.org/officeDocument/2006/relationships/control" Target="activeX/activeX16.xml"/><Relationship Id="rId61" Type="http://schemas.openxmlformats.org/officeDocument/2006/relationships/fontTable" Target="fontTable.xml"/><Relationship Id="rId10" Type="http://schemas.openxmlformats.org/officeDocument/2006/relationships/hyperlink" Target="https://www.thegeekstuff.com/2010/11/50-linux-commands/" TargetMode="External"/><Relationship Id="rId19" Type="http://schemas.openxmlformats.org/officeDocument/2006/relationships/hyperlink" Target="https://www.thegeekstuff.com/2008/08/turbocharge-putty-with-12-powerful-add-ons-software-for-geeks-3/" TargetMode="External"/><Relationship Id="rId31" Type="http://schemas.openxmlformats.org/officeDocument/2006/relationships/control" Target="activeX/activeX3.xml"/><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2.gif"/><Relationship Id="rId4" Type="http://schemas.openxmlformats.org/officeDocument/2006/relationships/settings" Target="settings.xml"/><Relationship Id="rId9" Type="http://schemas.openxmlformats.org/officeDocument/2006/relationships/hyperlink" Target="https://www.thegeekstuff.com/2010/12/50-unix-linux-sysadmin-tutorials/" TargetMode="External"/><Relationship Id="rId14" Type="http://schemas.openxmlformats.org/officeDocument/2006/relationships/image" Target="media/image3.png"/><Relationship Id="rId22" Type="http://schemas.openxmlformats.org/officeDocument/2006/relationships/hyperlink" Target="https://www.thegeekstuff.com/sed-awk-101-hacks-ebook/" TargetMode="External"/><Relationship Id="rId27" Type="http://schemas.openxmlformats.org/officeDocument/2006/relationships/image" Target="media/image7.png"/><Relationship Id="rId30" Type="http://schemas.openxmlformats.org/officeDocument/2006/relationships/control" Target="activeX/activeX2.xml"/><Relationship Id="rId35" Type="http://schemas.openxmlformats.org/officeDocument/2006/relationships/control" Target="activeX/activeX5.xml"/><Relationship Id="rId43" Type="http://schemas.openxmlformats.org/officeDocument/2006/relationships/control" Target="activeX/activeX9.xml"/><Relationship Id="rId48" Type="http://schemas.openxmlformats.org/officeDocument/2006/relationships/image" Target="media/image17.wmf"/><Relationship Id="rId56" Type="http://schemas.openxmlformats.org/officeDocument/2006/relationships/image" Target="media/image21.wmf"/><Relationship Id="rId8" Type="http://schemas.openxmlformats.org/officeDocument/2006/relationships/image" Target="media/image2.png"/><Relationship Id="rId51" Type="http://schemas.openxmlformats.org/officeDocument/2006/relationships/control" Target="activeX/activeX13.xml"/><Relationship Id="rId3" Type="http://schemas.microsoft.com/office/2007/relationships/stylesWithEffects" Target="stylesWithEffects.xml"/><Relationship Id="rId12" Type="http://schemas.openxmlformats.org/officeDocument/2006/relationships/hyperlink" Target="https://www.thegeekstuff.com/2009/03/15-practical-linux-find-command-examples/" TargetMode="External"/><Relationship Id="rId17" Type="http://schemas.openxmlformats.org/officeDocument/2006/relationships/hyperlink" Target="https://www.thegeekstuff.com/2009/03/8-essential-vim-editor-navigation-fundamentals/" TargetMode="External"/><Relationship Id="rId25" Type="http://schemas.openxmlformats.org/officeDocument/2006/relationships/image" Target="media/image6.png"/><Relationship Id="rId33" Type="http://schemas.openxmlformats.org/officeDocument/2006/relationships/control" Target="activeX/activeX4.xml"/><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8713</Words>
  <Characters>49667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2018-04-21T15:30:00Z</dcterms:created>
  <dcterms:modified xsi:type="dcterms:W3CDTF">2018-04-21T15:30:00Z</dcterms:modified>
</cp:coreProperties>
</file>